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47436411"/>
        <w:docPartObj>
          <w:docPartGallery w:val="Table of Contents"/>
          <w:docPartUnique/>
        </w:docPartObj>
      </w:sdtPr>
      <w:sdtEndPr/>
      <w:sdtContent>
        <w:p w:rsidR="00E30109" w:rsidRDefault="00E30109">
          <w:pPr>
            <w:pStyle w:val="a5"/>
          </w:pPr>
          <w:r>
            <w:t>Оглавление</w:t>
          </w:r>
        </w:p>
        <w:p w:rsidR="00302877" w:rsidRDefault="00E301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498580" w:history="1">
            <w:r w:rsidR="00302877" w:rsidRPr="008E4F15">
              <w:rPr>
                <w:rStyle w:val="a6"/>
                <w:noProof/>
              </w:rPr>
              <w:t>Обычные песни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_Toc333498580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81" w:history="1">
            <w:r w:rsidR="00302877" w:rsidRPr="008E4F15">
              <w:rPr>
                <w:rStyle w:val="a6"/>
                <w:noProof/>
              </w:rPr>
              <w:t>Кино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_Toc333498581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82" w:history="1">
            <w:r w:rsidR="00302877" w:rsidRPr="008E4F15">
              <w:rPr>
                <w:rStyle w:val="a6"/>
                <w:noProof/>
              </w:rPr>
              <w:t>Звезда по имени Солнце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_Toc333498582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83" w:history="1">
            <w:r w:rsidR="00302877" w:rsidRPr="008E4F15">
              <w:rPr>
                <w:rStyle w:val="a6"/>
                <w:noProof/>
              </w:rPr>
              <w:t>Место для шага вперед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_Toc333498583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7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84" w:history="1">
            <w:r w:rsidR="00302877" w:rsidRPr="008E4F15">
              <w:rPr>
                <w:rStyle w:val="a6"/>
                <w:noProof/>
              </w:rPr>
              <w:t>В наших глазах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_Toc333498584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85" w:history="1">
            <w:r w:rsidR="00302877" w:rsidRPr="008E4F15">
              <w:rPr>
                <w:rStyle w:val="a6"/>
                <w:noProof/>
              </w:rPr>
              <w:t>Видели ночь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_Toc333498585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86" w:history="1">
            <w:r w:rsidR="00302877" w:rsidRPr="008E4F15">
              <w:rPr>
                <w:rStyle w:val="a6"/>
                <w:noProof/>
              </w:rPr>
              <w:t>Восьмиклассница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_Toc333498586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87" w:history="1">
            <w:r w:rsidR="00302877" w:rsidRPr="008E4F15">
              <w:rPr>
                <w:rStyle w:val="a6"/>
                <w:noProof/>
              </w:rPr>
              <w:t>Группа крови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_Toc333498587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88" w:history="1">
            <w:r w:rsidR="00302877" w:rsidRPr="008E4F15">
              <w:rPr>
                <w:rStyle w:val="a6"/>
                <w:noProof/>
              </w:rPr>
              <w:t>Группа крови (описание боя)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_Toc333498588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12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89" w:history="1">
            <w:r w:rsidR="00302877" w:rsidRPr="008E4F15">
              <w:rPr>
                <w:rStyle w:val="a6"/>
                <w:noProof/>
              </w:rPr>
              <w:t>Закрой за мной дверь я ухожу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_Toc333498589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13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90" w:history="1">
            <w:r w:rsidR="00302877" w:rsidRPr="008E4F15">
              <w:rPr>
                <w:rStyle w:val="a6"/>
                <w:noProof/>
              </w:rPr>
              <w:t>Каждую ночь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_Toc333498590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91" w:history="1">
            <w:r w:rsidR="00302877" w:rsidRPr="008E4F15">
              <w:rPr>
                <w:rStyle w:val="a6"/>
                <w:noProof/>
              </w:rPr>
              <w:t>Кончится лето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_Toc333498591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92" w:history="1">
            <w:r w:rsidR="00302877" w:rsidRPr="008E4F15">
              <w:rPr>
                <w:rStyle w:val="a6"/>
                <w:noProof/>
              </w:rPr>
              <w:t>Красно-Желтые Дни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_Toc333498592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93" w:history="1">
            <w:r w:rsidR="00302877" w:rsidRPr="008E4F15">
              <w:rPr>
                <w:rStyle w:val="a6"/>
                <w:noProof/>
              </w:rPr>
              <w:t>Пачка сигарет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_Toc333498593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17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94" w:history="1">
            <w:r w:rsidR="00302877" w:rsidRPr="008E4F15">
              <w:rPr>
                <w:rStyle w:val="a6"/>
                <w:noProof/>
              </w:rPr>
              <w:t>Песня без слов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_Toc333498594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95" w:history="1">
            <w:r w:rsidR="00302877" w:rsidRPr="008E4F15">
              <w:rPr>
                <w:rStyle w:val="a6"/>
                <w:noProof/>
              </w:rPr>
              <w:t>Следи за собой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_Toc333498595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96" w:history="1">
            <w:r w:rsidR="00302877" w:rsidRPr="008E4F15">
              <w:rPr>
                <w:rStyle w:val="a6"/>
                <w:noProof/>
              </w:rPr>
              <w:t>Кино - Хочу Перемен,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_Toc333498596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20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97" w:history="1">
            <w:r w:rsidR="00302877" w:rsidRPr="008E4F15">
              <w:rPr>
                <w:rStyle w:val="a6"/>
                <w:noProof/>
              </w:rPr>
              <w:t>Кино - Весна,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_Toc333498597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21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98" w:history="1">
            <w:r w:rsidR="00302877" w:rsidRPr="008E4F15">
              <w:rPr>
                <w:rStyle w:val="a6"/>
                <w:noProof/>
              </w:rPr>
              <w:t>Кино - В наших глазах,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_Toc333498598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22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599" w:history="1">
            <w:r w:rsidR="00302877" w:rsidRPr="008E4F15">
              <w:rPr>
                <w:rStyle w:val="a6"/>
                <w:noProof/>
              </w:rPr>
              <w:t>Кино - Место для шага вперед,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_Toc333498599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23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00" w:history="1">
            <w:r w:rsidR="00302877" w:rsidRPr="008E4F15">
              <w:rPr>
                <w:rStyle w:val="a6"/>
                <w:noProof/>
              </w:rPr>
              <w:t>Кино - Звезда по имени солнце,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_Toc333498600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24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01" w:history="1">
            <w:r w:rsidR="00302877" w:rsidRPr="008E4F15">
              <w:rPr>
                <w:rStyle w:val="a6"/>
                <w:noProof/>
              </w:rPr>
              <w:t>ЧИЖ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_Toc333498601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25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02" w:history="1">
            <w:r w:rsidR="00302877" w:rsidRPr="008E4F15">
              <w:rPr>
                <w:rStyle w:val="a6"/>
                <w:noProof/>
              </w:rPr>
              <w:t>Чиж - Вечная молодость,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_Toc333498602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25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03" w:history="1">
            <w:r w:rsidR="00302877" w:rsidRPr="008E4F15">
              <w:rPr>
                <w:rStyle w:val="a6"/>
                <w:noProof/>
              </w:rPr>
              <w:t>Чиж - Бомбардировщики,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_Toc333498603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26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04" w:history="1">
            <w:r w:rsidR="00302877" w:rsidRPr="008E4F15">
              <w:rPr>
                <w:rStyle w:val="a6"/>
                <w:noProof/>
              </w:rPr>
              <w:t>Чиж - Вот пуля просвистела,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_Toc333498604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28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05" w:history="1">
            <w:r w:rsidR="00302877" w:rsidRPr="008E4F15">
              <w:rPr>
                <w:rStyle w:val="a6"/>
                <w:noProof/>
              </w:rPr>
              <w:t>Чиж - Дверь в лето,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_Toc333498605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29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06" w:history="1">
            <w:r w:rsidR="00302877" w:rsidRPr="008E4F15">
              <w:rPr>
                <w:rStyle w:val="a6"/>
                <w:noProof/>
              </w:rPr>
              <w:t>Чиж - День рождения,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_Toc333498606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30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07" w:history="1">
            <w:r w:rsidR="00302877" w:rsidRPr="008E4F15">
              <w:rPr>
                <w:rStyle w:val="a6"/>
                <w:noProof/>
              </w:rPr>
              <w:t>Чиж - Дорожная (Проводница Оленька),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_Toc333498607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31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08" w:history="1">
            <w:r w:rsidR="00302877" w:rsidRPr="008E4F15">
              <w:rPr>
                <w:rStyle w:val="a6"/>
                <w:noProof/>
              </w:rPr>
              <w:t>Чиж - Еду, еду,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_Toc333498608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32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09" w:history="1">
            <w:r w:rsidR="00302877" w:rsidRPr="008E4F15">
              <w:rPr>
                <w:rStyle w:val="a6"/>
                <w:noProof/>
              </w:rPr>
              <w:t>Чиж - Если,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_Toc333498609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34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10" w:history="1">
            <w:r w:rsidR="00302877" w:rsidRPr="008E4F15">
              <w:rPr>
                <w:rStyle w:val="a6"/>
                <w:noProof/>
              </w:rPr>
              <w:t>Чиж - Есть,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_Toc333498610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35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11" w:history="1">
            <w:r w:rsidR="00302877" w:rsidRPr="008E4F15">
              <w:rPr>
                <w:rStyle w:val="a6"/>
                <w:noProof/>
              </w:rPr>
              <w:t>Чиж - Ехал всю ночь,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_Toc333498611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36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12" w:history="1">
            <w:r w:rsidR="00302877" w:rsidRPr="008E4F15">
              <w:rPr>
                <w:rStyle w:val="a6"/>
                <w:noProof/>
              </w:rPr>
              <w:t>Чиж - Зверек,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_Toc333498612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37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13" w:history="1">
            <w:r w:rsidR="00302877" w:rsidRPr="008E4F15">
              <w:rPr>
                <w:rStyle w:val="a6"/>
                <w:noProof/>
              </w:rPr>
              <w:t>Чиж - Любитель жидкости,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_Toc333498613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38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14" w:history="1">
            <w:r w:rsidR="00302877" w:rsidRPr="008E4F15">
              <w:rPr>
                <w:rStyle w:val="a6"/>
                <w:noProof/>
              </w:rPr>
              <w:t>Чиж - Мама,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_Toc333498614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39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15" w:history="1">
            <w:r w:rsidR="00302877" w:rsidRPr="008E4F15">
              <w:rPr>
                <w:rStyle w:val="a6"/>
                <w:noProof/>
              </w:rPr>
              <w:t>Чиж - На двоих,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_Toc333498615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40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16" w:history="1">
            <w:r w:rsidR="00302877" w:rsidRPr="008E4F15">
              <w:rPr>
                <w:rStyle w:val="a6"/>
                <w:noProof/>
              </w:rPr>
              <w:t>Чиж - На поле танки грохотали,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_Toc333498616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41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17" w:history="1">
            <w:r w:rsidR="00302877" w:rsidRPr="008E4F15">
              <w:rPr>
                <w:rStyle w:val="a6"/>
                <w:noProof/>
              </w:rPr>
              <w:t>Чиж - Нечего терять,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_Toc333498617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42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18" w:history="1">
            <w:r w:rsidR="00302877" w:rsidRPr="008E4F15">
              <w:rPr>
                <w:rStyle w:val="a6"/>
                <w:noProof/>
              </w:rPr>
              <w:t>Чиж - О любви,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_Toc333498618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43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19" w:history="1">
            <w:r w:rsidR="00302877" w:rsidRPr="008E4F15">
              <w:rPr>
                <w:rStyle w:val="a6"/>
                <w:noProof/>
              </w:rPr>
              <w:t>Чиж - О.К., аккорды, gtp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_Toc333498619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44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20" w:history="1">
            <w:r w:rsidR="00302877" w:rsidRPr="008E4F15">
              <w:rPr>
                <w:rStyle w:val="a6"/>
                <w:noProof/>
              </w:rPr>
              <w:t>Чиж - О.К., аккорды, gtp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_Toc333498620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45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21" w:history="1">
            <w:r w:rsidR="00302877" w:rsidRPr="008E4F15">
              <w:rPr>
                <w:rStyle w:val="a6"/>
                <w:noProof/>
              </w:rPr>
              <w:t>Чиж - Перекресток, аккорды, gtp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_Toc333498621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46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22" w:history="1">
            <w:r w:rsidR="00302877" w:rsidRPr="008E4F15">
              <w:rPr>
                <w:rStyle w:val="a6"/>
                <w:noProof/>
              </w:rPr>
              <w:t>!Чиж - Поезд,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_Toc333498622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47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23" w:history="1">
            <w:r w:rsidR="00302877" w:rsidRPr="008E4F15">
              <w:rPr>
                <w:rStyle w:val="a6"/>
                <w:noProof/>
              </w:rPr>
              <w:t>Чиж - Попутная песня,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_Toc333498623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49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24" w:history="1">
            <w:r w:rsidR="00302877" w:rsidRPr="008E4F15">
              <w:rPr>
                <w:rStyle w:val="a6"/>
                <w:noProof/>
              </w:rPr>
              <w:t>Чиж - Поход,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_Toc333498624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50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25" w:history="1">
            <w:r w:rsidR="00302877" w:rsidRPr="008E4F15">
              <w:rPr>
                <w:rStyle w:val="a6"/>
                <w:noProof/>
              </w:rPr>
              <w:t>!Чиж - Рожден, чтобы бежать,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_Toc333498625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51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26" w:history="1">
            <w:r w:rsidR="00302877" w:rsidRPr="008E4F15">
              <w:rPr>
                <w:rStyle w:val="a6"/>
                <w:noProof/>
              </w:rPr>
              <w:t>Чиж - Солдат на привале,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_Toc333498626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53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27" w:history="1">
            <w:r w:rsidR="00302877" w:rsidRPr="008E4F15">
              <w:rPr>
                <w:rStyle w:val="a6"/>
                <w:noProof/>
              </w:rPr>
              <w:t>Чиж - Солдат на привале,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_Toc333498627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54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28" w:history="1">
            <w:r w:rsidR="00302877" w:rsidRPr="008E4F15">
              <w:rPr>
                <w:rStyle w:val="a6"/>
                <w:noProof/>
              </w:rPr>
              <w:t>Чиж - Фантом, аккорды, gtp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_Toc333498628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55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29" w:history="1">
            <w:r w:rsidR="00302877" w:rsidRPr="008E4F15">
              <w:rPr>
                <w:rStyle w:val="a6"/>
                <w:noProof/>
              </w:rPr>
              <w:t>Чиж - О любви,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_Toc333498629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56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30" w:history="1">
            <w:r w:rsidR="00302877" w:rsidRPr="008E4F15">
              <w:rPr>
                <w:rStyle w:val="a6"/>
                <w:noProof/>
              </w:rPr>
              <w:t>ЧАЙФ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_Toc333498630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57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31" w:history="1">
            <w:r w:rsidR="00302877" w:rsidRPr="008E4F15">
              <w:rPr>
                <w:rStyle w:val="a6"/>
                <w:noProof/>
              </w:rPr>
              <w:t>!Чайф - С войны, аккорды, gtp,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_Toc333498631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57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32" w:history="1">
            <w:r w:rsidR="00302877" w:rsidRPr="008E4F15">
              <w:rPr>
                <w:rStyle w:val="a6"/>
                <w:noProof/>
              </w:rPr>
              <w:t>Король и Шут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_Toc333498632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59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33" w:history="1">
            <w:r w:rsidR="00302877" w:rsidRPr="008E4F15">
              <w:rPr>
                <w:rStyle w:val="a6"/>
                <w:noProof/>
              </w:rPr>
              <w:t>Король и Шут - Два друга,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_Toc333498633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59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34" w:history="1">
            <w:r w:rsidR="00302877" w:rsidRPr="008E4F15">
              <w:rPr>
                <w:rStyle w:val="a6"/>
                <w:noProof/>
              </w:rPr>
              <w:t>Король и Шут - Прыгну со скалы,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_Toc333498634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35" w:history="1">
            <w:r w:rsidR="00302877" w:rsidRPr="008E4F15">
              <w:rPr>
                <w:rStyle w:val="a6"/>
                <w:noProof/>
              </w:rPr>
              <w:t>Король и Шут - Лесник, аккорды, gtp,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_Toc333498635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36" w:history="1">
            <w:r w:rsidR="00302877" w:rsidRPr="008E4F15">
              <w:rPr>
                <w:rStyle w:val="a6"/>
                <w:noProof/>
              </w:rPr>
              <w:t>Король и Шут - Пьянка,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_Toc333498636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62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37" w:history="1">
            <w:r w:rsidR="00302877" w:rsidRPr="008E4F15">
              <w:rPr>
                <w:rStyle w:val="a6"/>
                <w:noProof/>
              </w:rPr>
              <w:t>Король и Шут - Пьянка,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_Toc333498637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63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38" w:history="1">
            <w:r w:rsidR="00302877" w:rsidRPr="008E4F15">
              <w:rPr>
                <w:rStyle w:val="a6"/>
                <w:noProof/>
              </w:rPr>
              <w:t>ДДТ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_Toc333498638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39" w:history="1">
            <w:r w:rsidR="00302877" w:rsidRPr="008E4F15">
              <w:rPr>
                <w:rStyle w:val="a6"/>
                <w:noProof/>
              </w:rPr>
              <w:t>!ДДТ - Агидель (Белая река),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_Toc333498639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40" w:history="1">
            <w:r w:rsidR="00302877" w:rsidRPr="008E4F15">
              <w:rPr>
                <w:rStyle w:val="a6"/>
                <w:noProof/>
              </w:rPr>
              <w:t>!ДДТ - В последнюю осень, аккорды, gtp,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_Toc333498640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41" w:history="1">
            <w:r w:rsidR="00302877" w:rsidRPr="008E4F15">
              <w:rPr>
                <w:rStyle w:val="a6"/>
                <w:noProof/>
              </w:rPr>
              <w:t>АЛИСА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_Toc333498641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42" w:history="1">
            <w:r w:rsidR="00302877" w:rsidRPr="008E4F15">
              <w:rPr>
                <w:rStyle w:val="a6"/>
                <w:noProof/>
              </w:rPr>
              <w:t>АГАТА КРИСТИ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_Toc333498642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43" w:history="1">
            <w:r w:rsidR="00302877" w:rsidRPr="008E4F15">
              <w:rPr>
                <w:rStyle w:val="a6"/>
                <w:noProof/>
              </w:rPr>
              <w:t>Агата Кристи - Сказачная тайга,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_Toc333498643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69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44" w:history="1">
            <w:r w:rsidR="00302877" w:rsidRPr="008E4F15">
              <w:rPr>
                <w:rStyle w:val="a6"/>
                <w:noProof/>
              </w:rPr>
              <w:t>Машина Времени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_Toc333498644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70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45" w:history="1">
            <w:r w:rsidR="00302877" w:rsidRPr="008E4F15">
              <w:rPr>
                <w:rStyle w:val="a6"/>
                <w:noProof/>
              </w:rPr>
              <w:t>Машина Времени - Костер, аккорды, gtp,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_Toc333498645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70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46" w:history="1">
            <w:r w:rsidR="00302877" w:rsidRPr="008E4F15">
              <w:rPr>
                <w:rStyle w:val="a6"/>
                <w:noProof/>
              </w:rPr>
              <w:t>!Машина Времени - Марионетки,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_Toc333498646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71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47" w:history="1">
            <w:r w:rsidR="00302877" w:rsidRPr="008E4F15">
              <w:rPr>
                <w:rStyle w:val="a6"/>
                <w:noProof/>
              </w:rPr>
              <w:t>Машина Времени - Марионетки,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_Toc333498647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73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48" w:history="1">
            <w:r w:rsidR="00302877" w:rsidRPr="008E4F15">
              <w:rPr>
                <w:rStyle w:val="a6"/>
                <w:noProof/>
              </w:rPr>
              <w:t>Машина Времени - Разговор в поезде,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_Toc333498648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74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49" w:history="1">
            <w:r w:rsidR="00302877" w:rsidRPr="008E4F15">
              <w:rPr>
                <w:rStyle w:val="a6"/>
                <w:noProof/>
              </w:rPr>
              <w:t>Машина Времени - Пока горит свеча,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_Toc333498649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75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50" w:history="1">
            <w:r w:rsidR="00302877" w:rsidRPr="008E4F15">
              <w:rPr>
                <w:rStyle w:val="a6"/>
                <w:noProof/>
              </w:rPr>
              <w:t>!Машина Времени - Перекресток,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_Toc333498650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76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51" w:history="1">
            <w:r w:rsidR="00302877" w:rsidRPr="008E4F15">
              <w:rPr>
                <w:rStyle w:val="a6"/>
                <w:noProof/>
              </w:rPr>
              <w:t>Машина Времени - Паузы, аккорды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_Toc333498651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78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52" w:history="1">
            <w:r w:rsidR="00302877" w:rsidRPr="008E4F15">
              <w:rPr>
                <w:rStyle w:val="a6"/>
                <w:noProof/>
              </w:rPr>
              <w:t>Машина Времени - Он был старше ее,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_Toc333498652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79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53" w:history="1">
            <w:r w:rsidR="00302877" w:rsidRPr="008E4F15">
              <w:rPr>
                <w:rStyle w:val="a6"/>
                <w:noProof/>
              </w:rPr>
              <w:t>Андрей Макаревич - Когда ее нет, аккорды, mp3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_Toc333498653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80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54" w:history="1">
            <w:r w:rsidR="00302877" w:rsidRPr="008E4F15">
              <w:rPr>
                <w:rStyle w:val="a6"/>
                <w:noProof/>
              </w:rPr>
              <w:t>Микс авторов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_Toc333498654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81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55" w:history="1">
            <w:r w:rsidR="00302877" w:rsidRPr="008E4F15">
              <w:rPr>
                <w:rStyle w:val="a6"/>
                <w:noProof/>
              </w:rPr>
              <w:t>Шаов Тимур: Деревенька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_Toc333498655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81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56" w:history="1">
            <w:r w:rsidR="00302877" w:rsidRPr="008E4F15">
              <w:rPr>
                <w:rStyle w:val="a6"/>
                <w:noProof/>
              </w:rPr>
              <w:t>Любовь и бедность (к/ф "Здравствуйте, я ваша тетя!")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_Toc333498656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83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57" w:history="1">
            <w:r w:rsidR="00302877" w:rsidRPr="008E4F15">
              <w:rPr>
                <w:rStyle w:val="a6"/>
                <w:noProof/>
              </w:rPr>
              <w:t>Как жизнь без весны (к/ф "Гардемарины,вперед")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_Toc333498657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84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58" w:history="1">
            <w:r w:rsidR="00302877" w:rsidRPr="008E4F15">
              <w:rPr>
                <w:rStyle w:val="a6"/>
                <w:noProof/>
              </w:rPr>
              <w:t>Как жизнь без весны (к/ф Гардемарины вперед")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_Toc333498658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85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59" w:history="1">
            <w:r w:rsidR="00302877" w:rsidRPr="008E4F15">
              <w:rPr>
                <w:rStyle w:val="a6"/>
                <w:noProof/>
              </w:rPr>
              <w:t>Куда ты, тропинка, меня привела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_Toc333498659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86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60" w:history="1">
            <w:r w:rsidR="00302877" w:rsidRPr="008E4F15">
              <w:rPr>
                <w:rStyle w:val="a6"/>
                <w:noProof/>
              </w:rPr>
              <w:t>Мы поедем, мы помчимся на оленях утром ранним...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_Toc333498660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87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61" w:history="1">
            <w:r w:rsidR="00302877" w:rsidRPr="008E4F15">
              <w:rPr>
                <w:rStyle w:val="a6"/>
                <w:noProof/>
              </w:rPr>
              <w:t>Нет, я не плачу (к/ф "12 стульев")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_Toc333498661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88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62" w:history="1">
            <w:r w:rsidR="00302877" w:rsidRPr="008E4F15">
              <w:rPr>
                <w:rStyle w:val="a6"/>
                <w:noProof/>
              </w:rPr>
              <w:t>Ничего на свете лучше нету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_Toc333498662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89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63" w:history="1">
            <w:r w:rsidR="00302877" w:rsidRPr="008E4F15">
              <w:rPr>
                <w:rStyle w:val="a6"/>
                <w:noProof/>
              </w:rPr>
              <w:t>Песня кота Матроскина (м/ф Трое из Простоквашино)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_Toc333498663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64" w:history="1">
            <w:r w:rsidR="00302877" w:rsidRPr="008E4F15">
              <w:rPr>
                <w:rStyle w:val="a6"/>
                <w:noProof/>
              </w:rPr>
              <w:t>Песня разбойников (Пусть нету ни кола и ни двора)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_Toc333498664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65" w:history="1">
            <w:r w:rsidR="00302877" w:rsidRPr="008E4F15">
              <w:rPr>
                <w:rStyle w:val="a6"/>
                <w:noProof/>
              </w:rPr>
              <w:t>Плохая погода (к/ф "Мэри Поппинс, до свиданья")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_Toc333498665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92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66" w:history="1">
            <w:r w:rsidR="00302877" w:rsidRPr="008E4F15">
              <w:rPr>
                <w:rStyle w:val="a6"/>
                <w:noProof/>
              </w:rPr>
              <w:t>Плохая погода (к/ф "Мэри Поппинс, до свиданья")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_Toc333498666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93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67" w:history="1">
            <w:r w:rsidR="00302877" w:rsidRPr="008E4F15">
              <w:rPr>
                <w:rStyle w:val="a6"/>
                <w:noProof/>
              </w:rPr>
              <w:t>Тридцать три коровы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_Toc333498667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68" w:history="1">
            <w:r w:rsidR="00302877" w:rsidRPr="008E4F15">
              <w:rPr>
                <w:rStyle w:val="a6"/>
                <w:noProof/>
              </w:rPr>
              <w:t>Тридцать три коровы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_Toc333498668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69" w:history="1">
            <w:r w:rsidR="00302877" w:rsidRPr="008E4F15">
              <w:rPr>
                <w:rStyle w:val="a6"/>
                <w:noProof/>
              </w:rPr>
              <w:t>Шуточные песни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_Toc333498669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70" w:history="1">
            <w:r w:rsidR="00302877" w:rsidRPr="008E4F15">
              <w:rPr>
                <w:rStyle w:val="a6"/>
                <w:noProof/>
                <w:lang w:val="en-US"/>
              </w:rPr>
              <w:t>Status</w:t>
            </w:r>
            <w:r w:rsidR="00302877" w:rsidRPr="008E4F15">
              <w:rPr>
                <w:rStyle w:val="a6"/>
                <w:noProof/>
              </w:rPr>
              <w:t xml:space="preserve"> </w:t>
            </w:r>
            <w:r w:rsidR="00302877" w:rsidRPr="008E4F15">
              <w:rPr>
                <w:rStyle w:val="a6"/>
                <w:noProof/>
                <w:lang w:val="en-US"/>
              </w:rPr>
              <w:t>Quo</w:t>
            </w:r>
            <w:r w:rsidR="00302877" w:rsidRPr="008E4F15">
              <w:rPr>
                <w:rStyle w:val="a6"/>
                <w:noProof/>
              </w:rPr>
              <w:t xml:space="preserve">. </w:t>
            </w:r>
            <w:r w:rsidR="00302877" w:rsidRPr="008E4F15">
              <w:rPr>
                <w:rStyle w:val="a6"/>
                <w:noProof/>
                <w:lang w:val="en-US"/>
              </w:rPr>
              <w:t>"You're In The Army Now"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_Toc333498670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71" w:history="1">
            <w:r w:rsidR="00302877" w:rsidRPr="008E4F15">
              <w:rPr>
                <w:rStyle w:val="a6"/>
                <w:noProof/>
              </w:rPr>
              <w:t>Бременские алконавты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_Toc333498671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97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72" w:history="1">
            <w:r w:rsidR="00302877" w:rsidRPr="008E4F15">
              <w:rPr>
                <w:rStyle w:val="a6"/>
                <w:noProof/>
              </w:rPr>
              <w:t>Бременские анашисты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_Toc333498672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73" w:history="1">
            <w:r w:rsidR="00302877" w:rsidRPr="008E4F15">
              <w:rPr>
                <w:rStyle w:val="a6"/>
                <w:noProof/>
              </w:rPr>
              <w:t>Ваше Благородие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_Toc333498673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99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74" w:history="1">
            <w:r w:rsidR="00302877" w:rsidRPr="008E4F15">
              <w:rPr>
                <w:rStyle w:val="a6"/>
                <w:noProof/>
              </w:rPr>
              <w:t>Високосный Год. "Лучшая песня о любви"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_Toc333498674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100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75" w:history="1">
            <w:r w:rsidR="00302877" w:rsidRPr="008E4F15">
              <w:rPr>
                <w:rStyle w:val="a6"/>
                <w:noProof/>
              </w:rPr>
              <w:t>ДДТ."Дождь", аккорды (</w:t>
            </w:r>
            <w:r w:rsidR="00302877" w:rsidRPr="008E4F15">
              <w:rPr>
                <w:rStyle w:val="a6"/>
                <w:noProof/>
                <w:lang w:val="en-US"/>
              </w:rPr>
              <w:t>DOS</w:t>
            </w:r>
            <w:r w:rsidR="00302877" w:rsidRPr="008E4F15">
              <w:rPr>
                <w:rStyle w:val="a6"/>
                <w:noProof/>
              </w:rPr>
              <w:t>)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_Toc333498675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101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76" w:history="1">
            <w:r w:rsidR="00302877" w:rsidRPr="008E4F15">
              <w:rPr>
                <w:rStyle w:val="a6"/>
                <w:noProof/>
              </w:rPr>
              <w:t>Машина Времени. "Однажды мир прогнется под нас"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_Toc333498676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103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77" w:history="1">
            <w:r w:rsidR="00302877" w:rsidRPr="008E4F15">
              <w:rPr>
                <w:rStyle w:val="a6"/>
                <w:noProof/>
              </w:rPr>
              <w:t>Митяев."Как здорово! (Изгиб гитары желтый)"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_Toc333498677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104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78" w:history="1">
            <w:r w:rsidR="00302877" w:rsidRPr="008E4F15">
              <w:rPr>
                <w:rStyle w:val="a6"/>
                <w:noProof/>
              </w:rPr>
              <w:t>Несчастный Случай. "Что ты имела ввиду?"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_Toc333498678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105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79" w:history="1">
            <w:r w:rsidR="00302877" w:rsidRPr="008E4F15">
              <w:rPr>
                <w:rStyle w:val="a6"/>
                <w:noProof/>
              </w:rPr>
              <w:t>Чиж и Ко, "Прекрасное Воскресенье"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_Toc333498679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107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80" w:history="1">
            <w:r w:rsidR="00302877" w:rsidRPr="008E4F15">
              <w:rPr>
                <w:rStyle w:val="a6"/>
                <w:noProof/>
              </w:rPr>
              <w:t>Ох, уе... Ох уехал мой любимый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_Toc333498680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108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81" w:history="1">
            <w:r w:rsidR="00302877" w:rsidRPr="008E4F15">
              <w:rPr>
                <w:rStyle w:val="a6"/>
                <w:noProof/>
              </w:rPr>
              <w:t>Белочка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_Toc333498681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109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82" w:history="1">
            <w:r w:rsidR="00302877" w:rsidRPr="008E4F15">
              <w:rPr>
                <w:rStyle w:val="a6"/>
                <w:noProof/>
              </w:rPr>
              <w:t>Снежинка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_Toc333498682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110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83" w:history="1">
            <w:r w:rsidR="00302877" w:rsidRPr="008E4F15">
              <w:rPr>
                <w:rStyle w:val="a6"/>
                <w:noProof/>
              </w:rPr>
              <w:t>Душевные песни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_Toc333498683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112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84" w:history="1">
            <w:r w:rsidR="00302877" w:rsidRPr="008E4F15">
              <w:rPr>
                <w:rStyle w:val="a6"/>
                <w:noProof/>
              </w:rPr>
              <w:t>Прекрасное далеко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_Toc333498684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112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85" w:history="1">
            <w:r w:rsidR="00302877" w:rsidRPr="008E4F15">
              <w:rPr>
                <w:rStyle w:val="a6"/>
                <w:noProof/>
              </w:rPr>
              <w:t>Я в весеннем лесу пил березовый сок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_Toc333498685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113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86" w:history="1">
            <w:r w:rsidR="00302877" w:rsidRPr="008E4F15">
              <w:rPr>
                <w:rStyle w:val="a6"/>
                <w:noProof/>
              </w:rPr>
              <w:t>Высоцкий В.С. - Песня о звёздах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_Toc333498686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114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87" w:history="1">
            <w:r w:rsidR="00302877" w:rsidRPr="008E4F15">
              <w:rPr>
                <w:rStyle w:val="a6"/>
                <w:noProof/>
              </w:rPr>
              <w:t>Высоцкий Владимир - Песня О Звездах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_Toc333498687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115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88" w:history="1">
            <w:r w:rsidR="00302877" w:rsidRPr="008E4F15">
              <w:rPr>
                <w:rStyle w:val="a6"/>
                <w:noProof/>
              </w:rPr>
              <w:t>Высоцкий Владимир - Лукоморья больше нет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_Toc333498688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116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89" w:history="1">
            <w:r w:rsidR="00302877" w:rsidRPr="008E4F15">
              <w:rPr>
                <w:rStyle w:val="a6"/>
                <w:noProof/>
              </w:rPr>
              <w:t>Высоцкий Владимир - Он не вернулся из боя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_Toc333498689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118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90" w:history="1">
            <w:r w:rsidR="00302877" w:rsidRPr="008E4F15">
              <w:rPr>
                <w:rStyle w:val="a6"/>
                <w:noProof/>
              </w:rPr>
              <w:t>Высоцкий Владимир - В королевстве, где все тихо и складно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_Toc333498690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119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91" w:history="1">
            <w:r w:rsidR="00302877" w:rsidRPr="008E4F15">
              <w:rPr>
                <w:rStyle w:val="a6"/>
                <w:noProof/>
              </w:rPr>
              <w:t>Высоцкий Владимир - Бег иноходца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_Toc333498691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120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92" w:history="1">
            <w:r w:rsidR="00302877" w:rsidRPr="008E4F15">
              <w:rPr>
                <w:rStyle w:val="a6"/>
                <w:noProof/>
              </w:rPr>
              <w:t>Высоцкий Владимир – Лирическая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_Toc333498692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121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93" w:history="1">
            <w:r w:rsidR="00302877" w:rsidRPr="008E4F15">
              <w:rPr>
                <w:rStyle w:val="a6"/>
                <w:noProof/>
              </w:rPr>
              <w:t>Чиж – Зверек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_Toc333498693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122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94" w:history="1">
            <w:r w:rsidR="00302877" w:rsidRPr="008E4F15">
              <w:rPr>
                <w:rStyle w:val="a6"/>
                <w:noProof/>
              </w:rPr>
              <w:t>Чиж – Есть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_Toc333498694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123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95" w:history="1">
            <w:r w:rsidR="00302877" w:rsidRPr="008E4F15">
              <w:rPr>
                <w:rStyle w:val="a6"/>
                <w:noProof/>
              </w:rPr>
              <w:t>Чиж</w:t>
            </w:r>
            <w:r w:rsidR="00302877" w:rsidRPr="008E4F15">
              <w:rPr>
                <w:rStyle w:val="a6"/>
                <w:noProof/>
                <w:lang w:val="en-US"/>
              </w:rPr>
              <w:t xml:space="preserve"> – </w:t>
            </w:r>
            <w:r w:rsidR="00302877" w:rsidRPr="008E4F15">
              <w:rPr>
                <w:rStyle w:val="a6"/>
                <w:noProof/>
              </w:rPr>
              <w:t>Фея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_Toc333498695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124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96" w:history="1">
            <w:r w:rsidR="00302877" w:rsidRPr="008E4F15">
              <w:rPr>
                <w:rStyle w:val="a6"/>
                <w:noProof/>
              </w:rPr>
              <w:t>Король и Шут – Лесник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_Toc333498696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125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97" w:history="1">
            <w:r w:rsidR="00302877" w:rsidRPr="008E4F15">
              <w:rPr>
                <w:rStyle w:val="a6"/>
                <w:noProof/>
              </w:rPr>
              <w:t>Чиж - Вечная молодость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_Toc333498697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126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98" w:history="1">
            <w:r w:rsidR="00302877" w:rsidRPr="008E4F15">
              <w:rPr>
                <w:rStyle w:val="a6"/>
                <w:noProof/>
              </w:rPr>
              <w:t>Заготовки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_Toc333498698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127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699" w:history="1">
            <w:r w:rsidR="00302877" w:rsidRPr="008E4F15">
              <w:rPr>
                <w:rStyle w:val="a6"/>
                <w:noProof/>
              </w:rPr>
              <w:t>Кельтская воинственная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_Toc333498699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128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700" w:history="1">
            <w:r w:rsidR="00302877" w:rsidRPr="008E4F15">
              <w:rPr>
                <w:rStyle w:val="a6"/>
                <w:noProof/>
              </w:rPr>
              <w:t>Ти втретє цього літа зацвітеш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_Toc333498700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129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701" w:history="1">
            <w:r w:rsidR="00302877" w:rsidRPr="008E4F15">
              <w:rPr>
                <w:rStyle w:val="a6"/>
                <w:noProof/>
                <w:lang w:val="uk-UA"/>
              </w:rPr>
              <w:t>Куплеты Евы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_Toc333498701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131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702" w:history="1">
            <w:r w:rsidR="00302877" w:rsidRPr="008E4F15">
              <w:rPr>
                <w:rStyle w:val="a6"/>
                <w:rFonts w:eastAsia="Times New Roman"/>
                <w:noProof/>
                <w:lang w:val="uk-UA"/>
              </w:rPr>
              <w:t>Белый шиповник (Юнона и Авось)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_Toc333498702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132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703" w:history="1">
            <w:r w:rsidR="00302877" w:rsidRPr="008E4F15">
              <w:rPr>
                <w:rStyle w:val="a6"/>
                <w:noProof/>
              </w:rPr>
              <w:t>Я стужився, мила, за тобою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_Toc333498703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134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704" w:history="1">
            <w:r w:rsidR="00302877" w:rsidRPr="008E4F15">
              <w:rPr>
                <w:rStyle w:val="a6"/>
                <w:noProof/>
              </w:rPr>
              <w:t>- Что это плещется в кружке?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_Toc333498704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135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705" w:history="1">
            <w:r w:rsidR="00302877" w:rsidRPr="008E4F15">
              <w:rPr>
                <w:rStyle w:val="a6"/>
                <w:noProof/>
              </w:rPr>
              <w:t>Зуша - "Князь Владимир"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_Toc333498705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136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706" w:history="1">
            <w:r w:rsidR="00302877" w:rsidRPr="008E4F15">
              <w:rPr>
                <w:rStyle w:val="a6"/>
                <w:noProof/>
              </w:rPr>
              <w:t>В касках весело шагать по болотам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_Toc333498706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138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302877" w:rsidRDefault="009A388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3498707" w:history="1">
            <w:r w:rsidR="00302877" w:rsidRPr="008E4F15">
              <w:rPr>
                <w:rStyle w:val="a6"/>
                <w:noProof/>
              </w:rPr>
              <w:t>Олег Медведев - Алые Крылья</w:t>
            </w:r>
            <w:r w:rsidR="00302877">
              <w:rPr>
                <w:noProof/>
                <w:webHidden/>
              </w:rPr>
              <w:tab/>
            </w:r>
            <w:r w:rsidR="00302877">
              <w:rPr>
                <w:noProof/>
                <w:webHidden/>
              </w:rPr>
              <w:fldChar w:fldCharType="begin"/>
            </w:r>
            <w:r w:rsidR="00302877">
              <w:rPr>
                <w:noProof/>
                <w:webHidden/>
              </w:rPr>
              <w:instrText xml:space="preserve"> PAGEREF _Toc333498707 \h </w:instrText>
            </w:r>
            <w:r w:rsidR="00302877">
              <w:rPr>
                <w:noProof/>
                <w:webHidden/>
              </w:rPr>
            </w:r>
            <w:r w:rsidR="00302877">
              <w:rPr>
                <w:noProof/>
                <w:webHidden/>
              </w:rPr>
              <w:fldChar w:fldCharType="separate"/>
            </w:r>
            <w:r w:rsidR="00302877">
              <w:rPr>
                <w:noProof/>
                <w:webHidden/>
              </w:rPr>
              <w:t>139</w:t>
            </w:r>
            <w:r w:rsidR="00302877">
              <w:rPr>
                <w:noProof/>
                <w:webHidden/>
              </w:rPr>
              <w:fldChar w:fldCharType="end"/>
            </w:r>
          </w:hyperlink>
        </w:p>
        <w:p w:rsidR="00E30109" w:rsidRDefault="00E30109">
          <w:r>
            <w:rPr>
              <w:b/>
              <w:bCs/>
            </w:rPr>
            <w:fldChar w:fldCharType="end"/>
          </w:r>
        </w:p>
      </w:sdtContent>
    </w:sdt>
    <w:p w:rsidR="00E30109" w:rsidRDefault="00E30109">
      <w:pPr>
        <w:rPr>
          <w:rFonts w:ascii="Courier New" w:eastAsia="Times New Roman" w:hAnsi="Courier New" w:cstheme="majorBidi"/>
          <w:b/>
          <w:bCs/>
          <w:color w:val="365F91" w:themeColor="accent1" w:themeShade="BF"/>
          <w:sz w:val="28"/>
          <w:szCs w:val="28"/>
          <w:lang w:eastAsia="ru-RU"/>
        </w:rPr>
      </w:pPr>
      <w:r>
        <w:rPr>
          <w:rFonts w:ascii="Courier New" w:eastAsia="Times New Roman" w:hAnsi="Courier New" w:cstheme="majorBidi"/>
          <w:b/>
          <w:bCs/>
          <w:color w:val="365F91" w:themeColor="accent1" w:themeShade="BF"/>
          <w:sz w:val="28"/>
          <w:szCs w:val="28"/>
          <w:lang w:eastAsia="ru-RU"/>
        </w:rPr>
        <w:br w:type="page"/>
      </w:r>
    </w:p>
    <w:p w:rsidR="00E5006B" w:rsidRPr="00E5006B" w:rsidRDefault="00E5006B" w:rsidP="00E5006B">
      <w:pPr>
        <w:pStyle w:val="1"/>
      </w:pPr>
      <w:bookmarkStart w:id="0" w:name="_Toc333498580"/>
      <w:r w:rsidRPr="00E5006B">
        <w:lastRenderedPageBreak/>
        <w:t>Обычные песни</w:t>
      </w:r>
      <w:bookmarkEnd w:id="0"/>
    </w:p>
    <w:p w:rsidR="00E5006B" w:rsidRDefault="00E5006B">
      <w:pPr>
        <w:rPr>
          <w:rFonts w:ascii="Courier New" w:eastAsia="Times New Roman" w:hAnsi="Courier New" w:cs="Times New Roman"/>
          <w:b/>
          <w:bCs/>
          <w:color w:val="1F497D" w:themeColor="text2"/>
          <w:sz w:val="28"/>
          <w:szCs w:val="36"/>
          <w:lang w:eastAsia="ru-RU"/>
        </w:rPr>
      </w:pPr>
    </w:p>
    <w:p w:rsidR="00A75DFE" w:rsidRDefault="00A75DFE" w:rsidP="00E5006B">
      <w:pPr>
        <w:pStyle w:val="2"/>
      </w:pPr>
      <w:bookmarkStart w:id="1" w:name="_Toc333498581"/>
      <w:r>
        <w:t>Кино</w:t>
      </w:r>
      <w:bookmarkEnd w:id="1"/>
    </w:p>
    <w:p w:rsidR="00A75DFE" w:rsidRDefault="00A75DFE" w:rsidP="00A75DFE">
      <w:pPr>
        <w:pStyle w:val="3"/>
      </w:pPr>
      <w:bookmarkStart w:id="2" w:name="_Toc333498582"/>
      <w:r>
        <w:t>Звезда по имени Солнце</w:t>
      </w:r>
      <w:bookmarkEnd w:id="2"/>
    </w:p>
    <w:p w:rsidR="00A75DFE" w:rsidRPr="00A75DFE" w:rsidRDefault="00A75DFE" w:rsidP="00A75DFE">
      <w:pPr>
        <w:pStyle w:val="ad"/>
      </w:pPr>
      <w:r w:rsidRPr="00A75DFE">
        <w:t>Вступление: Dm7 Am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   Am</w:t>
      </w:r>
    </w:p>
    <w:p w:rsidR="00A75DFE" w:rsidRPr="00A75DFE" w:rsidRDefault="00A75DFE" w:rsidP="00A75DFE">
      <w:pPr>
        <w:pStyle w:val="ad"/>
      </w:pPr>
      <w:r w:rsidRPr="00A75DFE">
        <w:t>Белый снег, серый лед,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       C</w:t>
      </w:r>
    </w:p>
    <w:p w:rsidR="00A75DFE" w:rsidRPr="00A75DFE" w:rsidRDefault="00A75DFE" w:rsidP="00A75DFE">
      <w:pPr>
        <w:pStyle w:val="ad"/>
      </w:pPr>
      <w:r w:rsidRPr="00A75DFE">
        <w:t>На растрескавшейся земле.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  Dm  </w:t>
      </w:r>
    </w:p>
    <w:p w:rsidR="00A75DFE" w:rsidRPr="00A75DFE" w:rsidRDefault="00A75DFE" w:rsidP="00A75DFE">
      <w:pPr>
        <w:pStyle w:val="ad"/>
      </w:pPr>
      <w:r w:rsidRPr="00A75DFE">
        <w:t>Одеялом лоскутным на ней -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G</w:t>
      </w:r>
    </w:p>
    <w:p w:rsidR="00A75DFE" w:rsidRPr="00A75DFE" w:rsidRDefault="00A75DFE" w:rsidP="00A75DFE">
      <w:pPr>
        <w:pStyle w:val="ad"/>
      </w:pPr>
      <w:r w:rsidRPr="00A75DFE">
        <w:t>Город в дорожной петле.</w:t>
      </w:r>
    </w:p>
    <w:p w:rsidR="00A75DFE" w:rsidRPr="00A75DFE" w:rsidRDefault="00A75DFE" w:rsidP="00A75DFE">
      <w:pPr>
        <w:pStyle w:val="ad"/>
      </w:pPr>
      <w:r w:rsidRPr="00A75DFE">
        <w:t>А над городом плывут облака,</w:t>
      </w:r>
    </w:p>
    <w:p w:rsidR="00A75DFE" w:rsidRPr="00A75DFE" w:rsidRDefault="00A75DFE" w:rsidP="00A75DFE">
      <w:pPr>
        <w:pStyle w:val="ad"/>
      </w:pPr>
      <w:r w:rsidRPr="00A75DFE">
        <w:t>Закрывая небесный свет.</w:t>
      </w:r>
    </w:p>
    <w:p w:rsidR="00A75DFE" w:rsidRPr="00A75DFE" w:rsidRDefault="00A75DFE" w:rsidP="00A75DFE">
      <w:pPr>
        <w:pStyle w:val="ad"/>
      </w:pPr>
      <w:r w:rsidRPr="00A75DFE">
        <w:t>А над городом - желтый дым,</w:t>
      </w:r>
    </w:p>
    <w:p w:rsidR="00A75DFE" w:rsidRPr="00A75DFE" w:rsidRDefault="00A75DFE" w:rsidP="00A75DFE">
      <w:pPr>
        <w:pStyle w:val="ad"/>
      </w:pPr>
      <w:r w:rsidRPr="00A75DFE">
        <w:t>Городу две тысячи лет,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Dm</w:t>
      </w:r>
    </w:p>
    <w:p w:rsidR="00A75DFE" w:rsidRPr="00A75DFE" w:rsidRDefault="00A75DFE" w:rsidP="00A75DFE">
      <w:pPr>
        <w:pStyle w:val="ad"/>
      </w:pPr>
      <w:proofErr w:type="gramStart"/>
      <w:r w:rsidRPr="00A75DFE">
        <w:t>Прожитых</w:t>
      </w:r>
      <w:proofErr w:type="gramEnd"/>
      <w:r w:rsidRPr="00A75DFE">
        <w:t xml:space="preserve"> под светом Звезды</w:t>
      </w:r>
    </w:p>
    <w:p w:rsidR="00A75DFE" w:rsidRPr="00A75DFE" w:rsidRDefault="00A75DFE" w:rsidP="00A75DFE">
      <w:pPr>
        <w:pStyle w:val="ad"/>
        <w:rPr>
          <w:rStyle w:val="ac"/>
        </w:rPr>
      </w:pPr>
      <w:r w:rsidRPr="00A75DFE">
        <w:rPr>
          <w:rStyle w:val="ac"/>
        </w:rPr>
        <w:t xml:space="preserve">          Am</w:t>
      </w:r>
    </w:p>
    <w:p w:rsidR="00A75DFE" w:rsidRPr="00A75DFE" w:rsidRDefault="00A75DFE" w:rsidP="00A75DFE">
      <w:pPr>
        <w:pStyle w:val="ad"/>
      </w:pPr>
      <w:r w:rsidRPr="00A75DFE">
        <w:t>По имени Солнце...</w:t>
      </w:r>
    </w:p>
    <w:p w:rsidR="00A75DFE" w:rsidRPr="00A75DFE" w:rsidRDefault="00A75DFE" w:rsidP="00A75DFE">
      <w:pPr>
        <w:pStyle w:val="ad"/>
      </w:pPr>
    </w:p>
    <w:p w:rsidR="00A75DFE" w:rsidRPr="00A75DFE" w:rsidRDefault="00A75DFE" w:rsidP="00A75DFE">
      <w:pPr>
        <w:pStyle w:val="ad"/>
      </w:pPr>
      <w:r w:rsidRPr="00A75DFE">
        <w:t>И две тысячи лет - война,</w:t>
      </w:r>
    </w:p>
    <w:p w:rsidR="00A75DFE" w:rsidRPr="00A75DFE" w:rsidRDefault="00A75DFE" w:rsidP="00A75DFE">
      <w:pPr>
        <w:pStyle w:val="ad"/>
      </w:pPr>
      <w:r w:rsidRPr="00A75DFE">
        <w:t>Война без особых причин.</w:t>
      </w:r>
    </w:p>
    <w:p w:rsidR="00A75DFE" w:rsidRPr="00A75DFE" w:rsidRDefault="00A75DFE" w:rsidP="00A75DFE">
      <w:pPr>
        <w:pStyle w:val="ad"/>
      </w:pPr>
      <w:r w:rsidRPr="00A75DFE">
        <w:t>Война - дело молодых,</w:t>
      </w:r>
    </w:p>
    <w:p w:rsidR="00A75DFE" w:rsidRPr="00A75DFE" w:rsidRDefault="00A75DFE" w:rsidP="00A75DFE">
      <w:pPr>
        <w:pStyle w:val="ad"/>
      </w:pPr>
      <w:r w:rsidRPr="00A75DFE">
        <w:t>Лекарство против морщин.</w:t>
      </w:r>
    </w:p>
    <w:p w:rsidR="00A75DFE" w:rsidRPr="00A75DFE" w:rsidRDefault="00A75DFE" w:rsidP="00A75DFE">
      <w:pPr>
        <w:pStyle w:val="ad"/>
      </w:pPr>
      <w:r w:rsidRPr="00A75DFE">
        <w:t>Красная, красная кровь -</w:t>
      </w:r>
    </w:p>
    <w:p w:rsidR="00A75DFE" w:rsidRPr="00A75DFE" w:rsidRDefault="00A75DFE" w:rsidP="00A75DFE">
      <w:pPr>
        <w:pStyle w:val="ad"/>
      </w:pPr>
      <w:r w:rsidRPr="00A75DFE">
        <w:t>Через час уже просто земля,</w:t>
      </w:r>
    </w:p>
    <w:p w:rsidR="00A75DFE" w:rsidRPr="00A75DFE" w:rsidRDefault="00A75DFE" w:rsidP="00A75DFE">
      <w:pPr>
        <w:pStyle w:val="ad"/>
      </w:pPr>
      <w:r w:rsidRPr="00A75DFE">
        <w:t>Через два на ней цветы и трава,</w:t>
      </w:r>
    </w:p>
    <w:p w:rsidR="00A75DFE" w:rsidRPr="00A75DFE" w:rsidRDefault="00A75DFE" w:rsidP="00A75DFE">
      <w:pPr>
        <w:pStyle w:val="ad"/>
      </w:pPr>
      <w:r w:rsidRPr="00A75DFE">
        <w:t>Через три она снова жива</w:t>
      </w:r>
    </w:p>
    <w:p w:rsidR="00A75DFE" w:rsidRPr="00A75DFE" w:rsidRDefault="00A75DFE" w:rsidP="00A75DFE">
      <w:pPr>
        <w:pStyle w:val="ad"/>
      </w:pPr>
      <w:r w:rsidRPr="00A75DFE">
        <w:t xml:space="preserve">И </w:t>
      </w:r>
      <w:proofErr w:type="gramStart"/>
      <w:r w:rsidRPr="00A75DFE">
        <w:t>согрета</w:t>
      </w:r>
      <w:proofErr w:type="gramEnd"/>
      <w:r w:rsidRPr="00A75DFE">
        <w:t xml:space="preserve"> лучами Звезды</w:t>
      </w:r>
    </w:p>
    <w:p w:rsidR="00A75DFE" w:rsidRPr="00A75DFE" w:rsidRDefault="00A75DFE" w:rsidP="00A75DFE">
      <w:pPr>
        <w:pStyle w:val="ad"/>
      </w:pPr>
      <w:r w:rsidRPr="00A75DFE">
        <w:t>По имени Солнце...</w:t>
      </w:r>
    </w:p>
    <w:p w:rsidR="00A75DFE" w:rsidRPr="00A75DFE" w:rsidRDefault="00A75DFE" w:rsidP="00A75DFE">
      <w:pPr>
        <w:pStyle w:val="ad"/>
      </w:pPr>
    </w:p>
    <w:p w:rsidR="00A75DFE" w:rsidRPr="00A75DFE" w:rsidRDefault="00A75DFE" w:rsidP="00A75DFE">
      <w:pPr>
        <w:pStyle w:val="ad"/>
      </w:pPr>
      <w:r w:rsidRPr="00A75DFE">
        <w:t>И мы знаем, что так было всегда,</w:t>
      </w:r>
    </w:p>
    <w:p w:rsidR="00A75DFE" w:rsidRPr="00A75DFE" w:rsidRDefault="00A75DFE" w:rsidP="00A75DFE">
      <w:pPr>
        <w:pStyle w:val="ad"/>
      </w:pPr>
      <w:r w:rsidRPr="00A75DFE">
        <w:t>Что судьбою больше любим,</w:t>
      </w:r>
    </w:p>
    <w:p w:rsidR="00A75DFE" w:rsidRPr="00A75DFE" w:rsidRDefault="00A75DFE" w:rsidP="00A75DFE">
      <w:pPr>
        <w:pStyle w:val="ad"/>
      </w:pPr>
      <w:r w:rsidRPr="00A75DFE">
        <w:t>Кто живет по законам другим</w:t>
      </w:r>
    </w:p>
    <w:p w:rsidR="00A75DFE" w:rsidRPr="00A75DFE" w:rsidRDefault="00A75DFE" w:rsidP="00A75DFE">
      <w:pPr>
        <w:pStyle w:val="ad"/>
      </w:pPr>
      <w:r w:rsidRPr="00A75DFE">
        <w:t>И кому умирать молодым.</w:t>
      </w:r>
    </w:p>
    <w:p w:rsidR="00A75DFE" w:rsidRPr="00A75DFE" w:rsidRDefault="00A75DFE" w:rsidP="00A75DFE">
      <w:pPr>
        <w:pStyle w:val="ad"/>
      </w:pPr>
      <w:r w:rsidRPr="00A75DFE">
        <w:t>Он не помнит слово "да" и слово "нет",</w:t>
      </w:r>
    </w:p>
    <w:p w:rsidR="00A75DFE" w:rsidRPr="00A75DFE" w:rsidRDefault="00A75DFE" w:rsidP="00A75DFE">
      <w:pPr>
        <w:pStyle w:val="ad"/>
      </w:pPr>
      <w:r w:rsidRPr="00A75DFE">
        <w:t>Он не помнит ни чинов, ни имен.</w:t>
      </w:r>
    </w:p>
    <w:p w:rsidR="00A75DFE" w:rsidRPr="00A75DFE" w:rsidRDefault="00A75DFE" w:rsidP="00A75DFE">
      <w:pPr>
        <w:pStyle w:val="ad"/>
      </w:pPr>
      <w:r w:rsidRPr="00A75DFE">
        <w:t xml:space="preserve">И </w:t>
      </w:r>
      <w:proofErr w:type="gramStart"/>
      <w:r w:rsidRPr="00A75DFE">
        <w:t>способен</w:t>
      </w:r>
      <w:proofErr w:type="gramEnd"/>
      <w:r w:rsidRPr="00A75DFE">
        <w:t xml:space="preserve"> дотянуться до звезд,</w:t>
      </w:r>
    </w:p>
    <w:p w:rsidR="00A75DFE" w:rsidRPr="00A75DFE" w:rsidRDefault="00A75DFE" w:rsidP="00A75DFE">
      <w:pPr>
        <w:pStyle w:val="ad"/>
      </w:pPr>
      <w:r w:rsidRPr="00A75DFE">
        <w:t>Не считая, что это сон,</w:t>
      </w:r>
    </w:p>
    <w:p w:rsidR="00A75DFE" w:rsidRPr="00A75DFE" w:rsidRDefault="00A75DFE" w:rsidP="00A75DFE">
      <w:pPr>
        <w:pStyle w:val="ad"/>
      </w:pPr>
      <w:r w:rsidRPr="00A75DFE">
        <w:t xml:space="preserve">И упасть, </w:t>
      </w:r>
      <w:proofErr w:type="gramStart"/>
      <w:r w:rsidRPr="00A75DFE">
        <w:t>опаленным</w:t>
      </w:r>
      <w:proofErr w:type="gramEnd"/>
      <w:r w:rsidRPr="00A75DFE">
        <w:t xml:space="preserve"> Звездой</w:t>
      </w:r>
    </w:p>
    <w:p w:rsidR="00A75DFE" w:rsidRPr="00A75DFE" w:rsidRDefault="00A75DFE" w:rsidP="00A75DFE">
      <w:pPr>
        <w:pStyle w:val="ad"/>
      </w:pPr>
      <w:r w:rsidRPr="00A75DFE">
        <w:t>По имени Солнце...</w:t>
      </w:r>
    </w:p>
    <w:p w:rsidR="00A75DFE" w:rsidRPr="00A75DFE" w:rsidRDefault="00A75DFE" w:rsidP="00A75DFE"/>
    <w:p w:rsidR="00A75DFE" w:rsidRDefault="00A75DFE" w:rsidP="00A75DFE">
      <w:r>
        <w:br w:type="page"/>
      </w:r>
    </w:p>
    <w:p w:rsidR="00424BF0" w:rsidRDefault="00424BF0" w:rsidP="001E16B0">
      <w:pPr>
        <w:pStyle w:val="3"/>
      </w:pPr>
      <w:bookmarkStart w:id="3" w:name="_Toc333498583"/>
      <w:r>
        <w:lastRenderedPageBreak/>
        <w:t>Место для шага вперед</w:t>
      </w:r>
      <w:bookmarkEnd w:id="3"/>
    </w:p>
    <w:p w:rsidR="00424BF0" w:rsidRDefault="00424BF0" w:rsidP="001E16B0">
      <w:pPr>
        <w:pStyle w:val="ad"/>
      </w:pPr>
    </w:p>
    <w:p w:rsidR="00424BF0" w:rsidRPr="00424BF0" w:rsidRDefault="00424BF0" w:rsidP="001E16B0">
      <w:pPr>
        <w:pStyle w:val="ad"/>
      </w:pPr>
      <w:r w:rsidRPr="00424BF0">
        <w:t xml:space="preserve">    F#m</w:t>
      </w:r>
    </w:p>
    <w:p w:rsidR="00424BF0" w:rsidRPr="00424BF0" w:rsidRDefault="00424BF0" w:rsidP="001E16B0">
      <w:pPr>
        <w:pStyle w:val="ad"/>
      </w:pPr>
      <w:r w:rsidRPr="00424BF0">
        <w:t>У меня есть дом, только нет ключей,</w:t>
      </w:r>
    </w:p>
    <w:p w:rsidR="00424BF0" w:rsidRPr="00424BF0" w:rsidRDefault="00424BF0" w:rsidP="001E16B0">
      <w:pPr>
        <w:pStyle w:val="ad"/>
      </w:pPr>
      <w:r w:rsidRPr="00424BF0">
        <w:t xml:space="preserve">    E</w:t>
      </w:r>
    </w:p>
    <w:p w:rsidR="00424BF0" w:rsidRPr="00424BF0" w:rsidRDefault="00424BF0" w:rsidP="001E16B0">
      <w:pPr>
        <w:pStyle w:val="ad"/>
      </w:pPr>
      <w:r w:rsidRPr="00424BF0">
        <w:t>У меня есть солнце, но оно среди туч,</w:t>
      </w:r>
    </w:p>
    <w:p w:rsidR="00424BF0" w:rsidRPr="00424BF0" w:rsidRDefault="00424BF0" w:rsidP="001E16B0">
      <w:pPr>
        <w:pStyle w:val="ad"/>
      </w:pPr>
      <w:r w:rsidRPr="00424BF0">
        <w:t xml:space="preserve"> Hm</w:t>
      </w:r>
    </w:p>
    <w:p w:rsidR="00424BF0" w:rsidRPr="00424BF0" w:rsidRDefault="00424BF0" w:rsidP="001E16B0">
      <w:pPr>
        <w:pStyle w:val="ad"/>
      </w:pPr>
      <w:r w:rsidRPr="00424BF0">
        <w:t>Есть голова, только нет плечей,</w:t>
      </w:r>
    </w:p>
    <w:p w:rsidR="00424BF0" w:rsidRPr="00424BF0" w:rsidRDefault="00424BF0" w:rsidP="001E16B0">
      <w:pPr>
        <w:pStyle w:val="ad"/>
      </w:pPr>
      <w:r w:rsidRPr="00424BF0">
        <w:t xml:space="preserve">     E</w:t>
      </w:r>
    </w:p>
    <w:p w:rsidR="00424BF0" w:rsidRPr="00424BF0" w:rsidRDefault="00424BF0" w:rsidP="001E16B0">
      <w:pPr>
        <w:pStyle w:val="ad"/>
      </w:pPr>
      <w:r w:rsidRPr="00424BF0">
        <w:t>Но я вижу, как тучи режут солнечный луч.</w:t>
      </w:r>
    </w:p>
    <w:p w:rsidR="00424BF0" w:rsidRPr="00424BF0" w:rsidRDefault="00424BF0" w:rsidP="001E16B0">
      <w:pPr>
        <w:pStyle w:val="ad"/>
      </w:pPr>
    </w:p>
    <w:p w:rsidR="00424BF0" w:rsidRPr="00424BF0" w:rsidRDefault="00424BF0" w:rsidP="001E16B0">
      <w:pPr>
        <w:pStyle w:val="ad"/>
      </w:pPr>
      <w:r w:rsidRPr="00424BF0">
        <w:t>У меня есть слово, но в нем нет букв,</w:t>
      </w:r>
    </w:p>
    <w:p w:rsidR="00424BF0" w:rsidRPr="00424BF0" w:rsidRDefault="00424BF0" w:rsidP="001E16B0">
      <w:pPr>
        <w:pStyle w:val="ad"/>
      </w:pPr>
      <w:r w:rsidRPr="00424BF0">
        <w:t>У меня есть лес, но нет топоров,</w:t>
      </w:r>
    </w:p>
    <w:p w:rsidR="00424BF0" w:rsidRPr="00424BF0" w:rsidRDefault="00424BF0" w:rsidP="001E16B0">
      <w:pPr>
        <w:pStyle w:val="ad"/>
      </w:pPr>
      <w:r w:rsidRPr="00424BF0">
        <w:t xml:space="preserve">У меня есть время, но </w:t>
      </w:r>
      <w:proofErr w:type="gramStart"/>
      <w:r w:rsidRPr="00424BF0">
        <w:t>нет сил ждать</w:t>
      </w:r>
      <w:proofErr w:type="gramEnd"/>
      <w:r w:rsidRPr="00424BF0">
        <w:t>,</w:t>
      </w:r>
    </w:p>
    <w:p w:rsidR="00424BF0" w:rsidRPr="00424BF0" w:rsidRDefault="00424BF0" w:rsidP="001E16B0">
      <w:pPr>
        <w:pStyle w:val="ad"/>
      </w:pPr>
      <w:r w:rsidRPr="00424BF0">
        <w:t>И есть еще ночь, но в ней нет снов.</w:t>
      </w:r>
    </w:p>
    <w:p w:rsidR="00424BF0" w:rsidRPr="00424BF0" w:rsidRDefault="00424BF0" w:rsidP="001E16B0">
      <w:pPr>
        <w:pStyle w:val="ad"/>
      </w:pPr>
    </w:p>
    <w:p w:rsidR="00424BF0" w:rsidRPr="00424BF0" w:rsidRDefault="00424BF0" w:rsidP="001E16B0">
      <w:pPr>
        <w:pStyle w:val="ad"/>
      </w:pPr>
      <w:r w:rsidRPr="00424BF0">
        <w:t xml:space="preserve">         A</w:t>
      </w:r>
    </w:p>
    <w:p w:rsidR="00424BF0" w:rsidRPr="00424BF0" w:rsidRDefault="00424BF0" w:rsidP="001E16B0">
      <w:pPr>
        <w:pStyle w:val="ad"/>
      </w:pPr>
      <w:r w:rsidRPr="00424BF0">
        <w:t xml:space="preserve">        И есть еще белые, белые дни,</w:t>
      </w:r>
    </w:p>
    <w:p w:rsidR="00424BF0" w:rsidRPr="00424BF0" w:rsidRDefault="00424BF0" w:rsidP="001E16B0">
      <w:pPr>
        <w:pStyle w:val="ad"/>
      </w:pPr>
      <w:r w:rsidRPr="00424BF0">
        <w:t xml:space="preserve">          Hm           F#m</w:t>
      </w:r>
    </w:p>
    <w:p w:rsidR="00424BF0" w:rsidRPr="00424BF0" w:rsidRDefault="00424BF0" w:rsidP="001E16B0">
      <w:pPr>
        <w:pStyle w:val="ad"/>
      </w:pPr>
      <w:r w:rsidRPr="00424BF0">
        <w:t xml:space="preserve">        Белые горы и белый лед.</w:t>
      </w:r>
    </w:p>
    <w:p w:rsidR="00424BF0" w:rsidRPr="00424BF0" w:rsidRDefault="00424BF0" w:rsidP="001E16B0">
      <w:pPr>
        <w:pStyle w:val="ad"/>
      </w:pPr>
      <w:r w:rsidRPr="00424BF0">
        <w:t xml:space="preserve">             D</w:t>
      </w:r>
    </w:p>
    <w:p w:rsidR="00424BF0" w:rsidRPr="00424BF0" w:rsidRDefault="00424BF0" w:rsidP="001E16B0">
      <w:pPr>
        <w:pStyle w:val="ad"/>
      </w:pPr>
      <w:r w:rsidRPr="00424BF0">
        <w:t xml:space="preserve">        Но все, что мне нужно -</w:t>
      </w:r>
    </w:p>
    <w:p w:rsidR="00424BF0" w:rsidRPr="00424BF0" w:rsidRDefault="00424BF0" w:rsidP="001E16B0">
      <w:pPr>
        <w:pStyle w:val="ad"/>
      </w:pPr>
      <w:r w:rsidRPr="00424BF0">
        <w:t xml:space="preserve">              E</w:t>
      </w:r>
    </w:p>
    <w:p w:rsidR="00424BF0" w:rsidRPr="00424BF0" w:rsidRDefault="00424BF0" w:rsidP="001E16B0">
      <w:pPr>
        <w:pStyle w:val="ad"/>
      </w:pPr>
      <w:r w:rsidRPr="00424BF0">
        <w:t xml:space="preserve">        Это несколько слов</w:t>
      </w:r>
    </w:p>
    <w:p w:rsidR="00424BF0" w:rsidRPr="00424BF0" w:rsidRDefault="00424BF0" w:rsidP="001E16B0">
      <w:pPr>
        <w:pStyle w:val="ad"/>
      </w:pPr>
      <w:r w:rsidRPr="00424BF0">
        <w:t xml:space="preserve">            D       E         F#m</w:t>
      </w:r>
    </w:p>
    <w:p w:rsidR="00424BF0" w:rsidRPr="00424BF0" w:rsidRDefault="00424BF0" w:rsidP="001E16B0">
      <w:pPr>
        <w:pStyle w:val="ad"/>
      </w:pPr>
      <w:r w:rsidRPr="00424BF0">
        <w:t xml:space="preserve">        И место для шага вперед.</w:t>
      </w:r>
    </w:p>
    <w:p w:rsidR="00424BF0" w:rsidRPr="00424BF0" w:rsidRDefault="00424BF0" w:rsidP="001E16B0">
      <w:pPr>
        <w:pStyle w:val="ad"/>
      </w:pPr>
    </w:p>
    <w:p w:rsidR="00424BF0" w:rsidRPr="00424BF0" w:rsidRDefault="00424BF0" w:rsidP="001E16B0">
      <w:pPr>
        <w:pStyle w:val="ad"/>
      </w:pPr>
      <w:r w:rsidRPr="00424BF0">
        <w:t>У меня река, только нет моста,</w:t>
      </w:r>
    </w:p>
    <w:p w:rsidR="00424BF0" w:rsidRPr="00424BF0" w:rsidRDefault="00424BF0" w:rsidP="001E16B0">
      <w:pPr>
        <w:pStyle w:val="ad"/>
      </w:pPr>
      <w:r w:rsidRPr="00424BF0">
        <w:t>У меня есть мыши, но нет кота,</w:t>
      </w:r>
    </w:p>
    <w:p w:rsidR="00424BF0" w:rsidRPr="00424BF0" w:rsidRDefault="00424BF0" w:rsidP="001E16B0">
      <w:pPr>
        <w:pStyle w:val="ad"/>
      </w:pPr>
      <w:r w:rsidRPr="00424BF0">
        <w:t>У меня есть парус, но ветра нет</w:t>
      </w:r>
    </w:p>
    <w:p w:rsidR="00424BF0" w:rsidRPr="00424BF0" w:rsidRDefault="00424BF0" w:rsidP="001E16B0">
      <w:pPr>
        <w:pStyle w:val="ad"/>
      </w:pPr>
      <w:r w:rsidRPr="00424BF0">
        <w:t>И есть еще краски, но нет холста.</w:t>
      </w:r>
    </w:p>
    <w:p w:rsidR="00424BF0" w:rsidRPr="00424BF0" w:rsidRDefault="00424BF0" w:rsidP="001E16B0">
      <w:pPr>
        <w:pStyle w:val="ad"/>
      </w:pPr>
    </w:p>
    <w:p w:rsidR="00424BF0" w:rsidRPr="00424BF0" w:rsidRDefault="00424BF0" w:rsidP="001E16B0">
      <w:pPr>
        <w:pStyle w:val="ad"/>
      </w:pPr>
      <w:r w:rsidRPr="00424BF0">
        <w:t>У меня на кухне из крана вода,</w:t>
      </w:r>
    </w:p>
    <w:p w:rsidR="00424BF0" w:rsidRPr="00424BF0" w:rsidRDefault="00424BF0" w:rsidP="001E16B0">
      <w:pPr>
        <w:pStyle w:val="ad"/>
      </w:pPr>
      <w:r w:rsidRPr="00424BF0">
        <w:t>У меня есть рана, но нет бинта,</w:t>
      </w:r>
    </w:p>
    <w:p w:rsidR="00424BF0" w:rsidRPr="00424BF0" w:rsidRDefault="00424BF0" w:rsidP="001E16B0">
      <w:pPr>
        <w:pStyle w:val="ad"/>
      </w:pPr>
      <w:r w:rsidRPr="00424BF0">
        <w:t>У меня есть братья, но нет родных</w:t>
      </w:r>
    </w:p>
    <w:p w:rsidR="00424BF0" w:rsidRPr="00424BF0" w:rsidRDefault="00424BF0" w:rsidP="001E16B0">
      <w:pPr>
        <w:pStyle w:val="ad"/>
      </w:pPr>
      <w:r w:rsidRPr="00424BF0">
        <w:t>И есть рука, и она пуста.</w:t>
      </w:r>
    </w:p>
    <w:p w:rsidR="00424BF0" w:rsidRPr="00424BF0" w:rsidRDefault="00424BF0" w:rsidP="001E16B0">
      <w:pPr>
        <w:pStyle w:val="ad"/>
      </w:pPr>
    </w:p>
    <w:p w:rsidR="00424BF0" w:rsidRPr="00424BF0" w:rsidRDefault="00424BF0" w:rsidP="001E16B0">
      <w:pPr>
        <w:pStyle w:val="ad"/>
      </w:pPr>
      <w:r w:rsidRPr="00424BF0">
        <w:t xml:space="preserve">        И есть еще белые, белые дни,</w:t>
      </w:r>
    </w:p>
    <w:p w:rsidR="00424BF0" w:rsidRPr="00424BF0" w:rsidRDefault="00424BF0" w:rsidP="001E16B0">
      <w:pPr>
        <w:pStyle w:val="ad"/>
      </w:pPr>
      <w:r w:rsidRPr="00424BF0">
        <w:t xml:space="preserve">        Белые горы и белый лед.</w:t>
      </w:r>
    </w:p>
    <w:p w:rsidR="00424BF0" w:rsidRPr="00424BF0" w:rsidRDefault="00424BF0" w:rsidP="001E16B0">
      <w:pPr>
        <w:pStyle w:val="ad"/>
      </w:pPr>
      <w:r w:rsidRPr="00424BF0">
        <w:t xml:space="preserve">        Но все, что мне нужно -</w:t>
      </w:r>
    </w:p>
    <w:p w:rsidR="00424BF0" w:rsidRPr="00424BF0" w:rsidRDefault="00424BF0" w:rsidP="001E16B0">
      <w:pPr>
        <w:pStyle w:val="ad"/>
      </w:pPr>
      <w:r w:rsidRPr="00424BF0">
        <w:t xml:space="preserve">        Это несколько слов</w:t>
      </w:r>
    </w:p>
    <w:p w:rsidR="00424BF0" w:rsidRDefault="00424BF0" w:rsidP="001E16B0">
      <w:pPr>
        <w:pStyle w:val="ad"/>
      </w:pPr>
      <w:r w:rsidRPr="00424BF0">
        <w:t xml:space="preserve">        И место для шага вперед.</w:t>
      </w:r>
    </w:p>
    <w:p w:rsidR="00424BF0" w:rsidRDefault="00424BF0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1E16B0" w:rsidRDefault="001E16B0" w:rsidP="001E16B0">
      <w:pPr>
        <w:pStyle w:val="3"/>
      </w:pPr>
      <w:bookmarkStart w:id="4" w:name="_Toc333498584"/>
      <w:r>
        <w:lastRenderedPageBreak/>
        <w:t>В наших глазах</w:t>
      </w:r>
      <w:bookmarkEnd w:id="4"/>
    </w:p>
    <w:p w:rsidR="001E16B0" w:rsidRPr="001E16B0" w:rsidRDefault="001E16B0" w:rsidP="001E16B0">
      <w:pPr>
        <w:pStyle w:val="ad"/>
        <w:rPr>
          <w:sz w:val="16"/>
          <w:szCs w:val="16"/>
        </w:rPr>
      </w:pP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e|--0--0----------------------------2--2---------------------------------------|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H|--0--0-------------1--0-----------1--1-----------7--5-----------------------|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G|--2--0-------------3--2-----------2--2-----------5--3-----------------------|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D|-------------------2--1-----------1--1-----------7--5------0----------------|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A|-------------------3--2--------------------------5--3---------3---3-2-------|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E|------------------------------------------------------------------------------|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 xml:space="preserve"> 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Вступлени</w:t>
      </w:r>
      <w:proofErr w:type="gramStart"/>
      <w:r w:rsidRPr="001E16B0">
        <w:rPr>
          <w:sz w:val="16"/>
          <w:szCs w:val="16"/>
        </w:rPr>
        <w:t>е(</w:t>
      </w:r>
      <w:proofErr w:type="gramEnd"/>
      <w:r w:rsidRPr="001E16B0">
        <w:rPr>
          <w:sz w:val="16"/>
          <w:szCs w:val="16"/>
        </w:rPr>
        <w:t>бас):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D|------------------------------------------------0---------0-----------------|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A|---------------0--3--2-----------0--0-----2--3-----3---------3---3-2-----|</w:t>
      </w:r>
    </w:p>
    <w:p w:rsidR="001E16B0" w:rsidRPr="001E16B0" w:rsidRDefault="001E16B0" w:rsidP="001E16B0">
      <w:pPr>
        <w:pStyle w:val="ad"/>
        <w:rPr>
          <w:sz w:val="16"/>
          <w:szCs w:val="16"/>
        </w:rPr>
      </w:pPr>
      <w:r w:rsidRPr="001E16B0">
        <w:rPr>
          <w:sz w:val="16"/>
          <w:szCs w:val="16"/>
        </w:rPr>
        <w:t>E|--0--0------3----------------------------------------------------------3-2-|</w:t>
      </w:r>
    </w:p>
    <w:p w:rsidR="001E16B0" w:rsidRDefault="001E16B0" w:rsidP="001E16B0">
      <w:pPr>
        <w:pStyle w:val="ad"/>
      </w:pPr>
      <w:r>
        <w:t xml:space="preserve"> </w:t>
      </w:r>
    </w:p>
    <w:p w:rsidR="001E16B0" w:rsidRDefault="001E16B0" w:rsidP="001E16B0">
      <w:pPr>
        <w:pStyle w:val="ad"/>
      </w:pPr>
      <w:r>
        <w:t>Em</w:t>
      </w:r>
    </w:p>
    <w:p w:rsidR="001E16B0" w:rsidRDefault="001E16B0" w:rsidP="001E16B0">
      <w:pPr>
        <w:pStyle w:val="ad"/>
      </w:pPr>
      <w:r>
        <w:t xml:space="preserve"> Постой, не уходи!</w:t>
      </w:r>
    </w:p>
    <w:p w:rsidR="001E16B0" w:rsidRDefault="001E16B0" w:rsidP="001E16B0">
      <w:pPr>
        <w:pStyle w:val="ad"/>
      </w:pPr>
      <w:r>
        <w:t xml:space="preserve">  G</w:t>
      </w:r>
    </w:p>
    <w:p w:rsidR="001E16B0" w:rsidRDefault="001E16B0" w:rsidP="001E16B0">
      <w:pPr>
        <w:pStyle w:val="ad"/>
      </w:pPr>
      <w:r>
        <w:t xml:space="preserve"> Мы ждали лета - пришла зима.</w:t>
      </w:r>
    </w:p>
    <w:p w:rsidR="001E16B0" w:rsidRDefault="001E16B0" w:rsidP="001E16B0">
      <w:pPr>
        <w:pStyle w:val="ad"/>
      </w:pPr>
      <w:r>
        <w:t xml:space="preserve">  H7</w:t>
      </w:r>
    </w:p>
    <w:p w:rsidR="001E16B0" w:rsidRDefault="001E16B0" w:rsidP="001E16B0">
      <w:pPr>
        <w:pStyle w:val="ad"/>
      </w:pPr>
      <w:r>
        <w:t xml:space="preserve"> Мы заходили в дома,</w:t>
      </w:r>
    </w:p>
    <w:p w:rsidR="001E16B0" w:rsidRDefault="001E16B0" w:rsidP="001E16B0">
      <w:pPr>
        <w:pStyle w:val="ad"/>
      </w:pPr>
      <w:r>
        <w:t xml:space="preserve">                  Em C H7</w:t>
      </w:r>
    </w:p>
    <w:p w:rsidR="001E16B0" w:rsidRDefault="001E16B0" w:rsidP="001E16B0">
      <w:pPr>
        <w:pStyle w:val="ad"/>
      </w:pPr>
      <w:r>
        <w:t xml:space="preserve"> Но в домах шел снег.</w:t>
      </w:r>
    </w:p>
    <w:p w:rsidR="001E16B0" w:rsidRDefault="001E16B0" w:rsidP="001E16B0">
      <w:pPr>
        <w:pStyle w:val="ad"/>
      </w:pPr>
      <w:r>
        <w:t xml:space="preserve"> Мы ждали завтрашний день,</w:t>
      </w:r>
    </w:p>
    <w:p w:rsidR="001E16B0" w:rsidRDefault="001E16B0" w:rsidP="001E16B0">
      <w:pPr>
        <w:pStyle w:val="ad"/>
      </w:pPr>
      <w:r>
        <w:t xml:space="preserve"> Каждый день ждали завтрашний день.</w:t>
      </w:r>
    </w:p>
    <w:p w:rsidR="001E16B0" w:rsidRDefault="001E16B0" w:rsidP="001E16B0">
      <w:pPr>
        <w:pStyle w:val="ad"/>
      </w:pPr>
      <w:r>
        <w:t xml:space="preserve"> Мы прячем глаза за шторами век.</w:t>
      </w:r>
    </w:p>
    <w:p w:rsidR="001E16B0" w:rsidRDefault="001E16B0" w:rsidP="001E16B0">
      <w:pPr>
        <w:pStyle w:val="ad"/>
      </w:pPr>
      <w:r>
        <w:t xml:space="preserve"> </w:t>
      </w:r>
    </w:p>
    <w:p w:rsidR="001E16B0" w:rsidRDefault="001E16B0" w:rsidP="001E16B0">
      <w:pPr>
        <w:pStyle w:val="ad"/>
      </w:pPr>
      <w:r>
        <w:t xml:space="preserve">            Em</w:t>
      </w:r>
    </w:p>
    <w:p w:rsidR="001E16B0" w:rsidRDefault="001E16B0" w:rsidP="001E16B0">
      <w:pPr>
        <w:pStyle w:val="ad"/>
      </w:pPr>
      <w:r>
        <w:t xml:space="preserve">         В наших глазах крики</w:t>
      </w:r>
      <w:proofErr w:type="gramStart"/>
      <w:r>
        <w:t xml:space="preserve"> В</w:t>
      </w:r>
      <w:proofErr w:type="gramEnd"/>
      <w:r>
        <w:t>перед!</w:t>
      </w:r>
    </w:p>
    <w:p w:rsidR="001E16B0" w:rsidRDefault="001E16B0" w:rsidP="001E16B0">
      <w:pPr>
        <w:pStyle w:val="ad"/>
      </w:pPr>
      <w:r>
        <w:t xml:space="preserve">            G            A</w:t>
      </w:r>
    </w:p>
    <w:p w:rsidR="001E16B0" w:rsidRDefault="001E16B0" w:rsidP="001E16B0">
      <w:pPr>
        <w:pStyle w:val="ad"/>
      </w:pPr>
      <w:r>
        <w:t xml:space="preserve">         В наших глазах окрики</w:t>
      </w:r>
      <w:proofErr w:type="gramStart"/>
      <w:r>
        <w:t xml:space="preserve"> С</w:t>
      </w:r>
      <w:proofErr w:type="gramEnd"/>
      <w:r>
        <w:t>той!</w:t>
      </w:r>
    </w:p>
    <w:p w:rsidR="001E16B0" w:rsidRDefault="001E16B0" w:rsidP="001E16B0">
      <w:pPr>
        <w:pStyle w:val="ad"/>
      </w:pPr>
      <w:r>
        <w:t xml:space="preserve">            Em</w:t>
      </w:r>
    </w:p>
    <w:p w:rsidR="001E16B0" w:rsidRDefault="001E16B0" w:rsidP="001E16B0">
      <w:pPr>
        <w:pStyle w:val="ad"/>
      </w:pPr>
      <w:r>
        <w:t xml:space="preserve">         В наших глазах рождение дня</w:t>
      </w:r>
    </w:p>
    <w:p w:rsidR="001E16B0" w:rsidRDefault="001E16B0" w:rsidP="001E16B0">
      <w:pPr>
        <w:pStyle w:val="ad"/>
      </w:pPr>
      <w:r>
        <w:t xml:space="preserve">         D       C</w:t>
      </w:r>
    </w:p>
    <w:p w:rsidR="001E16B0" w:rsidRDefault="001E16B0" w:rsidP="001E16B0">
      <w:pPr>
        <w:pStyle w:val="ad"/>
      </w:pPr>
      <w:r>
        <w:t xml:space="preserve">         И смерть огня.</w:t>
      </w:r>
    </w:p>
    <w:p w:rsidR="001E16B0" w:rsidRDefault="001E16B0" w:rsidP="001E16B0">
      <w:pPr>
        <w:pStyle w:val="ad"/>
      </w:pPr>
      <w:r>
        <w:t xml:space="preserve">         В наших глазах звездная ночь,</w:t>
      </w:r>
    </w:p>
    <w:p w:rsidR="001E16B0" w:rsidRDefault="001E16B0" w:rsidP="001E16B0">
      <w:pPr>
        <w:pStyle w:val="ad"/>
      </w:pPr>
      <w:r>
        <w:t xml:space="preserve">         В наших глазах потерянный рай,</w:t>
      </w:r>
    </w:p>
    <w:p w:rsidR="001E16B0" w:rsidRDefault="001E16B0" w:rsidP="001E16B0">
      <w:pPr>
        <w:pStyle w:val="ad"/>
      </w:pPr>
      <w:r>
        <w:t xml:space="preserve">         В наших глазах закрытая дверь.</w:t>
      </w:r>
    </w:p>
    <w:p w:rsidR="001E16B0" w:rsidRDefault="001E16B0" w:rsidP="001E16B0">
      <w:pPr>
        <w:pStyle w:val="ad"/>
      </w:pPr>
      <w:r>
        <w:t xml:space="preserve">         Что тебе нужно? Выбирай!</w:t>
      </w:r>
    </w:p>
    <w:p w:rsidR="001E16B0" w:rsidRDefault="001E16B0" w:rsidP="001E16B0">
      <w:pPr>
        <w:pStyle w:val="ad"/>
      </w:pPr>
      <w:r>
        <w:t xml:space="preserve"> </w:t>
      </w:r>
    </w:p>
    <w:p w:rsidR="001E16B0" w:rsidRDefault="001E16B0" w:rsidP="001E16B0">
      <w:pPr>
        <w:pStyle w:val="ad"/>
      </w:pPr>
      <w:r>
        <w:t xml:space="preserve"> Мы хотели пить, не было воды.</w:t>
      </w:r>
    </w:p>
    <w:p w:rsidR="001E16B0" w:rsidRDefault="001E16B0" w:rsidP="001E16B0">
      <w:pPr>
        <w:pStyle w:val="ad"/>
      </w:pPr>
      <w:r>
        <w:t xml:space="preserve"> Мы хотели света, не было звезды.</w:t>
      </w:r>
    </w:p>
    <w:p w:rsidR="001E16B0" w:rsidRDefault="001E16B0" w:rsidP="001E16B0">
      <w:pPr>
        <w:pStyle w:val="ad"/>
      </w:pPr>
      <w:r>
        <w:t xml:space="preserve"> Мы выходили под дождь</w:t>
      </w:r>
    </w:p>
    <w:p w:rsidR="001E16B0" w:rsidRDefault="001E16B0" w:rsidP="001E16B0">
      <w:pPr>
        <w:pStyle w:val="ad"/>
      </w:pPr>
      <w:r>
        <w:t xml:space="preserve"> И пили воду из луж.</w:t>
      </w:r>
    </w:p>
    <w:p w:rsidR="001E16B0" w:rsidRDefault="001E16B0" w:rsidP="001E16B0">
      <w:pPr>
        <w:pStyle w:val="ad"/>
      </w:pPr>
      <w:r>
        <w:t xml:space="preserve"> Мы хотели песен, не было слов.</w:t>
      </w:r>
    </w:p>
    <w:p w:rsidR="001E16B0" w:rsidRDefault="001E16B0" w:rsidP="001E16B0">
      <w:pPr>
        <w:pStyle w:val="ad"/>
      </w:pPr>
      <w:r>
        <w:t xml:space="preserve"> Мы хотели спать, не было снов.</w:t>
      </w:r>
    </w:p>
    <w:p w:rsidR="001E16B0" w:rsidRDefault="001E16B0" w:rsidP="001E16B0">
      <w:pPr>
        <w:pStyle w:val="ad"/>
      </w:pPr>
      <w:r>
        <w:t xml:space="preserve"> Мы носили траур, оркестр играл туш...</w:t>
      </w:r>
    </w:p>
    <w:p w:rsidR="001E16B0" w:rsidRDefault="001E16B0" w:rsidP="001E16B0">
      <w:pPr>
        <w:pStyle w:val="ad"/>
      </w:pPr>
      <w:r>
        <w:t xml:space="preserve"> </w:t>
      </w:r>
    </w:p>
    <w:p w:rsidR="001E16B0" w:rsidRDefault="001E16B0" w:rsidP="001E16B0">
      <w:pPr>
        <w:pStyle w:val="ad"/>
      </w:pPr>
      <w:r>
        <w:t xml:space="preserve">         В наших глазах крики</w:t>
      </w:r>
      <w:proofErr w:type="gramStart"/>
      <w:r>
        <w:t xml:space="preserve"> В</w:t>
      </w:r>
      <w:proofErr w:type="gramEnd"/>
      <w:r>
        <w:t>перед!</w:t>
      </w:r>
    </w:p>
    <w:p w:rsidR="001E16B0" w:rsidRDefault="001E16B0" w:rsidP="001E16B0">
      <w:pPr>
        <w:pStyle w:val="ad"/>
      </w:pPr>
      <w:r>
        <w:t xml:space="preserve">         В наших глазах окрики</w:t>
      </w:r>
      <w:proofErr w:type="gramStart"/>
      <w:r>
        <w:t xml:space="preserve"> С</w:t>
      </w:r>
      <w:proofErr w:type="gramEnd"/>
      <w:r>
        <w:t>той!</w:t>
      </w:r>
    </w:p>
    <w:p w:rsidR="001E16B0" w:rsidRDefault="001E16B0" w:rsidP="001E16B0">
      <w:pPr>
        <w:pStyle w:val="ad"/>
      </w:pPr>
      <w:r>
        <w:t xml:space="preserve">         В наших глазах рождение дня</w:t>
      </w:r>
    </w:p>
    <w:p w:rsidR="001E16B0" w:rsidRDefault="001E16B0" w:rsidP="001E16B0">
      <w:pPr>
        <w:pStyle w:val="ad"/>
      </w:pPr>
      <w:r>
        <w:t xml:space="preserve">         И смерть огня.</w:t>
      </w:r>
    </w:p>
    <w:p w:rsidR="001E16B0" w:rsidRDefault="001E16B0" w:rsidP="001E16B0">
      <w:pPr>
        <w:pStyle w:val="ad"/>
      </w:pPr>
      <w:r>
        <w:t xml:space="preserve">         В наших глазах звездная ночь,</w:t>
      </w:r>
    </w:p>
    <w:p w:rsidR="001E16B0" w:rsidRDefault="001E16B0" w:rsidP="001E16B0">
      <w:pPr>
        <w:pStyle w:val="ad"/>
      </w:pPr>
      <w:r>
        <w:t xml:space="preserve">         В наших глазах потерянный рай,</w:t>
      </w:r>
    </w:p>
    <w:p w:rsidR="001E16B0" w:rsidRDefault="001E16B0" w:rsidP="001E16B0">
      <w:pPr>
        <w:pStyle w:val="ad"/>
      </w:pPr>
      <w:r>
        <w:t xml:space="preserve">         В наших глазах закрытая дверь.</w:t>
      </w:r>
    </w:p>
    <w:p w:rsidR="001E16B0" w:rsidRDefault="001E16B0" w:rsidP="001E16B0">
      <w:pPr>
        <w:pStyle w:val="ad"/>
      </w:pPr>
      <w:r>
        <w:t xml:space="preserve">         Что тебе нужно? Выбирай!</w:t>
      </w:r>
    </w:p>
    <w:p w:rsidR="001E16B0" w:rsidRDefault="001E16B0">
      <w:r>
        <w:br w:type="page"/>
      </w:r>
    </w:p>
    <w:p w:rsidR="00073DA1" w:rsidRDefault="00073DA1" w:rsidP="00073DA1">
      <w:pPr>
        <w:pStyle w:val="3"/>
      </w:pPr>
      <w:bookmarkStart w:id="5" w:name="_Toc333498585"/>
      <w:r>
        <w:lastRenderedPageBreak/>
        <w:t>Видели ночь</w:t>
      </w:r>
      <w:bookmarkEnd w:id="5"/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Вступление: C | G | Am | F    &gt; 2 раза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C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Мы вышли из дома,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G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Когда во всех окнах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Am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Погасли огни,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F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proofErr w:type="gramStart"/>
      <w:r w:rsidRPr="00FC6CD5">
        <w:rPr>
          <w:sz w:val="22"/>
          <w:szCs w:val="22"/>
        </w:rPr>
        <w:t>Один за одним</w:t>
      </w:r>
      <w:proofErr w:type="gramEnd"/>
      <w:r w:rsidRPr="00FC6CD5">
        <w:rPr>
          <w:sz w:val="22"/>
          <w:szCs w:val="22"/>
        </w:rPr>
        <w:t>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C              G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Мы видели, как уезжает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       Am  F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Последний трамвай.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C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Ездят такси,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G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Но нам нечем платить,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Am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И нам незачем ехать,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F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Мы гуляем одни,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C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На нашем кассетнике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G                    Am   F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Кончилась пленка, смотай.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 C                           \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Видели ночь,                 |  &gt; 4 раза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 G                    Am  F  |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Гуляли всю ночь до утра.     /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Проигрыш = вступление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Зайди в телефонную будку,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Скажи, чтоб закрыли дверь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В квартире твоей,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Сними свою обувь -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Мы будем ходить босиком.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Есть сигареты, спички,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Бутылка вина, и она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Поможет нам ждать,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Поможет поверить,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Что все спят,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И мы здесь вдвоем.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Припев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>Проигрыш = вступление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Pr="00FC6CD5" w:rsidRDefault="00073DA1" w:rsidP="00073DA1">
      <w:pPr>
        <w:pStyle w:val="ad"/>
        <w:rPr>
          <w:sz w:val="22"/>
          <w:szCs w:val="22"/>
        </w:rPr>
      </w:pPr>
      <w:r w:rsidRPr="00FC6CD5">
        <w:rPr>
          <w:sz w:val="22"/>
          <w:szCs w:val="22"/>
        </w:rPr>
        <w:t xml:space="preserve">        Припев</w:t>
      </w:r>
    </w:p>
    <w:p w:rsidR="00073DA1" w:rsidRPr="00FC6CD5" w:rsidRDefault="00073DA1" w:rsidP="00073DA1">
      <w:pPr>
        <w:pStyle w:val="ad"/>
        <w:rPr>
          <w:sz w:val="22"/>
          <w:szCs w:val="22"/>
        </w:rPr>
      </w:pPr>
    </w:p>
    <w:p w:rsidR="00073DA1" w:rsidRDefault="00073DA1" w:rsidP="00073DA1">
      <w:pPr>
        <w:pStyle w:val="ad"/>
      </w:pPr>
      <w:r w:rsidRPr="00FC6CD5">
        <w:rPr>
          <w:sz w:val="22"/>
          <w:szCs w:val="22"/>
        </w:rPr>
        <w:t>Кода: C | G | Am | F    &gt; 4 раза</w:t>
      </w:r>
    </w:p>
    <w:p w:rsidR="008C1B13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B71A71" w:rsidRDefault="00B71A71" w:rsidP="00B71A71">
      <w:pPr>
        <w:pStyle w:val="3"/>
      </w:pPr>
      <w:bookmarkStart w:id="6" w:name="_Toc333498586"/>
      <w:r>
        <w:lastRenderedPageBreak/>
        <w:t>Восьмиклассница</w:t>
      </w:r>
      <w:bookmarkEnd w:id="6"/>
    </w:p>
    <w:p w:rsidR="00B71A71" w:rsidRDefault="00B71A71" w:rsidP="00B71A71">
      <w:pPr>
        <w:pStyle w:val="ad"/>
      </w:pPr>
      <w:r>
        <w:t>Вступление: Am | Em    &gt; 4 раза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 xml:space="preserve">    Am        Em</w:t>
      </w:r>
    </w:p>
    <w:p w:rsidR="00B71A71" w:rsidRDefault="00B71A71" w:rsidP="00B71A71">
      <w:pPr>
        <w:pStyle w:val="ad"/>
      </w:pPr>
      <w:r>
        <w:t>Пустынной улицей вдвоем</w:t>
      </w:r>
    </w:p>
    <w:p w:rsidR="00B71A71" w:rsidRDefault="00B71A71" w:rsidP="00B71A71">
      <w:pPr>
        <w:pStyle w:val="ad"/>
      </w:pPr>
      <w:r>
        <w:t xml:space="preserve">     C           G</w:t>
      </w:r>
    </w:p>
    <w:p w:rsidR="00B71A71" w:rsidRDefault="00B71A71" w:rsidP="00B71A71">
      <w:pPr>
        <w:pStyle w:val="ad"/>
      </w:pPr>
      <w:r>
        <w:t>С тобой куда-то мы идем,</w:t>
      </w:r>
    </w:p>
    <w:p w:rsidR="00B71A71" w:rsidRDefault="00B71A71" w:rsidP="00B71A71">
      <w:pPr>
        <w:pStyle w:val="ad"/>
      </w:pPr>
      <w:r>
        <w:t>F          G     C   Am</w:t>
      </w:r>
    </w:p>
    <w:p w:rsidR="00B71A71" w:rsidRDefault="00B71A71" w:rsidP="00B71A71">
      <w:pPr>
        <w:pStyle w:val="ad"/>
      </w:pPr>
      <w:r>
        <w:t>Я курю, а ты конфеты ешь.</w:t>
      </w:r>
    </w:p>
    <w:p w:rsidR="00B71A71" w:rsidRDefault="00B71A71" w:rsidP="00B71A71">
      <w:pPr>
        <w:pStyle w:val="ad"/>
      </w:pPr>
      <w:r>
        <w:t xml:space="preserve">    Am        Em</w:t>
      </w:r>
    </w:p>
    <w:p w:rsidR="00B71A71" w:rsidRDefault="00B71A71" w:rsidP="00B71A71">
      <w:pPr>
        <w:pStyle w:val="ad"/>
      </w:pPr>
      <w:r>
        <w:t>И светят фонари давно,</w:t>
      </w:r>
    </w:p>
    <w:p w:rsidR="00B71A71" w:rsidRDefault="00B71A71" w:rsidP="00B71A71">
      <w:pPr>
        <w:pStyle w:val="ad"/>
      </w:pPr>
      <w:r>
        <w:t xml:space="preserve">    C             G</w:t>
      </w:r>
    </w:p>
    <w:p w:rsidR="00B71A71" w:rsidRDefault="00B71A71" w:rsidP="00B71A71">
      <w:pPr>
        <w:pStyle w:val="ad"/>
      </w:pPr>
      <w:r>
        <w:t>Ты говоришь: "Пойдем в кино",</w:t>
      </w:r>
    </w:p>
    <w:p w:rsidR="00B71A71" w:rsidRDefault="00B71A71" w:rsidP="00B71A71">
      <w:pPr>
        <w:pStyle w:val="ad"/>
      </w:pPr>
      <w:r>
        <w:t xml:space="preserve">  F         G      C      Am</w:t>
      </w:r>
    </w:p>
    <w:p w:rsidR="00B71A71" w:rsidRDefault="00B71A71" w:rsidP="00B71A71">
      <w:pPr>
        <w:pStyle w:val="ad"/>
      </w:pPr>
      <w:r>
        <w:t xml:space="preserve">А я тебя зову в </w:t>
      </w:r>
      <w:proofErr w:type="gramStart"/>
      <w:r>
        <w:t>кабак</w:t>
      </w:r>
      <w:proofErr w:type="gramEnd"/>
      <w:r>
        <w:t>, конечно.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 xml:space="preserve">        F  G          C         Am</w:t>
      </w:r>
    </w:p>
    <w:p w:rsidR="00B71A71" w:rsidRDefault="00B71A71" w:rsidP="00B71A71">
      <w:pPr>
        <w:pStyle w:val="ad"/>
      </w:pPr>
      <w:r>
        <w:t xml:space="preserve">        Мм-м, восьмиклассница а-а,</w:t>
      </w:r>
    </w:p>
    <w:p w:rsidR="00B71A71" w:rsidRDefault="00B71A71" w:rsidP="00B71A71">
      <w:pPr>
        <w:pStyle w:val="ad"/>
      </w:pPr>
      <w:r>
        <w:t xml:space="preserve">        F  G</w:t>
      </w:r>
    </w:p>
    <w:p w:rsidR="00B71A71" w:rsidRDefault="00B71A71" w:rsidP="00B71A71">
      <w:pPr>
        <w:pStyle w:val="ad"/>
      </w:pPr>
      <w:r>
        <w:t xml:space="preserve">        Мм-м...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Проигрыш = вступление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Ты говоришь, что у тебя</w:t>
      </w:r>
    </w:p>
    <w:p w:rsidR="00B71A71" w:rsidRDefault="00B71A71" w:rsidP="00B71A71">
      <w:pPr>
        <w:pStyle w:val="ad"/>
      </w:pPr>
      <w:r>
        <w:t>По географии трояк,</w:t>
      </w:r>
    </w:p>
    <w:p w:rsidR="00B71A71" w:rsidRDefault="00B71A71" w:rsidP="00B71A71">
      <w:pPr>
        <w:pStyle w:val="ad"/>
      </w:pPr>
      <w:r>
        <w:t>А мне на это просто наплевать.</w:t>
      </w:r>
    </w:p>
    <w:p w:rsidR="00B71A71" w:rsidRDefault="00B71A71" w:rsidP="00B71A71">
      <w:pPr>
        <w:pStyle w:val="ad"/>
      </w:pPr>
      <w:r>
        <w:t>Ты говоришь, из-за тебя</w:t>
      </w:r>
    </w:p>
    <w:p w:rsidR="00B71A71" w:rsidRDefault="00B71A71" w:rsidP="00B71A71">
      <w:pPr>
        <w:pStyle w:val="ad"/>
      </w:pPr>
      <w:r>
        <w:t>Там кто-то получил синяк -</w:t>
      </w:r>
    </w:p>
    <w:p w:rsidR="00B71A71" w:rsidRDefault="00B71A71" w:rsidP="00B71A71">
      <w:pPr>
        <w:pStyle w:val="ad"/>
      </w:pPr>
      <w:r>
        <w:t>Многозначительно молчу, и дальше мы идем гулять.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 xml:space="preserve">        Припев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Проигрыш = вступление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Мамина помада,</w:t>
      </w:r>
    </w:p>
    <w:p w:rsidR="00B71A71" w:rsidRDefault="00B71A71" w:rsidP="00B71A71">
      <w:pPr>
        <w:pStyle w:val="ad"/>
      </w:pPr>
      <w:r>
        <w:t>Сапоги старшей сестры,</w:t>
      </w:r>
    </w:p>
    <w:p w:rsidR="00B71A71" w:rsidRDefault="00B71A71" w:rsidP="00B71A71">
      <w:pPr>
        <w:pStyle w:val="ad"/>
      </w:pPr>
      <w:r>
        <w:t>Мне легко с тобой, а ты гордишься мной,</w:t>
      </w:r>
    </w:p>
    <w:p w:rsidR="00B71A71" w:rsidRDefault="00B71A71" w:rsidP="00B71A71">
      <w:pPr>
        <w:pStyle w:val="ad"/>
      </w:pPr>
      <w:r>
        <w:t>Ты любишь своих кукол</w:t>
      </w:r>
    </w:p>
    <w:p w:rsidR="00B71A71" w:rsidRDefault="00B71A71" w:rsidP="00B71A71">
      <w:pPr>
        <w:pStyle w:val="ad"/>
      </w:pPr>
      <w:r>
        <w:t>И воздушные шары.</w:t>
      </w:r>
    </w:p>
    <w:p w:rsidR="00B71A71" w:rsidRDefault="00B71A71" w:rsidP="00B71A71">
      <w:pPr>
        <w:pStyle w:val="ad"/>
      </w:pPr>
      <w:r>
        <w:t>И в десять ровно мама ждет тебя домой.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 xml:space="preserve">        Припев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Кода = вступление</w:t>
      </w: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3"/>
      </w:pPr>
      <w:bookmarkStart w:id="7" w:name="_Toc333498587"/>
      <w:r>
        <w:lastRenderedPageBreak/>
        <w:t>Группа крови</w:t>
      </w:r>
      <w:bookmarkEnd w:id="7"/>
    </w:p>
    <w:p w:rsidR="00B71A71" w:rsidRDefault="00B71A71" w:rsidP="00B71A71">
      <w:pPr>
        <w:pStyle w:val="ad"/>
      </w:pPr>
      <w:r>
        <w:t>Вступление:F#m C#m - 4р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 xml:space="preserve"> F#m</w:t>
      </w:r>
    </w:p>
    <w:p w:rsidR="00B71A71" w:rsidRDefault="00B71A71" w:rsidP="00B71A71">
      <w:pPr>
        <w:pStyle w:val="ad"/>
      </w:pPr>
      <w:r>
        <w:t>Тёплое место, но улицы ждут</w:t>
      </w:r>
    </w:p>
    <w:p w:rsidR="00B71A71" w:rsidRDefault="00B71A71" w:rsidP="00B71A71">
      <w:pPr>
        <w:pStyle w:val="ad"/>
      </w:pPr>
      <w:r>
        <w:t xml:space="preserve">     C#m7</w:t>
      </w:r>
    </w:p>
    <w:p w:rsidR="00B71A71" w:rsidRDefault="00B71A71" w:rsidP="00B71A71">
      <w:pPr>
        <w:pStyle w:val="ad"/>
      </w:pPr>
      <w:r>
        <w:t>Отпечатков наших ног.</w:t>
      </w:r>
    </w:p>
    <w:p w:rsidR="00B71A71" w:rsidRDefault="00B71A71" w:rsidP="00B71A71">
      <w:pPr>
        <w:pStyle w:val="ad"/>
      </w:pPr>
      <w:r>
        <w:t>F#m             E</w:t>
      </w:r>
    </w:p>
    <w:p w:rsidR="00B71A71" w:rsidRDefault="00B71A71" w:rsidP="00B71A71">
      <w:pPr>
        <w:pStyle w:val="ad"/>
      </w:pPr>
      <w:r>
        <w:t>Звездная пыль - на сапогах.</w:t>
      </w:r>
    </w:p>
    <w:p w:rsidR="00B71A71" w:rsidRDefault="00B71A71" w:rsidP="00B71A71">
      <w:pPr>
        <w:pStyle w:val="ad"/>
      </w:pPr>
      <w:r>
        <w:t xml:space="preserve"> F#m</w:t>
      </w:r>
    </w:p>
    <w:p w:rsidR="00B71A71" w:rsidRDefault="00B71A71" w:rsidP="00B71A71">
      <w:pPr>
        <w:pStyle w:val="ad"/>
      </w:pPr>
      <w:r>
        <w:t>Мягкое кресло, клетчатый плед,</w:t>
      </w:r>
    </w:p>
    <w:p w:rsidR="00B71A71" w:rsidRDefault="00B71A71" w:rsidP="00B71A71">
      <w:pPr>
        <w:pStyle w:val="ad"/>
      </w:pPr>
      <w:r>
        <w:t xml:space="preserve">      C#m7</w:t>
      </w:r>
    </w:p>
    <w:p w:rsidR="00B71A71" w:rsidRDefault="00B71A71" w:rsidP="00B71A71">
      <w:pPr>
        <w:pStyle w:val="ad"/>
      </w:pPr>
      <w:r>
        <w:t>Не нажатый вовремя курок.</w:t>
      </w:r>
    </w:p>
    <w:p w:rsidR="00B71A71" w:rsidRDefault="00B71A71" w:rsidP="00B71A71">
      <w:pPr>
        <w:pStyle w:val="ad"/>
      </w:pPr>
      <w:r>
        <w:t>F#m                      E</w:t>
      </w:r>
    </w:p>
    <w:p w:rsidR="00B71A71" w:rsidRDefault="00B71A71" w:rsidP="00B71A71">
      <w:pPr>
        <w:pStyle w:val="ad"/>
      </w:pPr>
      <w:r>
        <w:t>Солнечный день - в ослепительных снах.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Припев:</w:t>
      </w:r>
    </w:p>
    <w:p w:rsidR="00B71A71" w:rsidRDefault="00B71A71" w:rsidP="00B71A71">
      <w:pPr>
        <w:pStyle w:val="ad"/>
      </w:pPr>
      <w:r>
        <w:t xml:space="preserve">        F#m</w:t>
      </w:r>
    </w:p>
    <w:p w:rsidR="00B71A71" w:rsidRDefault="00B71A71" w:rsidP="00B71A71">
      <w:pPr>
        <w:pStyle w:val="ad"/>
      </w:pPr>
      <w:r>
        <w:t>Группа крови - на рукаве,</w:t>
      </w:r>
    </w:p>
    <w:p w:rsidR="00B71A71" w:rsidRDefault="00B71A71" w:rsidP="00B71A71">
      <w:pPr>
        <w:pStyle w:val="ad"/>
      </w:pPr>
      <w:r>
        <w:t xml:space="preserve">                C#m</w:t>
      </w:r>
    </w:p>
    <w:p w:rsidR="00B71A71" w:rsidRDefault="00B71A71" w:rsidP="00B71A71">
      <w:pPr>
        <w:pStyle w:val="ad"/>
      </w:pPr>
      <w:r>
        <w:t>Мой порядковый номер - на рукаве,</w:t>
      </w:r>
    </w:p>
    <w:p w:rsidR="00B71A71" w:rsidRDefault="00B71A71" w:rsidP="00B71A71">
      <w:pPr>
        <w:pStyle w:val="ad"/>
      </w:pPr>
      <w:r>
        <w:t xml:space="preserve">     Hm9Б                       E</w:t>
      </w:r>
    </w:p>
    <w:p w:rsidR="00B71A71" w:rsidRDefault="00B71A71" w:rsidP="00B71A71">
      <w:pPr>
        <w:pStyle w:val="ad"/>
      </w:pPr>
      <w:r>
        <w:t>Пожелай мне удачи в бою, пожелай мне:</w:t>
      </w:r>
    </w:p>
    <w:p w:rsidR="00B71A71" w:rsidRDefault="00B71A71" w:rsidP="00B71A71">
      <w:pPr>
        <w:pStyle w:val="ad"/>
      </w:pPr>
      <w:r>
        <w:t xml:space="preserve">      F#m</w:t>
      </w:r>
    </w:p>
    <w:p w:rsidR="00B71A71" w:rsidRDefault="00B71A71" w:rsidP="00B71A71">
      <w:pPr>
        <w:pStyle w:val="ad"/>
      </w:pPr>
      <w:r>
        <w:t>Не остаться в этой траве,</w:t>
      </w:r>
    </w:p>
    <w:p w:rsidR="00B71A71" w:rsidRDefault="00B71A71" w:rsidP="00B71A71">
      <w:pPr>
        <w:pStyle w:val="ad"/>
      </w:pPr>
      <w:r>
        <w:t xml:space="preserve">      C#m</w:t>
      </w:r>
    </w:p>
    <w:p w:rsidR="00B71A71" w:rsidRDefault="00B71A71" w:rsidP="00B71A71">
      <w:pPr>
        <w:pStyle w:val="ad"/>
      </w:pPr>
      <w:r>
        <w:t>Не остаться в этой траве.</w:t>
      </w:r>
    </w:p>
    <w:p w:rsidR="00B71A71" w:rsidRDefault="00B71A71" w:rsidP="00B71A71">
      <w:pPr>
        <w:pStyle w:val="ad"/>
      </w:pPr>
      <w:r>
        <w:t xml:space="preserve">     Hm9Б              C#m   C#  F#m</w:t>
      </w:r>
    </w:p>
    <w:p w:rsidR="00B71A71" w:rsidRDefault="00B71A71" w:rsidP="00B71A71">
      <w:pPr>
        <w:pStyle w:val="ad"/>
      </w:pPr>
      <w:r>
        <w:t>Пожелай мне удачи, пожелай мне удачи!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Проигры</w:t>
      </w:r>
      <w:proofErr w:type="gramStart"/>
      <w:r>
        <w:t>ш(</w:t>
      </w:r>
      <w:proofErr w:type="gramEnd"/>
      <w:r>
        <w:t>вступление)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И есть чем платить, но я не хочу</w:t>
      </w:r>
    </w:p>
    <w:p w:rsidR="00B71A71" w:rsidRDefault="00B71A71" w:rsidP="00B71A71">
      <w:pPr>
        <w:pStyle w:val="ad"/>
      </w:pPr>
      <w:r>
        <w:t>Победы любой ценой.</w:t>
      </w:r>
    </w:p>
    <w:p w:rsidR="00B71A71" w:rsidRDefault="00B71A71" w:rsidP="00B71A71">
      <w:pPr>
        <w:pStyle w:val="ad"/>
      </w:pPr>
      <w:r>
        <w:t>Я никому не хочу ставить ногу на грудь.</w:t>
      </w:r>
    </w:p>
    <w:p w:rsidR="00B71A71" w:rsidRDefault="00B71A71" w:rsidP="00B71A71">
      <w:pPr>
        <w:pStyle w:val="ad"/>
      </w:pPr>
      <w:r>
        <w:t>Я хотел бы остаться с тобой,</w:t>
      </w:r>
    </w:p>
    <w:p w:rsidR="00B71A71" w:rsidRDefault="00B71A71" w:rsidP="00B71A71">
      <w:pPr>
        <w:pStyle w:val="ad"/>
      </w:pPr>
      <w:r>
        <w:t>Просто остаться с тобой,</w:t>
      </w:r>
    </w:p>
    <w:p w:rsidR="00B71A71" w:rsidRDefault="00B71A71" w:rsidP="00B71A71">
      <w:pPr>
        <w:pStyle w:val="ad"/>
      </w:pPr>
      <w:r>
        <w:t>Но высокая в небе звезда зовет меня в путь.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Припев</w:t>
      </w: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3"/>
      </w:pPr>
      <w:bookmarkStart w:id="8" w:name="_Toc333498588"/>
      <w:r>
        <w:lastRenderedPageBreak/>
        <w:t>Группа крови (описание боя)</w:t>
      </w:r>
      <w:bookmarkEnd w:id="8"/>
    </w:p>
    <w:p w:rsidR="00B71A71" w:rsidRPr="00480A34" w:rsidRDefault="00B71A71" w:rsidP="00FC6CD5">
      <w:pPr>
        <w:pStyle w:val="ad"/>
      </w:pP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proofErr w:type="gramStart"/>
      <w:r w:rsidRPr="00480A34">
        <w:rPr>
          <w:sz w:val="20"/>
          <w:szCs w:val="20"/>
          <w:lang w:val="en-US"/>
        </w:rPr>
        <w:t>intro</w:t>
      </w:r>
      <w:proofErr w:type="gramEnd"/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    F#m F#</w:t>
      </w:r>
      <w:proofErr w:type="gramStart"/>
      <w:r w:rsidRPr="00480A34">
        <w:rPr>
          <w:sz w:val="20"/>
          <w:szCs w:val="20"/>
          <w:lang w:val="en-US"/>
        </w:rPr>
        <w:t>m  F</w:t>
      </w:r>
      <w:proofErr w:type="gramEnd"/>
      <w:r w:rsidRPr="00480A34">
        <w:rPr>
          <w:sz w:val="20"/>
          <w:szCs w:val="20"/>
          <w:lang w:val="en-US"/>
        </w:rPr>
        <w:t>#m  F#m F#m                C#m  C#m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</w:t>
      </w:r>
      <w:proofErr w:type="gramStart"/>
      <w:r w:rsidRPr="00480A34">
        <w:rPr>
          <w:sz w:val="20"/>
          <w:szCs w:val="20"/>
          <w:lang w:val="en-US"/>
        </w:rPr>
        <w:t>e</w:t>
      </w:r>
      <w:proofErr w:type="gramEnd"/>
      <w:r w:rsidRPr="00480A34">
        <w:rPr>
          <w:sz w:val="20"/>
          <w:szCs w:val="20"/>
          <w:lang w:val="en-US"/>
        </w:rPr>
        <w:t xml:space="preserve">| --2---2----2---2-----2-----------------4----4-------4--4------- 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a|---4---4----4---4-----4-----------------4----4-------4--4--------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d|---4---4----4---4-----4---4-4-4---------6----6-------6--6--------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g|---2---2----2---2-----2---2-2-2--2------6----6-------4--6-------- 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h|---2---2----2---2-----2---5-4-2---------5----5-------7--7--------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e|---2---2----2---2-----2---2-2-2---------4----4-------4--4--------</w:t>
      </w:r>
    </w:p>
    <w:p w:rsidR="00B71A71" w:rsidRPr="00480A34" w:rsidRDefault="00B71A71" w:rsidP="00B71A71">
      <w:pPr>
        <w:pStyle w:val="ad"/>
        <w:rPr>
          <w:sz w:val="20"/>
          <w:szCs w:val="20"/>
          <w:lang w:val="en-US"/>
        </w:rPr>
      </w:pPr>
      <w:r w:rsidRPr="00480A34">
        <w:rPr>
          <w:sz w:val="20"/>
          <w:szCs w:val="20"/>
          <w:lang w:val="en-US"/>
        </w:rPr>
        <w:t xml:space="preserve">      D   U    D   U     U   D U </w:t>
      </w:r>
      <w:proofErr w:type="gramStart"/>
      <w:r w:rsidRPr="00480A34">
        <w:rPr>
          <w:sz w:val="20"/>
          <w:szCs w:val="20"/>
          <w:lang w:val="en-US"/>
        </w:rPr>
        <w:t>D  U</w:t>
      </w:r>
      <w:proofErr w:type="gramEnd"/>
      <w:r w:rsidRPr="00480A34">
        <w:rPr>
          <w:sz w:val="20"/>
          <w:szCs w:val="20"/>
          <w:lang w:val="en-US"/>
        </w:rPr>
        <w:t xml:space="preserve">      D    U       D  U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>D-вниз, U-вверх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>Это вступление повторяется 4 раза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>Бас</w:t>
      </w:r>
      <w:proofErr w:type="gramStart"/>
      <w:r w:rsidRPr="00B71A71">
        <w:rPr>
          <w:sz w:val="20"/>
          <w:szCs w:val="20"/>
        </w:rPr>
        <w:t xml:space="preserve"> ,</w:t>
      </w:r>
      <w:proofErr w:type="gramEnd"/>
      <w:r w:rsidRPr="00B71A71">
        <w:rPr>
          <w:sz w:val="20"/>
          <w:szCs w:val="20"/>
        </w:rPr>
        <w:t xml:space="preserve">соло-все в порядке в размещенной на этом сайте 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>другой версии</w:t>
      </w:r>
      <w:proofErr w:type="gramStart"/>
      <w:r w:rsidRPr="00B71A71">
        <w:rPr>
          <w:sz w:val="20"/>
          <w:szCs w:val="20"/>
        </w:rPr>
        <w:t>,а</w:t>
      </w:r>
      <w:proofErr w:type="gramEnd"/>
      <w:r w:rsidRPr="00B71A71">
        <w:rPr>
          <w:sz w:val="20"/>
          <w:szCs w:val="20"/>
        </w:rPr>
        <w:t xml:space="preserve"> вот в куплете играется так: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                                       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</w:rPr>
        <w:t xml:space="preserve">     </w:t>
      </w:r>
      <w:r w:rsidRPr="00B71A71">
        <w:rPr>
          <w:sz w:val="20"/>
          <w:szCs w:val="20"/>
          <w:lang w:val="en-US"/>
        </w:rPr>
        <w:t xml:space="preserve">F#m                  F#m               C#m              C#m 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e|--2---2--2---2---2-----2---2--2---2--2---4--4--4--4--4----4--4--4-4-4-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a|--4---4--4---4---4-----4---4--4---4--4---4--4--4--4--4----4--4--4-4-4-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d|--4---4--4---4---4-----4 --4--4---4--4---6--6--6--6--6----6--6--6-6-6-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g|--2---2--2---4---2-----2---2--2---4--2---4--4--4--6--4----4--4--4-6-4-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h|--2---2--2---2---2-----2---2--2---2--2---5--5--5--5--5----5--5--5-5-5-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e|--2---2--2---2---2-----2---2--2---2--2---4--4--4--4--4----4--4--4-4-5-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    U   </w:t>
      </w:r>
      <w:proofErr w:type="gramStart"/>
      <w:r w:rsidRPr="00B71A71">
        <w:rPr>
          <w:sz w:val="20"/>
          <w:szCs w:val="20"/>
          <w:lang w:val="en-US"/>
        </w:rPr>
        <w:t>D  U</w:t>
      </w:r>
      <w:proofErr w:type="gramEnd"/>
      <w:r w:rsidRPr="00B71A71">
        <w:rPr>
          <w:sz w:val="20"/>
          <w:szCs w:val="20"/>
          <w:lang w:val="en-US"/>
        </w:rPr>
        <w:t xml:space="preserve">   D   U     U   D  U   D  U   U  D  U  D  U    U  D  U D U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  <w:lang w:val="en-US"/>
        </w:rPr>
        <w:t xml:space="preserve">        </w:t>
      </w:r>
      <w:r w:rsidRPr="00B71A71">
        <w:rPr>
          <w:sz w:val="20"/>
          <w:szCs w:val="20"/>
        </w:rPr>
        <w:t>Теплое место</w:t>
      </w:r>
      <w:proofErr w:type="gramStart"/>
      <w:r w:rsidRPr="00B71A71">
        <w:rPr>
          <w:sz w:val="20"/>
          <w:szCs w:val="20"/>
        </w:rPr>
        <w:t xml:space="preserve"> ,</w:t>
      </w:r>
      <w:proofErr w:type="gramEnd"/>
      <w:r w:rsidRPr="00B71A71">
        <w:rPr>
          <w:sz w:val="20"/>
          <w:szCs w:val="20"/>
        </w:rPr>
        <w:t xml:space="preserve"> но улицы ждут        отпечатков  наших  ног              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    F#m              F#m            E                E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e|--2---2--2--2--2---2--2--2--2--2--0--0--0--0--0----0--0--0--0--0--0-0-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a|--4---4--4--4--4---4--4--4--4--4--2--2--2--2--2----2--2--2--2--2--2-2-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d|--4---4--4--4--4---4--4--4--4--4--2--2--2--2--2----2--2--2--2--2--2-2- 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g|--2---2--2--4--2---2--2--2--4--2--1--1--1--2--1----1--1--1--2--1--2-1   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</w:rPr>
        <w:t xml:space="preserve"> </w:t>
      </w:r>
      <w:r w:rsidRPr="00B71A71">
        <w:rPr>
          <w:sz w:val="20"/>
          <w:szCs w:val="20"/>
          <w:lang w:val="en-US"/>
        </w:rPr>
        <w:t>h|--2---2--2--2--2---2--2--2--2--2--0--0--0--0--0----0--0--0--0--0--0-0-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e|--2---2--2--2--2---2--2--2--2--2--0--0--0--0--0----0--0--0--0--0--0-0-</w:t>
      </w:r>
    </w:p>
    <w:p w:rsidR="00B71A71" w:rsidRPr="00B71A71" w:rsidRDefault="00B71A71" w:rsidP="00B71A71">
      <w:pPr>
        <w:pStyle w:val="ad"/>
        <w:rPr>
          <w:sz w:val="20"/>
          <w:szCs w:val="20"/>
          <w:lang w:val="en-US"/>
        </w:rPr>
      </w:pPr>
      <w:r w:rsidRPr="00B71A71">
        <w:rPr>
          <w:sz w:val="20"/>
          <w:szCs w:val="20"/>
          <w:lang w:val="en-US"/>
        </w:rPr>
        <w:t xml:space="preserve">     U   D  U  D  U   U  D  U  D  U  U  D  U  D  U    U  D  U  D  U  D U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  <w:lang w:val="en-US"/>
        </w:rPr>
        <w:t xml:space="preserve">        </w:t>
      </w:r>
      <w:r w:rsidRPr="00B71A71">
        <w:rPr>
          <w:sz w:val="20"/>
          <w:szCs w:val="20"/>
        </w:rPr>
        <w:t xml:space="preserve">Звездная пыль                 на  сапогах                               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</w:p>
    <w:p w:rsidR="00B71A71" w:rsidRPr="00B71A71" w:rsidRDefault="00B71A71" w:rsidP="00B71A71">
      <w:pPr>
        <w:pStyle w:val="ad"/>
        <w:rPr>
          <w:sz w:val="20"/>
          <w:szCs w:val="20"/>
        </w:rPr>
      </w:pPr>
      <w:r w:rsidRPr="00B71A71">
        <w:rPr>
          <w:sz w:val="20"/>
          <w:szCs w:val="20"/>
        </w:rPr>
        <w:t xml:space="preserve">      И т.д. весь 1-й и 2-й куплеты</w:t>
      </w:r>
    </w:p>
    <w:p w:rsidR="00B71A71" w:rsidRPr="00B71A71" w:rsidRDefault="00B71A71" w:rsidP="00B71A71">
      <w:pPr>
        <w:pStyle w:val="ad"/>
        <w:rPr>
          <w:sz w:val="20"/>
          <w:szCs w:val="20"/>
        </w:rPr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3"/>
      </w:pPr>
      <w:bookmarkStart w:id="9" w:name="_Toc333498589"/>
      <w:r>
        <w:lastRenderedPageBreak/>
        <w:t>Закрой за мной дверь я ухожу</w:t>
      </w:r>
      <w:bookmarkEnd w:id="9"/>
    </w:p>
    <w:p w:rsidR="00B71A71" w:rsidRDefault="00B71A71" w:rsidP="00B71A71">
      <w:pPr>
        <w:pStyle w:val="ad"/>
      </w:pPr>
      <w:r>
        <w:t>Вступление: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 xml:space="preserve">  Hm   A            F#m  G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e|-2-|-0-----------|-2-|-3---------|</w:t>
      </w:r>
    </w:p>
    <w:p w:rsidR="00B71A71" w:rsidRDefault="00B71A71" w:rsidP="00B71A71">
      <w:pPr>
        <w:pStyle w:val="ad"/>
      </w:pPr>
      <w:r>
        <w:t>b|-3-|-2-3-2-0-2-0-|-2-|-3-3-5-3-2-|</w:t>
      </w:r>
    </w:p>
    <w:p w:rsidR="00B71A71" w:rsidRDefault="00B71A71" w:rsidP="00B71A71">
      <w:pPr>
        <w:pStyle w:val="ad"/>
      </w:pPr>
      <w:r>
        <w:t>g|-4-|-2-----------|-2-|-4---------|</w:t>
      </w:r>
    </w:p>
    <w:p w:rsidR="00B71A71" w:rsidRDefault="00B71A71" w:rsidP="00B71A71">
      <w:pPr>
        <w:pStyle w:val="ad"/>
      </w:pPr>
      <w:r>
        <w:t>d|-4-|-2-----------|-4-|-5---------|</w:t>
      </w:r>
    </w:p>
    <w:p w:rsidR="00B71A71" w:rsidRDefault="00B71A71" w:rsidP="00B71A71">
      <w:pPr>
        <w:pStyle w:val="ad"/>
      </w:pPr>
      <w:r>
        <w:t>a|-2-|-0-----------|-4-|-5---------|</w:t>
      </w:r>
    </w:p>
    <w:p w:rsidR="00B71A71" w:rsidRDefault="00B71A71" w:rsidP="00B71A71">
      <w:pPr>
        <w:pStyle w:val="ad"/>
      </w:pPr>
      <w:r>
        <w:t>e|-2-|-0-----------|-2-|-3---------|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Hm                         A</w:t>
      </w:r>
    </w:p>
    <w:p w:rsidR="00B71A71" w:rsidRDefault="00B71A71" w:rsidP="00B71A71">
      <w:pPr>
        <w:pStyle w:val="ad"/>
      </w:pPr>
      <w:r>
        <w:t>Они говорят: им нельзя рисковать,</w:t>
      </w:r>
    </w:p>
    <w:p w:rsidR="00B71A71" w:rsidRDefault="00B71A71" w:rsidP="00B71A71">
      <w:pPr>
        <w:pStyle w:val="ad"/>
      </w:pPr>
      <w:r>
        <w:t xml:space="preserve">                      F#m                 G</w:t>
      </w:r>
    </w:p>
    <w:p w:rsidR="00B71A71" w:rsidRDefault="00B71A71" w:rsidP="00B71A71">
      <w:pPr>
        <w:pStyle w:val="ad"/>
      </w:pPr>
      <w:r>
        <w:t>Потому что у них есть дом, в доме горит свет.</w:t>
      </w:r>
    </w:p>
    <w:p w:rsidR="00B71A71" w:rsidRDefault="00B71A71" w:rsidP="00B71A71">
      <w:pPr>
        <w:pStyle w:val="ad"/>
      </w:pPr>
      <w:r>
        <w:t>Hm                             A</w:t>
      </w:r>
    </w:p>
    <w:p w:rsidR="00B71A71" w:rsidRDefault="00B71A71" w:rsidP="00B71A71">
      <w:pPr>
        <w:pStyle w:val="ad"/>
      </w:pPr>
      <w:r>
        <w:t>И я не знаю точно, кто из нас прав,</w:t>
      </w:r>
    </w:p>
    <w:p w:rsidR="00B71A71" w:rsidRDefault="00B71A71" w:rsidP="00B71A71">
      <w:pPr>
        <w:pStyle w:val="ad"/>
      </w:pPr>
      <w:r>
        <w:t xml:space="preserve">                    F#m                 G</w:t>
      </w:r>
    </w:p>
    <w:p w:rsidR="00B71A71" w:rsidRDefault="00B71A71" w:rsidP="00B71A71">
      <w:pPr>
        <w:pStyle w:val="ad"/>
      </w:pPr>
      <w:r>
        <w:t>Меня ждет на улице дождь, их ждет дома обед.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 xml:space="preserve">        Hm               A         F#m G</w:t>
      </w:r>
    </w:p>
    <w:p w:rsidR="00B71A71" w:rsidRDefault="00B71A71" w:rsidP="00B71A71">
      <w:pPr>
        <w:pStyle w:val="ad"/>
      </w:pPr>
      <w:r>
        <w:t xml:space="preserve">        Закрой за мной дверь. Я ухожу.</w:t>
      </w:r>
    </w:p>
    <w:p w:rsidR="00B71A71" w:rsidRDefault="00B71A71" w:rsidP="00B71A71">
      <w:pPr>
        <w:pStyle w:val="ad"/>
      </w:pPr>
      <w:r>
        <w:t xml:space="preserve">        Hm               A         F#m G</w:t>
      </w:r>
    </w:p>
    <w:p w:rsidR="00B71A71" w:rsidRDefault="00B71A71" w:rsidP="00B71A71">
      <w:pPr>
        <w:pStyle w:val="ad"/>
      </w:pPr>
      <w:r>
        <w:t xml:space="preserve">        Закрой за мной дверь. Я ухожу.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>И если тебе вдруг наскучит твой ласковый свет,</w:t>
      </w:r>
    </w:p>
    <w:p w:rsidR="00B71A71" w:rsidRDefault="00B71A71" w:rsidP="00B71A71">
      <w:pPr>
        <w:pStyle w:val="ad"/>
      </w:pPr>
      <w:r>
        <w:t>Тебе найдется место у нас, дождя хватит на всех.</w:t>
      </w:r>
    </w:p>
    <w:p w:rsidR="00B71A71" w:rsidRDefault="00B71A71" w:rsidP="00B71A71">
      <w:pPr>
        <w:pStyle w:val="ad"/>
      </w:pPr>
      <w:r>
        <w:t>Посмотри на часы, Посмотри на портрет на стене,</w:t>
      </w:r>
    </w:p>
    <w:p w:rsidR="00B71A71" w:rsidRDefault="00B71A71" w:rsidP="00B71A71">
      <w:pPr>
        <w:pStyle w:val="ad"/>
      </w:pPr>
      <w:r>
        <w:t>Прислушайся - там, за окном, ты услышишь наш смех.</w:t>
      </w:r>
    </w:p>
    <w:p w:rsidR="00B71A71" w:rsidRDefault="00B71A71" w:rsidP="00B71A71">
      <w:pPr>
        <w:pStyle w:val="ad"/>
      </w:pPr>
    </w:p>
    <w:p w:rsidR="00B71A71" w:rsidRDefault="00B71A71" w:rsidP="00B71A71">
      <w:pPr>
        <w:pStyle w:val="ad"/>
      </w:pPr>
      <w:r>
        <w:t xml:space="preserve">        Закрой за мной дверь. Я ухожу.</w:t>
      </w:r>
    </w:p>
    <w:p w:rsidR="00B71A71" w:rsidRDefault="00B71A71" w:rsidP="00B71A71">
      <w:pPr>
        <w:pStyle w:val="ad"/>
      </w:pPr>
      <w:r>
        <w:t xml:space="preserve">        Закрой за мной дверь. Я ухожу...</w:t>
      </w:r>
    </w:p>
    <w:p w:rsidR="00B71A71" w:rsidRPr="00480A34" w:rsidRDefault="00B71A71" w:rsidP="00B71A71">
      <w:pPr>
        <w:pStyle w:val="ad"/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B71A71">
      <w:pPr>
        <w:pStyle w:val="3"/>
      </w:pPr>
      <w:bookmarkStart w:id="10" w:name="_Toc333498590"/>
      <w:r>
        <w:lastRenderedPageBreak/>
        <w:t>Каждую ночь</w:t>
      </w:r>
      <w:bookmarkEnd w:id="10"/>
    </w:p>
    <w:p w:rsidR="00B71A71" w:rsidRDefault="00B71A71" w:rsidP="00FC6CD5">
      <w:pPr>
        <w:pStyle w:val="ad"/>
      </w:pPr>
      <w:r>
        <w:t xml:space="preserve">  Em         A#            Em</w:t>
      </w:r>
    </w:p>
    <w:p w:rsidR="00B71A71" w:rsidRDefault="00B71A71" w:rsidP="00FC6CD5">
      <w:pPr>
        <w:pStyle w:val="ad"/>
      </w:pPr>
      <w:r>
        <w:t>Третий день с неба течет вода,</w:t>
      </w:r>
    </w:p>
    <w:p w:rsidR="00B71A71" w:rsidRDefault="00B71A71" w:rsidP="00FC6CD5">
      <w:pPr>
        <w:pStyle w:val="ad"/>
      </w:pPr>
      <w:r>
        <w:t xml:space="preserve">        Hm          Em</w:t>
      </w:r>
    </w:p>
    <w:p w:rsidR="00B71A71" w:rsidRDefault="00B71A71" w:rsidP="00FC6CD5">
      <w:pPr>
        <w:pStyle w:val="ad"/>
      </w:pPr>
      <w:r>
        <w:t>Очень много течет воды.</w:t>
      </w:r>
    </w:p>
    <w:p w:rsidR="00B71A71" w:rsidRDefault="00B71A71" w:rsidP="00FC6CD5">
      <w:pPr>
        <w:pStyle w:val="ad"/>
      </w:pPr>
      <w:r>
        <w:t xml:space="preserve">     A#                 Em</w:t>
      </w:r>
    </w:p>
    <w:p w:rsidR="00B71A71" w:rsidRDefault="00B71A71" w:rsidP="00FC6CD5">
      <w:pPr>
        <w:pStyle w:val="ad"/>
      </w:pPr>
      <w:r>
        <w:t>Говорят, так должно быть здесь,</w:t>
      </w:r>
    </w:p>
    <w:p w:rsidR="00B71A71" w:rsidRDefault="00B71A71" w:rsidP="00FC6CD5">
      <w:pPr>
        <w:pStyle w:val="ad"/>
      </w:pPr>
      <w:r>
        <w:t xml:space="preserve">      Hm               G</w:t>
      </w:r>
    </w:p>
    <w:p w:rsidR="00B71A71" w:rsidRDefault="00B71A71" w:rsidP="00FC6CD5">
      <w:pPr>
        <w:pStyle w:val="ad"/>
      </w:pPr>
      <w:r>
        <w:t>Говорят, это так всегда.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G     Hm</w:t>
      </w: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Default="00B71A71" w:rsidP="00FC6CD5">
      <w:pPr>
        <w:pStyle w:val="ad"/>
      </w:pPr>
      <w:r>
        <w:t xml:space="preserve">             Am           Em F# G</w:t>
      </w:r>
    </w:p>
    <w:p w:rsidR="00B71A71" w:rsidRDefault="00B71A71" w:rsidP="00FC6CD5">
      <w:pPr>
        <w:pStyle w:val="ad"/>
      </w:pPr>
      <w:r>
        <w:t xml:space="preserve">        Я вижу во сне море.</w:t>
      </w:r>
    </w:p>
    <w:p w:rsidR="00B71A71" w:rsidRDefault="00B71A71" w:rsidP="00FC6CD5">
      <w:pPr>
        <w:pStyle w:val="ad"/>
      </w:pPr>
      <w:r>
        <w:t xml:space="preserve">                Hm</w:t>
      </w: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Default="00B71A71" w:rsidP="00FC6CD5">
      <w:pPr>
        <w:pStyle w:val="ad"/>
      </w:pPr>
      <w:r>
        <w:t xml:space="preserve">       Am                   Em F# G</w:t>
      </w:r>
    </w:p>
    <w:p w:rsidR="00B71A71" w:rsidRDefault="00B71A71" w:rsidP="00FC6CD5">
      <w:pPr>
        <w:pStyle w:val="ad"/>
      </w:pPr>
      <w:r>
        <w:t xml:space="preserve">        Я слышу во сне песню.</w:t>
      </w:r>
    </w:p>
    <w:p w:rsidR="00B71A71" w:rsidRDefault="00B71A71" w:rsidP="00FC6CD5">
      <w:pPr>
        <w:pStyle w:val="ad"/>
      </w:pPr>
      <w:r>
        <w:t xml:space="preserve">                Hm</w:t>
      </w: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Default="00B71A71" w:rsidP="00FC6CD5">
      <w:pPr>
        <w:pStyle w:val="ad"/>
      </w:pPr>
      <w:r>
        <w:t xml:space="preserve">       Am                  Em F# G</w:t>
      </w:r>
    </w:p>
    <w:p w:rsidR="00B71A71" w:rsidRDefault="00B71A71" w:rsidP="00FC6CD5">
      <w:pPr>
        <w:pStyle w:val="ad"/>
      </w:pPr>
      <w:r>
        <w:t xml:space="preserve">        Я вижу во сне берег.</w:t>
      </w:r>
    </w:p>
    <w:p w:rsidR="00B71A71" w:rsidRDefault="00B71A71" w:rsidP="00FC6CD5">
      <w:pPr>
        <w:pStyle w:val="ad"/>
      </w:pPr>
      <w:r>
        <w:t xml:space="preserve">                 hM     Em</w:t>
      </w:r>
    </w:p>
    <w:p w:rsidR="00B71A71" w:rsidRDefault="00B71A71" w:rsidP="00FC6CD5">
      <w:pPr>
        <w:pStyle w:val="ad"/>
      </w:pPr>
      <w:r>
        <w:t xml:space="preserve">        Знаешь, каждую ночь... /Em A# E Hm/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Мы приходим домой к себе,</w:t>
      </w:r>
    </w:p>
    <w:p w:rsidR="00B71A71" w:rsidRDefault="00B71A71" w:rsidP="00FC6CD5">
      <w:pPr>
        <w:pStyle w:val="ad"/>
      </w:pPr>
      <w:r>
        <w:t>Люди ходят из дома в дом,</w:t>
      </w:r>
    </w:p>
    <w:p w:rsidR="00B71A71" w:rsidRDefault="00B71A71" w:rsidP="00FC6CD5">
      <w:pPr>
        <w:pStyle w:val="ad"/>
      </w:pPr>
      <w:r>
        <w:t>Мы сидим y окна вдвоем,</w:t>
      </w:r>
    </w:p>
    <w:p w:rsidR="00B71A71" w:rsidRDefault="00B71A71" w:rsidP="00FC6CD5">
      <w:pPr>
        <w:pStyle w:val="ad"/>
      </w:pPr>
      <w:r>
        <w:t>Хочешь, я расскажу тебе...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Default="00B71A71" w:rsidP="00FC6CD5">
      <w:pPr>
        <w:pStyle w:val="ad"/>
      </w:pPr>
      <w:r>
        <w:t xml:space="preserve">        Я вижу во сне море.</w:t>
      </w: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Default="00B71A71" w:rsidP="00FC6CD5">
      <w:pPr>
        <w:pStyle w:val="ad"/>
      </w:pPr>
      <w:r>
        <w:t xml:space="preserve">        Я слышу во сне песню.</w:t>
      </w:r>
    </w:p>
    <w:p w:rsidR="00B71A71" w:rsidRDefault="00B71A71" w:rsidP="00FC6CD5">
      <w:pPr>
        <w:pStyle w:val="ad"/>
      </w:pPr>
      <w:r>
        <w:t xml:space="preserve">        Знаешь, каждую ночь</w:t>
      </w:r>
    </w:p>
    <w:p w:rsidR="00B71A71" w:rsidRDefault="00B71A71" w:rsidP="00FC6CD5">
      <w:pPr>
        <w:pStyle w:val="ad"/>
      </w:pPr>
      <w:r>
        <w:t xml:space="preserve">        Я вижу во сне берег.</w:t>
      </w:r>
    </w:p>
    <w:p w:rsidR="00B71A71" w:rsidRDefault="00B71A71" w:rsidP="00FC6CD5">
      <w:pPr>
        <w:pStyle w:val="ad"/>
      </w:pPr>
      <w:r>
        <w:t xml:space="preserve">        Знаешь, каждую ночь...</w:t>
      </w:r>
    </w:p>
    <w:p w:rsidR="00B71A71" w:rsidRDefault="00B71A71" w:rsidP="00FC6CD5">
      <w:pPr>
        <w:pStyle w:val="ad"/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3"/>
      </w:pPr>
      <w:bookmarkStart w:id="11" w:name="_Toc333498591"/>
      <w:r>
        <w:lastRenderedPageBreak/>
        <w:t>Кончится лето</w:t>
      </w:r>
      <w:bookmarkEnd w:id="11"/>
    </w:p>
    <w:p w:rsidR="00B71A71" w:rsidRDefault="00B71A71" w:rsidP="00FC6CD5">
      <w:pPr>
        <w:pStyle w:val="ad"/>
      </w:pPr>
      <w:r>
        <w:t xml:space="preserve">Вступление: Em D Hm C Am 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Em</w:t>
      </w:r>
    </w:p>
    <w:p w:rsidR="00B71A71" w:rsidRDefault="00B71A71" w:rsidP="00FC6CD5">
      <w:pPr>
        <w:pStyle w:val="ad"/>
      </w:pPr>
      <w:r>
        <w:t>Я выключаю телевизор, я пишу тебе письмо</w:t>
      </w:r>
    </w:p>
    <w:p w:rsidR="00B71A71" w:rsidRDefault="00B71A71" w:rsidP="00FC6CD5">
      <w:pPr>
        <w:pStyle w:val="ad"/>
      </w:pPr>
      <w:r>
        <w:t xml:space="preserve">  Em</w:t>
      </w:r>
    </w:p>
    <w:p w:rsidR="00B71A71" w:rsidRDefault="00B71A71" w:rsidP="00FC6CD5">
      <w:pPr>
        <w:pStyle w:val="ad"/>
      </w:pPr>
      <w:r>
        <w:t xml:space="preserve">Про то, что больше не могу смотреть на </w:t>
      </w:r>
      <w:proofErr w:type="gramStart"/>
      <w:r>
        <w:t>дерьмо</w:t>
      </w:r>
      <w:proofErr w:type="gramEnd"/>
      <w:r>
        <w:t>,</w:t>
      </w:r>
    </w:p>
    <w:p w:rsidR="00B71A71" w:rsidRDefault="00B71A71" w:rsidP="00FC6CD5">
      <w:pPr>
        <w:pStyle w:val="ad"/>
      </w:pPr>
      <w:r>
        <w:t xml:space="preserve">         Am</w:t>
      </w:r>
    </w:p>
    <w:p w:rsidR="00B71A71" w:rsidRDefault="00B71A71" w:rsidP="00FC6CD5">
      <w:pPr>
        <w:pStyle w:val="ad"/>
      </w:pPr>
      <w:r>
        <w:t>Про то, что больше нет сил,</w:t>
      </w:r>
    </w:p>
    <w:p w:rsidR="00B71A71" w:rsidRDefault="00B71A71" w:rsidP="00FC6CD5">
      <w:pPr>
        <w:pStyle w:val="ad"/>
      </w:pPr>
      <w:r>
        <w:t xml:space="preserve">                              Em</w:t>
      </w:r>
    </w:p>
    <w:p w:rsidR="00B71A71" w:rsidRDefault="00B71A71" w:rsidP="00FC6CD5">
      <w:pPr>
        <w:pStyle w:val="ad"/>
      </w:pPr>
      <w:r>
        <w:t xml:space="preserve">Про то, что я почти запил, но не забыл тебя. </w:t>
      </w:r>
    </w:p>
    <w:p w:rsidR="00B71A71" w:rsidRDefault="00B71A71" w:rsidP="00FC6CD5">
      <w:pPr>
        <w:pStyle w:val="ad"/>
      </w:pPr>
      <w:r>
        <w:t>Про то, что телефон звонил, хотел, чтобы я встал,</w:t>
      </w:r>
    </w:p>
    <w:p w:rsidR="00B71A71" w:rsidRDefault="00B71A71" w:rsidP="00FC6CD5">
      <w:pPr>
        <w:pStyle w:val="ad"/>
      </w:pPr>
      <w:r>
        <w:t>Оделся и пошел, а точнее, побежал,</w:t>
      </w:r>
    </w:p>
    <w:p w:rsidR="00B71A71" w:rsidRDefault="00B71A71" w:rsidP="00FC6CD5">
      <w:pPr>
        <w:pStyle w:val="ad"/>
      </w:pPr>
      <w:r>
        <w:t>Но только я его послал,</w:t>
      </w:r>
    </w:p>
    <w:p w:rsidR="00B71A71" w:rsidRDefault="00B71A71" w:rsidP="00FC6CD5">
      <w:pPr>
        <w:pStyle w:val="ad"/>
      </w:pPr>
      <w:r>
        <w:t xml:space="preserve">Сказал, что </w:t>
      </w:r>
      <w:proofErr w:type="gramStart"/>
      <w:r>
        <w:t>болен</w:t>
      </w:r>
      <w:proofErr w:type="gramEnd"/>
      <w:r>
        <w:t xml:space="preserve"> и устал, и эту ночь не спал.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D   C    Em   D C            Em</w:t>
      </w:r>
    </w:p>
    <w:p w:rsidR="00B71A71" w:rsidRDefault="00B71A71" w:rsidP="00FC6CD5">
      <w:pPr>
        <w:pStyle w:val="ad"/>
      </w:pPr>
      <w:r>
        <w:t xml:space="preserve">        Я жду ответа, больше надежд </w:t>
      </w:r>
      <w:proofErr w:type="gramStart"/>
      <w:r>
        <w:t>нету</w:t>
      </w:r>
      <w:proofErr w:type="gramEnd"/>
      <w:r>
        <w:t>.</w:t>
      </w:r>
    </w:p>
    <w:p w:rsidR="00B71A71" w:rsidRDefault="00B71A71" w:rsidP="00FC6CD5">
      <w:pPr>
        <w:pStyle w:val="ad"/>
      </w:pPr>
      <w:r>
        <w:t xml:space="preserve">         D  C        Em    D C Em</w:t>
      </w:r>
    </w:p>
    <w:p w:rsidR="00B71A71" w:rsidRDefault="00B71A71" w:rsidP="00FC6CD5">
      <w:pPr>
        <w:pStyle w:val="ad"/>
      </w:pPr>
      <w:r>
        <w:t xml:space="preserve">        Скоро кончится лето. Это...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А с погодой повезло - дождь идет четвертый день,</w:t>
      </w:r>
    </w:p>
    <w:p w:rsidR="00B71A71" w:rsidRDefault="00B71A71" w:rsidP="00FC6CD5">
      <w:pPr>
        <w:pStyle w:val="ad"/>
      </w:pPr>
      <w:r>
        <w:t>Хотя по радио сказали - жаркой будет даже тень.</w:t>
      </w:r>
    </w:p>
    <w:p w:rsidR="00B71A71" w:rsidRDefault="00B71A71" w:rsidP="00FC6CD5">
      <w:pPr>
        <w:pStyle w:val="ad"/>
      </w:pPr>
      <w:r>
        <w:t>Но, впрочем, в той тени, где я,</w:t>
      </w:r>
    </w:p>
    <w:p w:rsidR="00B71A71" w:rsidRDefault="00B71A71" w:rsidP="00FC6CD5">
      <w:pPr>
        <w:pStyle w:val="ad"/>
      </w:pPr>
      <w:r>
        <w:t>Пока и сухо и тепло, но я боюсь пока...</w:t>
      </w:r>
    </w:p>
    <w:p w:rsidR="00B71A71" w:rsidRDefault="00B71A71" w:rsidP="00FC6CD5">
      <w:pPr>
        <w:pStyle w:val="ad"/>
      </w:pPr>
      <w:r>
        <w:t>А дни идут чередом - день едим, а три пьем,</w:t>
      </w:r>
    </w:p>
    <w:p w:rsidR="00B71A71" w:rsidRDefault="00B71A71" w:rsidP="00FC6CD5">
      <w:pPr>
        <w:pStyle w:val="ad"/>
      </w:pPr>
      <w:r>
        <w:t>И вообщем весело живем, хотя и дождь за окном.</w:t>
      </w:r>
    </w:p>
    <w:p w:rsidR="00B71A71" w:rsidRDefault="00B71A71" w:rsidP="00FC6CD5">
      <w:pPr>
        <w:pStyle w:val="ad"/>
      </w:pPr>
      <w:r>
        <w:t>Магнитофон сломался,</w:t>
      </w:r>
    </w:p>
    <w:p w:rsidR="00B71A71" w:rsidRDefault="00B71A71" w:rsidP="00FC6CD5">
      <w:pPr>
        <w:pStyle w:val="ad"/>
      </w:pPr>
      <w:r>
        <w:t>Я сижу в тишине, чему и рад вполне.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Я жду ответа, больше надежд </w:t>
      </w:r>
      <w:proofErr w:type="gramStart"/>
      <w:r>
        <w:t>нету</w:t>
      </w:r>
      <w:proofErr w:type="gramEnd"/>
      <w:r>
        <w:t>.</w:t>
      </w:r>
    </w:p>
    <w:p w:rsidR="00B71A71" w:rsidRDefault="00B71A71" w:rsidP="00FC6CD5">
      <w:pPr>
        <w:pStyle w:val="ad"/>
      </w:pPr>
      <w:r>
        <w:t xml:space="preserve">        Скоро кончится лето. Это...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За окном идет стройка - работает кран,</w:t>
      </w:r>
    </w:p>
    <w:p w:rsidR="00B71A71" w:rsidRDefault="00B71A71" w:rsidP="00FC6CD5">
      <w:pPr>
        <w:pStyle w:val="ad"/>
      </w:pPr>
      <w:r>
        <w:t>И закрыт пятый год за углом ресторан.</w:t>
      </w:r>
    </w:p>
    <w:p w:rsidR="00B71A71" w:rsidRDefault="00B71A71" w:rsidP="00FC6CD5">
      <w:pPr>
        <w:pStyle w:val="ad"/>
      </w:pPr>
      <w:r>
        <w:t>А на столе стоит банка,</w:t>
      </w:r>
    </w:p>
    <w:p w:rsidR="00B71A71" w:rsidRDefault="00B71A71" w:rsidP="00FC6CD5">
      <w:pPr>
        <w:pStyle w:val="ad"/>
      </w:pPr>
      <w:r>
        <w:t>А в банке тюльпан, а на окне - стакан.</w:t>
      </w:r>
    </w:p>
    <w:p w:rsidR="00B71A71" w:rsidRDefault="00B71A71" w:rsidP="00FC6CD5">
      <w:pPr>
        <w:pStyle w:val="ad"/>
      </w:pPr>
      <w:r>
        <w:t>И так уйдут за годом год, так и жизнь пройдет,</w:t>
      </w:r>
    </w:p>
    <w:p w:rsidR="00B71A71" w:rsidRDefault="00B71A71" w:rsidP="00FC6CD5">
      <w:pPr>
        <w:pStyle w:val="ad"/>
      </w:pPr>
      <w:r>
        <w:t>И в сотый раз маслом вниз упадет бутерброд.</w:t>
      </w:r>
    </w:p>
    <w:p w:rsidR="00B71A71" w:rsidRDefault="00B71A71" w:rsidP="00FC6CD5">
      <w:pPr>
        <w:pStyle w:val="ad"/>
      </w:pPr>
      <w:r>
        <w:t xml:space="preserve">Но </w:t>
      </w:r>
      <w:proofErr w:type="gramStart"/>
      <w:r>
        <w:t>может</w:t>
      </w:r>
      <w:proofErr w:type="gramEnd"/>
      <w:r>
        <w:t xml:space="preserve"> будет хоть день,</w:t>
      </w:r>
    </w:p>
    <w:p w:rsidR="00B71A71" w:rsidRDefault="00B71A71" w:rsidP="00FC6CD5">
      <w:pPr>
        <w:pStyle w:val="ad"/>
      </w:pPr>
      <w:proofErr w:type="gramStart"/>
      <w:r>
        <w:t>Может</w:t>
      </w:r>
      <w:proofErr w:type="gramEnd"/>
      <w:r>
        <w:t xml:space="preserve"> будет хоть час, когда нам повезет.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Я жду ответа, больше надежд </w:t>
      </w:r>
      <w:proofErr w:type="gramStart"/>
      <w:r>
        <w:t>нету</w:t>
      </w:r>
      <w:proofErr w:type="gramEnd"/>
      <w:r>
        <w:t>.</w:t>
      </w:r>
    </w:p>
    <w:p w:rsidR="00B71A71" w:rsidRDefault="00B71A71" w:rsidP="00FC6CD5">
      <w:pPr>
        <w:pStyle w:val="ad"/>
      </w:pPr>
      <w:r>
        <w:t xml:space="preserve">        Скоро кончится лето. Это...</w:t>
      </w:r>
    </w:p>
    <w:p w:rsidR="00B71A71" w:rsidRPr="00480A34" w:rsidRDefault="00B71A71" w:rsidP="00B71A71">
      <w:pPr>
        <w:pStyle w:val="ad"/>
      </w:pP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3"/>
      </w:pPr>
      <w:bookmarkStart w:id="12" w:name="_Toc333498592"/>
      <w:r>
        <w:lastRenderedPageBreak/>
        <w:t>Красно-Желтые Дни</w:t>
      </w:r>
      <w:bookmarkEnd w:id="12"/>
      <w:r w:rsidR="008C1B13" w:rsidRPr="00FC6CD5">
        <w:t xml:space="preserve"> 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Hm                     G</w:t>
      </w:r>
    </w:p>
    <w:p w:rsidR="00B71A71" w:rsidRDefault="00B71A71" w:rsidP="00FC6CD5">
      <w:pPr>
        <w:pStyle w:val="ad"/>
      </w:pPr>
      <w:r>
        <w:t xml:space="preserve"> Застоялся мой поезд в депо.</w:t>
      </w:r>
    </w:p>
    <w:p w:rsidR="00B71A71" w:rsidRDefault="00B71A71" w:rsidP="00FC6CD5">
      <w:pPr>
        <w:pStyle w:val="ad"/>
      </w:pPr>
      <w:r>
        <w:t xml:space="preserve"> A                  G A</w:t>
      </w:r>
    </w:p>
    <w:p w:rsidR="00B71A71" w:rsidRDefault="00B71A71" w:rsidP="00FC6CD5">
      <w:pPr>
        <w:pStyle w:val="ad"/>
      </w:pPr>
      <w:r>
        <w:t xml:space="preserve"> Снова я уезжаю. Пора...</w:t>
      </w:r>
    </w:p>
    <w:p w:rsidR="00B71A71" w:rsidRDefault="00B71A71" w:rsidP="00FC6CD5">
      <w:pPr>
        <w:pStyle w:val="ad"/>
      </w:pPr>
      <w:r>
        <w:t xml:space="preserve">   Hm                        G</w:t>
      </w:r>
    </w:p>
    <w:p w:rsidR="00B71A71" w:rsidRDefault="00B71A71" w:rsidP="00FC6CD5">
      <w:pPr>
        <w:pStyle w:val="ad"/>
      </w:pPr>
      <w:r>
        <w:t xml:space="preserve"> На пороге ветер заждался меня.</w:t>
      </w:r>
    </w:p>
    <w:p w:rsidR="00B71A71" w:rsidRDefault="00B71A71" w:rsidP="00FC6CD5">
      <w:pPr>
        <w:pStyle w:val="ad"/>
      </w:pPr>
      <w:r>
        <w:t xml:space="preserve"> A                           G A</w:t>
      </w:r>
    </w:p>
    <w:p w:rsidR="00B71A71" w:rsidRDefault="00B71A71" w:rsidP="00FC6CD5">
      <w:pPr>
        <w:pStyle w:val="ad"/>
      </w:pPr>
      <w:r>
        <w:t xml:space="preserve"> На пороге осень - моя сестра.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         Hm      F#m          Hm</w:t>
      </w:r>
    </w:p>
    <w:p w:rsidR="00B71A71" w:rsidRDefault="00B71A71" w:rsidP="00FC6CD5">
      <w:pPr>
        <w:pStyle w:val="ad"/>
      </w:pPr>
      <w:r>
        <w:t xml:space="preserve">         После красно-желтых дней</w:t>
      </w:r>
    </w:p>
    <w:p w:rsidR="00B71A71" w:rsidRDefault="00B71A71" w:rsidP="00FC6CD5">
      <w:pPr>
        <w:pStyle w:val="ad"/>
      </w:pPr>
      <w:r>
        <w:t xml:space="preserve">           D        A            D</w:t>
      </w:r>
    </w:p>
    <w:p w:rsidR="00B71A71" w:rsidRDefault="00B71A71" w:rsidP="00FC6CD5">
      <w:pPr>
        <w:pStyle w:val="ad"/>
      </w:pPr>
      <w:r>
        <w:t xml:space="preserve">         Начнется и кончится зима.</w:t>
      </w:r>
    </w:p>
    <w:p w:rsidR="00B71A71" w:rsidRDefault="00B71A71" w:rsidP="00FC6CD5">
      <w:pPr>
        <w:pStyle w:val="ad"/>
      </w:pPr>
      <w:r>
        <w:t xml:space="preserve">          G       F#m      Em</w:t>
      </w:r>
    </w:p>
    <w:p w:rsidR="00B71A71" w:rsidRDefault="00B71A71" w:rsidP="00FC6CD5">
      <w:pPr>
        <w:pStyle w:val="ad"/>
      </w:pPr>
      <w:r>
        <w:t xml:space="preserve">         Горе ты мое от ума,</w:t>
      </w:r>
    </w:p>
    <w:p w:rsidR="00B71A71" w:rsidRDefault="00B71A71" w:rsidP="00FC6CD5">
      <w:pPr>
        <w:pStyle w:val="ad"/>
      </w:pPr>
      <w:r>
        <w:t xml:space="preserve">          D              A       D</w:t>
      </w:r>
    </w:p>
    <w:p w:rsidR="00B71A71" w:rsidRDefault="00B71A71" w:rsidP="00FC6CD5">
      <w:pPr>
        <w:pStyle w:val="ad"/>
      </w:pPr>
      <w:r>
        <w:t xml:space="preserve">         Не печалься, гляди веселей.</w:t>
      </w:r>
    </w:p>
    <w:p w:rsidR="00B71A71" w:rsidRDefault="00B71A71" w:rsidP="00FC6CD5">
      <w:pPr>
        <w:pStyle w:val="ad"/>
      </w:pPr>
      <w:r>
        <w:t xml:space="preserve">         И я вернусь домой</w:t>
      </w:r>
    </w:p>
    <w:p w:rsidR="00B71A71" w:rsidRDefault="00B71A71" w:rsidP="00FC6CD5">
      <w:pPr>
        <w:pStyle w:val="ad"/>
      </w:pPr>
      <w:r>
        <w:t xml:space="preserve">         Со щитом, а, может быть, на щите,</w:t>
      </w:r>
    </w:p>
    <w:p w:rsidR="00B71A71" w:rsidRDefault="00B71A71" w:rsidP="00FC6CD5">
      <w:pPr>
        <w:pStyle w:val="ad"/>
      </w:pPr>
      <w:r>
        <w:t xml:space="preserve">         В серебре, а, может быть, в нищете,</w:t>
      </w:r>
    </w:p>
    <w:p w:rsidR="00B71A71" w:rsidRDefault="00B71A71" w:rsidP="00FC6CD5">
      <w:pPr>
        <w:pStyle w:val="ad"/>
      </w:pPr>
      <w:r>
        <w:t xml:space="preserve">         Но как можно скорей.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Расскажи мне о тех, кто устал</w:t>
      </w:r>
    </w:p>
    <w:p w:rsidR="00B71A71" w:rsidRDefault="00B71A71" w:rsidP="00FC6CD5">
      <w:pPr>
        <w:pStyle w:val="ad"/>
      </w:pPr>
      <w:r>
        <w:t xml:space="preserve"> От безжалостных уличных драм</w:t>
      </w:r>
    </w:p>
    <w:p w:rsidR="00B71A71" w:rsidRDefault="00B71A71" w:rsidP="00FC6CD5">
      <w:pPr>
        <w:pStyle w:val="ad"/>
      </w:pPr>
      <w:r>
        <w:t xml:space="preserve"> И о храме из разбитых сердец</w:t>
      </w:r>
    </w:p>
    <w:p w:rsidR="00B71A71" w:rsidRDefault="00B71A71" w:rsidP="00FC6CD5">
      <w:pPr>
        <w:pStyle w:val="ad"/>
      </w:pPr>
      <w:r>
        <w:t xml:space="preserve"> И о тех, кто идет в этот храм.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        После красно-желтых дней</w:t>
      </w:r>
    </w:p>
    <w:p w:rsidR="00B71A71" w:rsidRDefault="00B71A71" w:rsidP="00FC6CD5">
      <w:pPr>
        <w:pStyle w:val="ad"/>
      </w:pPr>
      <w:r>
        <w:t xml:space="preserve">         Начнется и кончится зима.</w:t>
      </w:r>
    </w:p>
    <w:p w:rsidR="00B71A71" w:rsidRDefault="00B71A71" w:rsidP="00FC6CD5">
      <w:pPr>
        <w:pStyle w:val="ad"/>
      </w:pPr>
      <w:r>
        <w:t xml:space="preserve">         Горе ты мое от ума,</w:t>
      </w:r>
    </w:p>
    <w:p w:rsidR="00B71A71" w:rsidRDefault="00B71A71" w:rsidP="00FC6CD5">
      <w:pPr>
        <w:pStyle w:val="ad"/>
      </w:pPr>
      <w:r>
        <w:t xml:space="preserve">         Не печалься, гляди веселей.</w:t>
      </w:r>
    </w:p>
    <w:p w:rsidR="00B71A71" w:rsidRDefault="00B71A71" w:rsidP="00FC6CD5">
      <w:pPr>
        <w:pStyle w:val="ad"/>
      </w:pPr>
      <w:r>
        <w:t xml:space="preserve">         И я вернусь домой</w:t>
      </w:r>
    </w:p>
    <w:p w:rsidR="00B71A71" w:rsidRDefault="00B71A71" w:rsidP="00FC6CD5">
      <w:pPr>
        <w:pStyle w:val="ad"/>
      </w:pPr>
      <w:r>
        <w:t xml:space="preserve">         Со щитом, а, может быть, на щите,</w:t>
      </w:r>
    </w:p>
    <w:p w:rsidR="00B71A71" w:rsidRDefault="00B71A71" w:rsidP="00FC6CD5">
      <w:pPr>
        <w:pStyle w:val="ad"/>
      </w:pPr>
      <w:r>
        <w:t xml:space="preserve">         В серебре, а, может быть, в нищете,</w:t>
      </w:r>
    </w:p>
    <w:p w:rsidR="00B71A71" w:rsidRDefault="00B71A71" w:rsidP="00FC6CD5">
      <w:pPr>
        <w:pStyle w:val="ad"/>
      </w:pPr>
      <w:r>
        <w:t xml:space="preserve">         Но как можно скорей.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А мне приснилось: миром правит любовь,</w:t>
      </w:r>
    </w:p>
    <w:p w:rsidR="00B71A71" w:rsidRDefault="00B71A71" w:rsidP="00FC6CD5">
      <w:pPr>
        <w:pStyle w:val="ad"/>
      </w:pPr>
      <w:r>
        <w:t xml:space="preserve"> А мне приснилось: миром правит мечта.</w:t>
      </w:r>
    </w:p>
    <w:p w:rsidR="00B71A71" w:rsidRDefault="00B71A71" w:rsidP="00FC6CD5">
      <w:pPr>
        <w:pStyle w:val="ad"/>
      </w:pPr>
      <w:r>
        <w:t xml:space="preserve"> И над этим прекрасно горит звезда,</w:t>
      </w:r>
    </w:p>
    <w:p w:rsidR="00B71A71" w:rsidRDefault="00B71A71" w:rsidP="00FC6CD5">
      <w:pPr>
        <w:pStyle w:val="ad"/>
      </w:pPr>
      <w:r>
        <w:t xml:space="preserve"> Я проснулся и понял - беда...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        После красно-желтых дней</w:t>
      </w:r>
    </w:p>
    <w:p w:rsidR="00B71A71" w:rsidRDefault="00B71A71" w:rsidP="00FC6CD5">
      <w:pPr>
        <w:pStyle w:val="ad"/>
      </w:pPr>
      <w:r>
        <w:t xml:space="preserve">         Начнется и кончится зима.</w:t>
      </w:r>
    </w:p>
    <w:p w:rsidR="00B71A71" w:rsidRDefault="00B71A71" w:rsidP="00FC6CD5">
      <w:pPr>
        <w:pStyle w:val="ad"/>
      </w:pPr>
      <w:r>
        <w:t xml:space="preserve">         Горе ты мое от ума,</w:t>
      </w:r>
    </w:p>
    <w:p w:rsidR="00B71A71" w:rsidRDefault="00B71A71" w:rsidP="00FC6CD5">
      <w:pPr>
        <w:pStyle w:val="ad"/>
      </w:pPr>
      <w:r>
        <w:t xml:space="preserve">         Не печалься, гляди веселей.</w:t>
      </w:r>
    </w:p>
    <w:p w:rsidR="00B71A71" w:rsidRDefault="00B71A71" w:rsidP="00FC6CD5">
      <w:pPr>
        <w:pStyle w:val="ad"/>
      </w:pPr>
      <w:r>
        <w:t xml:space="preserve">         И я вернусь домой</w:t>
      </w:r>
    </w:p>
    <w:p w:rsidR="00B71A71" w:rsidRDefault="00B71A71" w:rsidP="00FC6CD5">
      <w:pPr>
        <w:pStyle w:val="ad"/>
      </w:pPr>
      <w:r>
        <w:t xml:space="preserve">         Со щитом, а, может быть, на щите,</w:t>
      </w:r>
    </w:p>
    <w:p w:rsidR="00B71A71" w:rsidRDefault="00B71A71" w:rsidP="00FC6CD5">
      <w:pPr>
        <w:pStyle w:val="ad"/>
      </w:pPr>
      <w:r>
        <w:t xml:space="preserve">         В серебре, а, может быть, в нищете,</w:t>
      </w:r>
    </w:p>
    <w:p w:rsidR="00B71A71" w:rsidRDefault="00B71A71" w:rsidP="00FC6CD5">
      <w:pPr>
        <w:pStyle w:val="ad"/>
      </w:pPr>
      <w:r>
        <w:t xml:space="preserve">         Но как можно скорей.</w:t>
      </w:r>
    </w:p>
    <w:p w:rsidR="008C1B13" w:rsidRPr="00480A34" w:rsidRDefault="008C1B13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3"/>
      </w:pPr>
      <w:bookmarkStart w:id="13" w:name="_Toc333498593"/>
      <w:r>
        <w:lastRenderedPageBreak/>
        <w:t>Пачка сигарет</w:t>
      </w:r>
      <w:bookmarkEnd w:id="13"/>
    </w:p>
    <w:p w:rsidR="008C1B13" w:rsidRDefault="008C1B13" w:rsidP="00FC6CD5">
      <w:pPr>
        <w:pStyle w:val="ad"/>
      </w:pPr>
    </w:p>
    <w:p w:rsidR="00B71A71" w:rsidRDefault="00B71A71" w:rsidP="00FC6CD5">
      <w:pPr>
        <w:pStyle w:val="ad"/>
      </w:pPr>
      <w:r>
        <w:t>Вступление: Am C D Em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E|------7-5-----3----------5--------7-5------3--------5--------</w:t>
      </w:r>
    </w:p>
    <w:p w:rsidR="00B71A71" w:rsidRDefault="00B71A71" w:rsidP="00FC6CD5">
      <w:pPr>
        <w:pStyle w:val="ad"/>
      </w:pPr>
      <w:r>
        <w:t>H|----------5-----5----------7----------5------5--------7-----</w:t>
      </w:r>
    </w:p>
    <w:p w:rsidR="00B71A71" w:rsidRDefault="00B71A71" w:rsidP="00FC6CD5">
      <w:pPr>
        <w:pStyle w:val="ad"/>
      </w:pPr>
      <w:r>
        <w:t>G|-4-5--------5------5-7-------5-4---------5-----4--5------5-4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Em         Am          C          D    Em</w:t>
      </w:r>
    </w:p>
    <w:p w:rsidR="00B71A71" w:rsidRDefault="00B71A71" w:rsidP="00FC6CD5">
      <w:pPr>
        <w:pStyle w:val="ad"/>
      </w:pPr>
      <w:r>
        <w:t>Я сижу и смотрю в чужое небо из чужого окна</w:t>
      </w:r>
    </w:p>
    <w:p w:rsidR="00B71A71" w:rsidRDefault="00B71A71" w:rsidP="00FC6CD5">
      <w:pPr>
        <w:pStyle w:val="ad"/>
      </w:pPr>
      <w:r>
        <w:t>И не вижу ни одной знакомой звезды.</w:t>
      </w:r>
    </w:p>
    <w:p w:rsidR="00B71A71" w:rsidRDefault="00B71A71" w:rsidP="00FC6CD5">
      <w:pPr>
        <w:pStyle w:val="ad"/>
      </w:pPr>
      <w:r>
        <w:t>Я ходил по всем дорогам и туда, и сюда,</w:t>
      </w:r>
    </w:p>
    <w:p w:rsidR="00B71A71" w:rsidRDefault="00B71A71" w:rsidP="00FC6CD5">
      <w:pPr>
        <w:pStyle w:val="ad"/>
      </w:pPr>
      <w:r>
        <w:t>Обернулся - и не смог разглядеть следы.</w:t>
      </w:r>
    </w:p>
    <w:p w:rsidR="00B71A71" w:rsidRDefault="00B71A71" w:rsidP="00FC6CD5">
      <w:pPr>
        <w:pStyle w:val="ad"/>
      </w:pPr>
      <w:r>
        <w:t xml:space="preserve"> </w:t>
      </w:r>
    </w:p>
    <w:p w:rsidR="00B71A71" w:rsidRPr="00B71A71" w:rsidRDefault="00B71A71" w:rsidP="00FC6CD5">
      <w:pPr>
        <w:pStyle w:val="ad"/>
        <w:rPr>
          <w:lang w:val="en-US"/>
        </w:rPr>
      </w:pPr>
      <w:r>
        <w:t>Припев</w:t>
      </w:r>
      <w:r w:rsidRPr="00B71A71">
        <w:rPr>
          <w:lang w:val="en-US"/>
        </w:rPr>
        <w:t>:</w:t>
      </w:r>
    </w:p>
    <w:p w:rsidR="00B71A71" w:rsidRPr="00B71A71" w:rsidRDefault="00B71A71" w:rsidP="00FC6CD5">
      <w:pPr>
        <w:pStyle w:val="ad"/>
        <w:rPr>
          <w:lang w:val="en-US"/>
        </w:rPr>
      </w:pPr>
      <w:r w:rsidRPr="00B71A71">
        <w:rPr>
          <w:lang w:val="en-US"/>
        </w:rPr>
        <w:t xml:space="preserve"> Em      Am           C    D    Em</w:t>
      </w:r>
    </w:p>
    <w:p w:rsidR="00B71A71" w:rsidRDefault="00B71A71" w:rsidP="00FC6CD5">
      <w:pPr>
        <w:pStyle w:val="ad"/>
      </w:pPr>
      <w:r>
        <w:t>Но если есть в кармане пачка сигарет,</w:t>
      </w:r>
    </w:p>
    <w:p w:rsidR="00B71A71" w:rsidRDefault="00B71A71" w:rsidP="00FC6CD5">
      <w:pPr>
        <w:pStyle w:val="ad"/>
      </w:pPr>
      <w:r>
        <w:t>Значит все не так уж плохо на сегодняшний день.</w:t>
      </w:r>
    </w:p>
    <w:p w:rsidR="00B71A71" w:rsidRDefault="00B71A71" w:rsidP="00FC6CD5">
      <w:pPr>
        <w:pStyle w:val="ad"/>
      </w:pPr>
      <w:r>
        <w:t>И билет на самолет с серебристым крылом,</w:t>
      </w:r>
    </w:p>
    <w:p w:rsidR="00B71A71" w:rsidRDefault="00B71A71" w:rsidP="00FC6CD5">
      <w:pPr>
        <w:pStyle w:val="ad"/>
      </w:pPr>
      <w:r>
        <w:t>Что, взлетая, оставляет земле лишь тень.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И никто не хотел быть виноватым без вина,</w:t>
      </w:r>
    </w:p>
    <w:p w:rsidR="00B71A71" w:rsidRDefault="00B71A71" w:rsidP="00FC6CD5">
      <w:pPr>
        <w:pStyle w:val="ad"/>
      </w:pPr>
      <w:r>
        <w:t xml:space="preserve"> И никто не хотел руками жар загребать,</w:t>
      </w:r>
    </w:p>
    <w:p w:rsidR="00B71A71" w:rsidRDefault="00B71A71" w:rsidP="00FC6CD5">
      <w:pPr>
        <w:pStyle w:val="ad"/>
      </w:pPr>
      <w:r>
        <w:t xml:space="preserve"> </w:t>
      </w:r>
      <w:proofErr w:type="gramStart"/>
      <w:r>
        <w:t>А без музыки на миру смерть не красна,</w:t>
      </w:r>
      <w:proofErr w:type="gramEnd"/>
    </w:p>
    <w:p w:rsidR="00B71A71" w:rsidRDefault="00B71A71" w:rsidP="00FC6CD5">
      <w:pPr>
        <w:pStyle w:val="ad"/>
      </w:pPr>
      <w:r>
        <w:t xml:space="preserve"> А без музыки не хочется пропадать.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>Припев</w:t>
      </w:r>
    </w:p>
    <w:p w:rsidR="00FC6CD5" w:rsidRDefault="00FC6CD5" w:rsidP="00B71A71">
      <w:pPr>
        <w:pStyle w:val="ad"/>
        <w:rPr>
          <w:b/>
          <w:bCs w:val="0"/>
        </w:rPr>
      </w:pPr>
    </w:p>
    <w:p w:rsidR="00B71A71" w:rsidRPr="00FC6CD5" w:rsidRDefault="00B71A71" w:rsidP="00B71A71">
      <w:pPr>
        <w:pStyle w:val="ad"/>
        <w:rPr>
          <w:sz w:val="22"/>
          <w:szCs w:val="22"/>
        </w:rPr>
      </w:pPr>
      <w:proofErr w:type="gramStart"/>
      <w:r>
        <w:rPr>
          <w:b/>
          <w:bCs w:val="0"/>
        </w:rPr>
        <w:t>Комментарий автора подбора</w:t>
      </w:r>
      <w:proofErr w:type="gramEnd"/>
      <w:r>
        <w:rPr>
          <w:b/>
          <w:bCs w:val="0"/>
        </w:rPr>
        <w:t xml:space="preserve"> к песне:</w:t>
      </w:r>
      <w:r>
        <w:br/>
      </w:r>
      <w:r w:rsidRPr="00FC6CD5">
        <w:rPr>
          <w:sz w:val="22"/>
          <w:szCs w:val="22"/>
        </w:rPr>
        <w:t xml:space="preserve">Вступление+ </w:t>
      </w:r>
      <w:r w:rsidRPr="00FC6CD5">
        <w:rPr>
          <w:sz w:val="22"/>
          <w:szCs w:val="22"/>
        </w:rPr>
        <w:br/>
      </w:r>
      <w:r w:rsidRPr="00FC6CD5">
        <w:rPr>
          <w:sz w:val="22"/>
          <w:szCs w:val="22"/>
        </w:rPr>
        <w:br/>
        <w:t xml:space="preserve">e|--10-10-10--10-8-7-8-10--10-8-7-8-10--10-8-7-8-10//12-12-12------| </w:t>
      </w:r>
      <w:r w:rsidRPr="00FC6CD5">
        <w:rPr>
          <w:sz w:val="22"/>
          <w:szCs w:val="22"/>
        </w:rPr>
        <w:br/>
        <w:t xml:space="preserve">b|-----------------------------------------------------------------| </w:t>
      </w:r>
      <w:r w:rsidRPr="00FC6CD5">
        <w:rPr>
          <w:sz w:val="22"/>
          <w:szCs w:val="22"/>
        </w:rPr>
        <w:br/>
      </w:r>
      <w:r w:rsidRPr="00FC6CD5">
        <w:rPr>
          <w:sz w:val="22"/>
          <w:szCs w:val="22"/>
        </w:rPr>
        <w:br/>
        <w:t xml:space="preserve">e|--12-10-8-10-12--12-10-8-10-12-----------------------------------| </w:t>
      </w:r>
      <w:r w:rsidRPr="00FC6CD5">
        <w:rPr>
          <w:sz w:val="22"/>
          <w:szCs w:val="22"/>
        </w:rPr>
        <w:br/>
        <w:t>b|-----------------------------------------------------------------|</w:t>
      </w:r>
    </w:p>
    <w:p w:rsidR="00B71A71" w:rsidRPr="00FC6CD5" w:rsidRDefault="00B71A71" w:rsidP="00B71A71">
      <w:pPr>
        <w:pStyle w:val="ad"/>
        <w:rPr>
          <w:sz w:val="22"/>
          <w:szCs w:val="22"/>
        </w:rPr>
      </w:pPr>
    </w:p>
    <w:p w:rsidR="00FC6CD5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B71A71" w:rsidRDefault="00B71A71" w:rsidP="00FC6CD5">
      <w:pPr>
        <w:pStyle w:val="3"/>
      </w:pPr>
      <w:bookmarkStart w:id="14" w:name="_Toc333498594"/>
      <w:r>
        <w:lastRenderedPageBreak/>
        <w:t>Песня без слов</w:t>
      </w:r>
      <w:bookmarkEnd w:id="14"/>
    </w:p>
    <w:p w:rsidR="00FC6CD5" w:rsidRDefault="00FC6CD5" w:rsidP="00FC6CD5">
      <w:pPr>
        <w:pStyle w:val="ad"/>
      </w:pPr>
    </w:p>
    <w:p w:rsidR="00B71A71" w:rsidRDefault="00B71A71" w:rsidP="00FC6CD5">
      <w:pPr>
        <w:pStyle w:val="ad"/>
      </w:pPr>
      <w:r>
        <w:t xml:space="preserve"> Am</w:t>
      </w:r>
    </w:p>
    <w:p w:rsidR="00B71A71" w:rsidRDefault="00B71A71" w:rsidP="00FC6CD5">
      <w:pPr>
        <w:pStyle w:val="ad"/>
      </w:pPr>
      <w:r>
        <w:t>Песня без слов, ночь без сна,</w:t>
      </w:r>
    </w:p>
    <w:p w:rsidR="00B71A71" w:rsidRDefault="00B71A71" w:rsidP="00FC6CD5">
      <w:pPr>
        <w:pStyle w:val="ad"/>
      </w:pPr>
      <w:r>
        <w:t xml:space="preserve"> G</w:t>
      </w:r>
    </w:p>
    <w:p w:rsidR="00B71A71" w:rsidRDefault="00B71A71" w:rsidP="00FC6CD5">
      <w:pPr>
        <w:pStyle w:val="ad"/>
      </w:pPr>
      <w:r>
        <w:t>Все в свое время - зима и весна,</w:t>
      </w:r>
    </w:p>
    <w:p w:rsidR="00B71A71" w:rsidRDefault="00B71A71" w:rsidP="00FC6CD5">
      <w:pPr>
        <w:pStyle w:val="ad"/>
      </w:pPr>
      <w:r>
        <w:t xml:space="preserve"> Dm</w:t>
      </w:r>
    </w:p>
    <w:p w:rsidR="00B71A71" w:rsidRDefault="00B71A71" w:rsidP="00FC6CD5">
      <w:pPr>
        <w:pStyle w:val="ad"/>
      </w:pPr>
      <w:r>
        <w:t>Каждой звезде - свой неба кусок,</w:t>
      </w:r>
    </w:p>
    <w:p w:rsidR="00B71A71" w:rsidRDefault="00B71A71" w:rsidP="00FC6CD5">
      <w:pPr>
        <w:pStyle w:val="ad"/>
      </w:pPr>
      <w:r>
        <w:t xml:space="preserve"> E              F</w:t>
      </w:r>
    </w:p>
    <w:p w:rsidR="00B71A71" w:rsidRDefault="00B71A71" w:rsidP="00FC6CD5">
      <w:pPr>
        <w:pStyle w:val="ad"/>
      </w:pPr>
      <w:r>
        <w:t>Каждому морю - дождя глоток.</w:t>
      </w:r>
    </w:p>
    <w:p w:rsidR="00B71A71" w:rsidRDefault="00B71A71" w:rsidP="00FC6CD5">
      <w:pPr>
        <w:pStyle w:val="ad"/>
      </w:pPr>
      <w:r>
        <w:t xml:space="preserve"> Am</w:t>
      </w:r>
    </w:p>
    <w:p w:rsidR="00B71A71" w:rsidRDefault="00B71A71" w:rsidP="00FC6CD5">
      <w:pPr>
        <w:pStyle w:val="ad"/>
      </w:pPr>
      <w:r>
        <w:t>Каждому яблоку - место упасть,</w:t>
      </w:r>
    </w:p>
    <w:p w:rsidR="00B71A71" w:rsidRDefault="00B71A71" w:rsidP="00FC6CD5">
      <w:pPr>
        <w:pStyle w:val="ad"/>
      </w:pPr>
      <w:r>
        <w:t xml:space="preserve"> G</w:t>
      </w:r>
    </w:p>
    <w:p w:rsidR="00B71A71" w:rsidRDefault="00B71A71" w:rsidP="00FC6CD5">
      <w:pPr>
        <w:pStyle w:val="ad"/>
      </w:pPr>
      <w:r>
        <w:t>Каждому вору - возможность украсть,</w:t>
      </w:r>
    </w:p>
    <w:p w:rsidR="00B71A71" w:rsidRDefault="00B71A71" w:rsidP="00FC6CD5">
      <w:pPr>
        <w:pStyle w:val="ad"/>
      </w:pPr>
      <w:r>
        <w:t xml:space="preserve"> Dm</w:t>
      </w:r>
    </w:p>
    <w:p w:rsidR="00B71A71" w:rsidRDefault="00B71A71" w:rsidP="00FC6CD5">
      <w:pPr>
        <w:pStyle w:val="ad"/>
      </w:pPr>
      <w:r>
        <w:t>Каждой собаке - палку и кость,</w:t>
      </w:r>
    </w:p>
    <w:p w:rsidR="00B71A71" w:rsidRDefault="00B71A71" w:rsidP="00FC6CD5">
      <w:pPr>
        <w:pStyle w:val="ad"/>
      </w:pPr>
      <w:r>
        <w:t xml:space="preserve"> E                 F       Am</w:t>
      </w:r>
    </w:p>
    <w:p w:rsidR="00B71A71" w:rsidRDefault="00B71A71" w:rsidP="00FC6CD5">
      <w:pPr>
        <w:pStyle w:val="ad"/>
      </w:pPr>
      <w:r>
        <w:t>И каждому волку - зубы и злость.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 E             Am</w:t>
      </w:r>
    </w:p>
    <w:p w:rsidR="00B71A71" w:rsidRDefault="00B71A71" w:rsidP="00FC6CD5">
      <w:pPr>
        <w:pStyle w:val="ad"/>
      </w:pPr>
      <w:r>
        <w:t xml:space="preserve">        Снова за окнами белый день,</w:t>
      </w:r>
    </w:p>
    <w:p w:rsidR="00B71A71" w:rsidRDefault="00B71A71" w:rsidP="00FC6CD5">
      <w:pPr>
        <w:pStyle w:val="ad"/>
      </w:pPr>
      <w:r>
        <w:t xml:space="preserve">         E             Am</w:t>
      </w:r>
    </w:p>
    <w:p w:rsidR="00B71A71" w:rsidRDefault="00B71A71" w:rsidP="00FC6CD5">
      <w:pPr>
        <w:pStyle w:val="ad"/>
      </w:pPr>
      <w:r>
        <w:t xml:space="preserve">        День вызывает меня на бой.</w:t>
      </w:r>
    </w:p>
    <w:p w:rsidR="00B71A71" w:rsidRDefault="00B71A71" w:rsidP="00FC6CD5">
      <w:pPr>
        <w:pStyle w:val="ad"/>
      </w:pPr>
      <w:r>
        <w:t xml:space="preserve">         G               F</w:t>
      </w:r>
    </w:p>
    <w:p w:rsidR="00B71A71" w:rsidRDefault="00B71A71" w:rsidP="00FC6CD5">
      <w:pPr>
        <w:pStyle w:val="ad"/>
      </w:pPr>
      <w:r>
        <w:t xml:space="preserve">        Я чувствую, закрывая глаза, -</w:t>
      </w:r>
    </w:p>
    <w:p w:rsidR="00B71A71" w:rsidRDefault="00B71A71" w:rsidP="00FC6CD5">
      <w:pPr>
        <w:pStyle w:val="ad"/>
      </w:pPr>
      <w:r>
        <w:t xml:space="preserve">         E               F</w:t>
      </w:r>
    </w:p>
    <w:p w:rsidR="00B71A71" w:rsidRDefault="00B71A71" w:rsidP="00FC6CD5">
      <w:pPr>
        <w:pStyle w:val="ad"/>
      </w:pPr>
      <w:r>
        <w:t xml:space="preserve">        Весь мир идет на меня войной.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Если есть стадо - есть пастух,</w:t>
      </w:r>
    </w:p>
    <w:p w:rsidR="00B71A71" w:rsidRDefault="00B71A71" w:rsidP="00FC6CD5">
      <w:pPr>
        <w:pStyle w:val="ad"/>
      </w:pPr>
      <w:r>
        <w:t>Если есть тело - должен быть дух,</w:t>
      </w:r>
    </w:p>
    <w:p w:rsidR="00B71A71" w:rsidRDefault="00B71A71" w:rsidP="00FC6CD5">
      <w:pPr>
        <w:pStyle w:val="ad"/>
      </w:pPr>
      <w:r>
        <w:t>Если есть шаг - должен быть след,</w:t>
      </w:r>
    </w:p>
    <w:p w:rsidR="00B71A71" w:rsidRDefault="00B71A71" w:rsidP="00FC6CD5">
      <w:pPr>
        <w:pStyle w:val="ad"/>
      </w:pPr>
      <w:r>
        <w:t>Если есть тьма - должен быть свет.</w:t>
      </w:r>
    </w:p>
    <w:p w:rsidR="00B71A71" w:rsidRDefault="00B71A71" w:rsidP="00FC6CD5">
      <w:pPr>
        <w:pStyle w:val="ad"/>
      </w:pPr>
      <w:r>
        <w:t>Хочешь ли ты изменить этот мир,</w:t>
      </w:r>
    </w:p>
    <w:p w:rsidR="00B71A71" w:rsidRDefault="00B71A71" w:rsidP="00FC6CD5">
      <w:pPr>
        <w:pStyle w:val="ad"/>
      </w:pPr>
      <w:proofErr w:type="gramStart"/>
      <w:r>
        <w:t>Сможешь ли ты принять как есть</w:t>
      </w:r>
      <w:proofErr w:type="gramEnd"/>
      <w:r>
        <w:t>,</w:t>
      </w:r>
    </w:p>
    <w:p w:rsidR="00B71A71" w:rsidRDefault="00B71A71" w:rsidP="00FC6CD5">
      <w:pPr>
        <w:pStyle w:val="ad"/>
      </w:pPr>
      <w:r>
        <w:t>Встать и выйти из ряда вон,</w:t>
      </w:r>
    </w:p>
    <w:p w:rsidR="00B71A71" w:rsidRDefault="00B71A71" w:rsidP="00FC6CD5">
      <w:pPr>
        <w:pStyle w:val="ad"/>
      </w:pPr>
      <w:r>
        <w:t>Сесть на электрический стул или трон?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Снова за окнами белый день,</w:t>
      </w:r>
    </w:p>
    <w:p w:rsidR="00B71A71" w:rsidRDefault="00B71A71" w:rsidP="00FC6CD5">
      <w:pPr>
        <w:pStyle w:val="ad"/>
      </w:pPr>
      <w:r>
        <w:t xml:space="preserve">        День вызывает меня на бой.</w:t>
      </w:r>
    </w:p>
    <w:p w:rsidR="00B71A71" w:rsidRDefault="00B71A71" w:rsidP="00FC6CD5">
      <w:pPr>
        <w:pStyle w:val="ad"/>
      </w:pPr>
      <w:r>
        <w:t xml:space="preserve">        Я чувствую, закрывая глаза, -</w:t>
      </w:r>
    </w:p>
    <w:p w:rsidR="00B71A71" w:rsidRDefault="00B71A71" w:rsidP="00FC6CD5">
      <w:pPr>
        <w:pStyle w:val="ad"/>
      </w:pPr>
      <w:r>
        <w:t xml:space="preserve">        Весь мир идет </w:t>
      </w:r>
      <w:proofErr w:type="gramStart"/>
      <w:r>
        <w:t>на</w:t>
      </w:r>
      <w:proofErr w:type="gramEnd"/>
      <w:r>
        <w:t xml:space="preserve"> мня войной.</w:t>
      </w:r>
    </w:p>
    <w:p w:rsidR="00B71A71" w:rsidRPr="00480A34" w:rsidRDefault="00B71A71" w:rsidP="00B71A71">
      <w:pPr>
        <w:pStyle w:val="ad"/>
      </w:pP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3"/>
      </w:pPr>
      <w:bookmarkStart w:id="15" w:name="_Toc333498595"/>
      <w:r>
        <w:lastRenderedPageBreak/>
        <w:t>Следи за собой</w:t>
      </w:r>
      <w:bookmarkEnd w:id="15"/>
    </w:p>
    <w:p w:rsidR="00FC6CD5" w:rsidRDefault="00FC6CD5" w:rsidP="00FC6CD5">
      <w:pPr>
        <w:pStyle w:val="ad"/>
      </w:pPr>
    </w:p>
    <w:p w:rsidR="00B71A71" w:rsidRDefault="00B71A71" w:rsidP="00FC6CD5">
      <w:pPr>
        <w:pStyle w:val="ad"/>
      </w:pPr>
      <w:r>
        <w:t>Cm</w:t>
      </w:r>
    </w:p>
    <w:p w:rsidR="00B71A71" w:rsidRDefault="00B71A71" w:rsidP="00FC6CD5">
      <w:pPr>
        <w:pStyle w:val="ad"/>
      </w:pPr>
      <w:r>
        <w:t>Сегодня кому-то говорят: \"До свиданья!\"</w:t>
      </w:r>
    </w:p>
    <w:p w:rsidR="00B71A71" w:rsidRDefault="00B71A71" w:rsidP="00FC6CD5">
      <w:pPr>
        <w:pStyle w:val="ad"/>
      </w:pPr>
      <w:r>
        <w:t>Завтра скажут: \"Прощай навсегда!\"</w:t>
      </w:r>
    </w:p>
    <w:p w:rsidR="00B71A71" w:rsidRDefault="00B71A71" w:rsidP="00FC6CD5">
      <w:pPr>
        <w:pStyle w:val="ad"/>
      </w:pPr>
      <w:r>
        <w:t>F    G#           Cm</w:t>
      </w:r>
    </w:p>
    <w:p w:rsidR="00B71A71" w:rsidRDefault="00B71A71" w:rsidP="00FC6CD5">
      <w:pPr>
        <w:pStyle w:val="ad"/>
      </w:pPr>
      <w:r>
        <w:t>Заалеет сердечная рана.</w:t>
      </w:r>
    </w:p>
    <w:p w:rsidR="00B71A71" w:rsidRDefault="00B71A71" w:rsidP="00FC6CD5">
      <w:pPr>
        <w:pStyle w:val="ad"/>
      </w:pPr>
      <w:r>
        <w:t xml:space="preserve">  Cm</w:t>
      </w:r>
    </w:p>
    <w:p w:rsidR="00B71A71" w:rsidRDefault="00B71A71" w:rsidP="00FC6CD5">
      <w:pPr>
        <w:pStyle w:val="ad"/>
      </w:pPr>
      <w:r>
        <w:t xml:space="preserve">Завтра кто-то, </w:t>
      </w:r>
      <w:proofErr w:type="gramStart"/>
      <w:r>
        <w:t>вернувшись</w:t>
      </w:r>
      <w:proofErr w:type="gramEnd"/>
      <w:r>
        <w:t xml:space="preserve"> домой,</w:t>
      </w:r>
    </w:p>
    <w:p w:rsidR="00B71A71" w:rsidRDefault="00B71A71" w:rsidP="00FC6CD5">
      <w:pPr>
        <w:pStyle w:val="ad"/>
      </w:pPr>
      <w:r>
        <w:t>Застанет в руинах свои города,</w:t>
      </w:r>
    </w:p>
    <w:p w:rsidR="00B71A71" w:rsidRDefault="00B71A71" w:rsidP="00FC6CD5">
      <w:pPr>
        <w:pStyle w:val="ad"/>
      </w:pPr>
      <w:r>
        <w:t>F          G#               Cm</w:t>
      </w:r>
    </w:p>
    <w:p w:rsidR="00B71A71" w:rsidRDefault="00B71A71" w:rsidP="00FC6CD5">
      <w:pPr>
        <w:pStyle w:val="ad"/>
      </w:pPr>
      <w:r>
        <w:t>Кто-то сорвется с высокого крана.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G#          Fm          Cm</w:t>
      </w:r>
    </w:p>
    <w:p w:rsidR="00B71A71" w:rsidRDefault="00B71A71" w:rsidP="00FC6CD5">
      <w:pPr>
        <w:pStyle w:val="ad"/>
      </w:pPr>
      <w:r>
        <w:t xml:space="preserve">        Следи за собой, будь осторожен!</w:t>
      </w:r>
    </w:p>
    <w:p w:rsidR="00B71A71" w:rsidRDefault="00B71A71" w:rsidP="00FC6CD5">
      <w:pPr>
        <w:pStyle w:val="ad"/>
      </w:pPr>
      <w:r>
        <w:t xml:space="preserve">        G#       Fm      Cm</w:t>
      </w:r>
    </w:p>
    <w:p w:rsidR="00B71A71" w:rsidRDefault="00B71A71" w:rsidP="00FC6CD5">
      <w:pPr>
        <w:pStyle w:val="ad"/>
      </w:pPr>
      <w:r>
        <w:t xml:space="preserve">              Следи за собой!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Завтра кто-то утром в постели</w:t>
      </w:r>
    </w:p>
    <w:p w:rsidR="00B71A71" w:rsidRDefault="00B71A71" w:rsidP="00FC6CD5">
      <w:pPr>
        <w:pStyle w:val="ad"/>
      </w:pPr>
      <w:r>
        <w:t>Поймет, что болен неизлечимо,</w:t>
      </w:r>
    </w:p>
    <w:p w:rsidR="00B71A71" w:rsidRDefault="00B71A71" w:rsidP="00FC6CD5">
      <w:pPr>
        <w:pStyle w:val="ad"/>
      </w:pPr>
      <w:r>
        <w:t>Кто-то, выйдя из дома, попадет под машину.</w:t>
      </w:r>
    </w:p>
    <w:p w:rsidR="00B71A71" w:rsidRDefault="00B71A71" w:rsidP="00FC6CD5">
      <w:pPr>
        <w:pStyle w:val="ad"/>
      </w:pPr>
      <w:r>
        <w:t>Завтра где-то в одной из больниц</w:t>
      </w:r>
    </w:p>
    <w:p w:rsidR="00B71A71" w:rsidRDefault="00B71A71" w:rsidP="00FC6CD5">
      <w:pPr>
        <w:pStyle w:val="ad"/>
      </w:pPr>
      <w:r>
        <w:t>Дрогнет рука молодого хирурга,</w:t>
      </w:r>
    </w:p>
    <w:p w:rsidR="00B71A71" w:rsidRDefault="00B71A71" w:rsidP="00FC6CD5">
      <w:pPr>
        <w:pStyle w:val="ad"/>
      </w:pPr>
      <w:r>
        <w:t>Кто-то в лесу нарвется на мину.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Следи за собой, будь осторожен!</w:t>
      </w:r>
    </w:p>
    <w:p w:rsidR="00B71A71" w:rsidRDefault="00B71A71" w:rsidP="00FC6CD5">
      <w:pPr>
        <w:pStyle w:val="ad"/>
      </w:pPr>
      <w:r>
        <w:t xml:space="preserve">        Следи за собой!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Ночью над нами пролетел самолет,</w:t>
      </w:r>
    </w:p>
    <w:p w:rsidR="00B71A71" w:rsidRDefault="00B71A71" w:rsidP="00FC6CD5">
      <w:pPr>
        <w:pStyle w:val="ad"/>
      </w:pPr>
      <w:r>
        <w:t>Завтра он упадет в океан,</w:t>
      </w:r>
    </w:p>
    <w:p w:rsidR="00B71A71" w:rsidRDefault="00B71A71" w:rsidP="00FC6CD5">
      <w:pPr>
        <w:pStyle w:val="ad"/>
      </w:pPr>
      <w:r>
        <w:t>Погибнут все пассажиры.</w:t>
      </w:r>
    </w:p>
    <w:p w:rsidR="00B71A71" w:rsidRDefault="00B71A71" w:rsidP="00FC6CD5">
      <w:pPr>
        <w:pStyle w:val="ad"/>
      </w:pPr>
      <w:r>
        <w:t>Завтра где-то, кто знает где?</w:t>
      </w:r>
    </w:p>
    <w:p w:rsidR="00B71A71" w:rsidRDefault="00B71A71" w:rsidP="00FC6CD5">
      <w:pPr>
        <w:pStyle w:val="ad"/>
      </w:pPr>
      <w:r>
        <w:t>Война, эпидемия, снежный буран,</w:t>
      </w:r>
    </w:p>
    <w:p w:rsidR="00B71A71" w:rsidRDefault="00B71A71" w:rsidP="00FC6CD5">
      <w:pPr>
        <w:pStyle w:val="ad"/>
      </w:pPr>
      <w:r>
        <w:t>Космоса черные дыры...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Следи за собой, будь осторожен!</w:t>
      </w:r>
    </w:p>
    <w:p w:rsidR="00B71A71" w:rsidRDefault="00B71A71" w:rsidP="00FC6CD5">
      <w:pPr>
        <w:pStyle w:val="ad"/>
      </w:pPr>
      <w:r>
        <w:t xml:space="preserve">        Следи за собой!</w:t>
      </w:r>
    </w:p>
    <w:p w:rsidR="00B71A71" w:rsidRDefault="00B71A71" w:rsidP="00FC6CD5">
      <w:pPr>
        <w:pStyle w:val="ad"/>
      </w:pP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3"/>
      </w:pPr>
      <w:bookmarkStart w:id="16" w:name="_Toc333498596"/>
      <w:r>
        <w:lastRenderedPageBreak/>
        <w:t>Кино - Хочу Перемен, аккорды, mp3</w:t>
      </w:r>
      <w:bookmarkEnd w:id="16"/>
    </w:p>
    <w:p w:rsidR="00FC6CD5" w:rsidRDefault="00FC6CD5" w:rsidP="00FC6CD5">
      <w:pPr>
        <w:pStyle w:val="ad"/>
      </w:pPr>
    </w:p>
    <w:p w:rsidR="00B71A71" w:rsidRDefault="00B71A71" w:rsidP="00FC6CD5">
      <w:pPr>
        <w:pStyle w:val="ad"/>
      </w:pPr>
      <w:r>
        <w:t xml:space="preserve">    F#m</w:t>
      </w:r>
    </w:p>
    <w:p w:rsidR="00B71A71" w:rsidRDefault="00B71A71" w:rsidP="00FC6CD5">
      <w:pPr>
        <w:pStyle w:val="ad"/>
      </w:pPr>
      <w:r>
        <w:t xml:space="preserve">  Вместо тепла - зелень стекла</w:t>
      </w:r>
    </w:p>
    <w:p w:rsidR="00B71A71" w:rsidRDefault="00B71A71" w:rsidP="00FC6CD5">
      <w:pPr>
        <w:pStyle w:val="ad"/>
      </w:pPr>
      <w:r>
        <w:t xml:space="preserve">    A</w:t>
      </w:r>
    </w:p>
    <w:p w:rsidR="00B71A71" w:rsidRDefault="00B71A71" w:rsidP="00FC6CD5">
      <w:pPr>
        <w:pStyle w:val="ad"/>
      </w:pPr>
      <w:r>
        <w:t xml:space="preserve">  Вместо огня</w:t>
      </w:r>
      <w:proofErr w:type="gramStart"/>
      <w:r>
        <w:t xml:space="preserve"> -- </w:t>
      </w:r>
      <w:proofErr w:type="gramEnd"/>
      <w:r>
        <w:t xml:space="preserve">дым </w:t>
      </w:r>
    </w:p>
    <w:p w:rsidR="00B71A71" w:rsidRDefault="00B71A71" w:rsidP="00FC6CD5">
      <w:pPr>
        <w:pStyle w:val="ad"/>
      </w:pPr>
      <w:r>
        <w:t xml:space="preserve">  E                            F#m</w:t>
      </w:r>
    </w:p>
    <w:p w:rsidR="00B71A71" w:rsidRDefault="00B71A71" w:rsidP="00FC6CD5">
      <w:pPr>
        <w:pStyle w:val="ad"/>
      </w:pPr>
      <w:r>
        <w:t xml:space="preserve">  Из сетки календаря выхвачен день </w:t>
      </w:r>
    </w:p>
    <w:p w:rsidR="00B71A71" w:rsidRDefault="00B71A71" w:rsidP="00FC6CD5">
      <w:pPr>
        <w:pStyle w:val="ad"/>
      </w:pPr>
      <w:r>
        <w:t xml:space="preserve">    F#m</w:t>
      </w:r>
    </w:p>
    <w:p w:rsidR="00B71A71" w:rsidRDefault="00B71A71" w:rsidP="00FC6CD5">
      <w:pPr>
        <w:pStyle w:val="ad"/>
      </w:pPr>
      <w:r>
        <w:t xml:space="preserve">  Красное солнце сгорает дотла </w:t>
      </w:r>
    </w:p>
    <w:p w:rsidR="00B71A71" w:rsidRDefault="00B71A71" w:rsidP="00FC6CD5">
      <w:pPr>
        <w:pStyle w:val="ad"/>
      </w:pPr>
      <w:r>
        <w:t xml:space="preserve">   A</w:t>
      </w:r>
    </w:p>
    <w:p w:rsidR="00B71A71" w:rsidRDefault="00B71A71" w:rsidP="00FC6CD5">
      <w:pPr>
        <w:pStyle w:val="ad"/>
      </w:pPr>
      <w:r>
        <w:t xml:space="preserve">  День догорает с ним </w:t>
      </w:r>
    </w:p>
    <w:p w:rsidR="00B71A71" w:rsidRDefault="00B71A71" w:rsidP="00FC6CD5">
      <w:pPr>
        <w:pStyle w:val="ad"/>
      </w:pPr>
      <w:r>
        <w:t>E                           F#m</w:t>
      </w:r>
    </w:p>
    <w:p w:rsidR="00B71A71" w:rsidRDefault="00B71A71" w:rsidP="00FC6CD5">
      <w:pPr>
        <w:pStyle w:val="ad"/>
      </w:pPr>
      <w:r>
        <w:t xml:space="preserve">  На пылающий город падает тень 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     Hm   A      E        F#m</w:t>
      </w:r>
    </w:p>
    <w:p w:rsidR="00B71A71" w:rsidRDefault="00B71A71" w:rsidP="00FC6CD5">
      <w:pPr>
        <w:pStyle w:val="ad"/>
      </w:pPr>
      <w:r>
        <w:t xml:space="preserve">        Перемен требуют наши сердца</w:t>
      </w:r>
    </w:p>
    <w:p w:rsidR="00B71A71" w:rsidRDefault="00B71A71" w:rsidP="00FC6CD5">
      <w:pPr>
        <w:pStyle w:val="ad"/>
      </w:pPr>
      <w:r>
        <w:t xml:space="preserve">             Hm   A      E       F#m</w:t>
      </w:r>
    </w:p>
    <w:p w:rsidR="00B71A71" w:rsidRDefault="00B71A71" w:rsidP="00FC6CD5">
      <w:pPr>
        <w:pStyle w:val="ad"/>
      </w:pPr>
      <w:r>
        <w:t xml:space="preserve">        Перемен требуют наши глаза</w:t>
      </w:r>
    </w:p>
    <w:p w:rsidR="00B71A71" w:rsidRDefault="00B71A71" w:rsidP="00FC6CD5">
      <w:pPr>
        <w:pStyle w:val="ad"/>
      </w:pPr>
      <w:r>
        <w:t xml:space="preserve">                  Hm                A</w:t>
      </w:r>
    </w:p>
    <w:p w:rsidR="00B71A71" w:rsidRDefault="00B71A71" w:rsidP="00FC6CD5">
      <w:pPr>
        <w:pStyle w:val="ad"/>
      </w:pPr>
      <w:r>
        <w:t xml:space="preserve">        В нашем смехе и в наших слезах</w:t>
      </w:r>
    </w:p>
    <w:p w:rsidR="00B71A71" w:rsidRDefault="00B71A71" w:rsidP="00FC6CD5">
      <w:pPr>
        <w:pStyle w:val="ad"/>
      </w:pPr>
      <w:r>
        <w:t xml:space="preserve">                 E     F#m</w:t>
      </w:r>
    </w:p>
    <w:p w:rsidR="00B71A71" w:rsidRDefault="00B71A71" w:rsidP="00FC6CD5">
      <w:pPr>
        <w:pStyle w:val="ad"/>
      </w:pPr>
      <w:r>
        <w:t xml:space="preserve">        И в пульсации вен</w:t>
      </w:r>
    </w:p>
    <w:p w:rsidR="00B71A71" w:rsidRDefault="00B71A71" w:rsidP="00FC6CD5">
      <w:pPr>
        <w:pStyle w:val="ad"/>
      </w:pPr>
      <w:r>
        <w:t xml:space="preserve">          Hm    E</w:t>
      </w:r>
    </w:p>
    <w:p w:rsidR="00B71A71" w:rsidRDefault="00B71A71" w:rsidP="00FC6CD5">
      <w:pPr>
        <w:pStyle w:val="ad"/>
      </w:pPr>
      <w:r>
        <w:t xml:space="preserve">        Перемен,  мы ждем перемен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Проигрыш:</w:t>
      </w:r>
    </w:p>
    <w:p w:rsidR="00B71A71" w:rsidRDefault="00B71A71" w:rsidP="00FC6CD5">
      <w:pPr>
        <w:pStyle w:val="ad"/>
      </w:pPr>
      <w:r>
        <w:t>F#m | F#m | Hm | Hm</w:t>
      </w:r>
    </w:p>
    <w:p w:rsidR="00B71A71" w:rsidRDefault="00B71A71" w:rsidP="00FC6CD5">
      <w:pPr>
        <w:pStyle w:val="ad"/>
      </w:pPr>
      <w:r>
        <w:t>F#m | F#m | Hm | Hm G# A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Электрический свет продолжает наш день </w:t>
      </w:r>
    </w:p>
    <w:p w:rsidR="00B71A71" w:rsidRDefault="00B71A71" w:rsidP="00FC6CD5">
      <w:pPr>
        <w:pStyle w:val="ad"/>
      </w:pPr>
      <w:r>
        <w:t xml:space="preserve">И коробка от спичек пуста </w:t>
      </w:r>
    </w:p>
    <w:p w:rsidR="00B71A71" w:rsidRDefault="00B71A71" w:rsidP="00FC6CD5">
      <w:pPr>
        <w:pStyle w:val="ad"/>
      </w:pPr>
      <w:r>
        <w:t xml:space="preserve">Но на кухне </w:t>
      </w:r>
      <w:proofErr w:type="gramStart"/>
      <w:r>
        <w:t>синим цветком горит</w:t>
      </w:r>
      <w:proofErr w:type="gramEnd"/>
      <w:r>
        <w:t xml:space="preserve"> газ </w:t>
      </w:r>
    </w:p>
    <w:p w:rsidR="00B71A71" w:rsidRDefault="00B71A71" w:rsidP="00FC6CD5">
      <w:pPr>
        <w:pStyle w:val="ad"/>
      </w:pPr>
      <w:r>
        <w:t xml:space="preserve">Сигареты в руках чай на столе </w:t>
      </w:r>
    </w:p>
    <w:p w:rsidR="00B71A71" w:rsidRDefault="00B71A71" w:rsidP="00FC6CD5">
      <w:pPr>
        <w:pStyle w:val="ad"/>
      </w:pPr>
      <w:r>
        <w:t xml:space="preserve">Эта схема проста </w:t>
      </w:r>
    </w:p>
    <w:p w:rsidR="00B71A71" w:rsidRDefault="00B71A71" w:rsidP="00FC6CD5">
      <w:pPr>
        <w:pStyle w:val="ad"/>
      </w:pPr>
      <w:r>
        <w:t xml:space="preserve">И больше </w:t>
      </w:r>
      <w:proofErr w:type="gramStart"/>
      <w:r>
        <w:t>нет ничего все находится</w:t>
      </w:r>
      <w:proofErr w:type="gramEnd"/>
      <w:r>
        <w:t xml:space="preserve"> в нас 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Припев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Проигрыш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Мы не можем похвастаться мудростью глаз </w:t>
      </w:r>
    </w:p>
    <w:p w:rsidR="00B71A71" w:rsidRDefault="00B71A71" w:rsidP="00FC6CD5">
      <w:pPr>
        <w:pStyle w:val="ad"/>
      </w:pPr>
      <w:r>
        <w:t xml:space="preserve">И умелыми жестами рук </w:t>
      </w:r>
    </w:p>
    <w:p w:rsidR="00B71A71" w:rsidRDefault="00B71A71" w:rsidP="00FC6CD5">
      <w:pPr>
        <w:pStyle w:val="ad"/>
      </w:pPr>
      <w:r>
        <w:t xml:space="preserve">Нам не нужно все это чтобы </w:t>
      </w:r>
      <w:proofErr w:type="gramStart"/>
      <w:r>
        <w:t>друг-друга</w:t>
      </w:r>
      <w:proofErr w:type="gramEnd"/>
      <w:r>
        <w:t xml:space="preserve"> понять </w:t>
      </w:r>
    </w:p>
    <w:p w:rsidR="00B71A71" w:rsidRDefault="00B71A71" w:rsidP="00FC6CD5">
      <w:pPr>
        <w:pStyle w:val="ad"/>
      </w:pPr>
      <w:r>
        <w:t>Сигареты в руках чай на столе</w:t>
      </w:r>
      <w:proofErr w:type="gramStart"/>
      <w:r>
        <w:t xml:space="preserve"> -- </w:t>
      </w:r>
      <w:proofErr w:type="gramEnd"/>
    </w:p>
    <w:p w:rsidR="00B71A71" w:rsidRDefault="00B71A71" w:rsidP="00FC6CD5">
      <w:pPr>
        <w:pStyle w:val="ad"/>
      </w:pPr>
      <w:r>
        <w:t xml:space="preserve">Так замыкается круг </w:t>
      </w:r>
    </w:p>
    <w:p w:rsidR="00B71A71" w:rsidRDefault="00B71A71" w:rsidP="00FC6CD5">
      <w:pPr>
        <w:pStyle w:val="ad"/>
      </w:pPr>
      <w:r>
        <w:t xml:space="preserve">И вдруг нам становится страшно что-то менять 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 xml:space="preserve">        Припев   &gt; 2 раза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Кода = F#m | A | E | F#m   &gt; 2 раза</w:t>
      </w: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3"/>
      </w:pPr>
      <w:bookmarkStart w:id="17" w:name="_Toc333498597"/>
      <w:r>
        <w:lastRenderedPageBreak/>
        <w:t>Кино - Весна, аккорды, mp3</w:t>
      </w:r>
      <w:bookmarkEnd w:id="17"/>
    </w:p>
    <w:p w:rsidR="00B71A71" w:rsidRPr="00302877" w:rsidRDefault="00B71A71" w:rsidP="00FC6CD5">
      <w:pPr>
        <w:pStyle w:val="ad"/>
      </w:pPr>
      <w:r>
        <w:t xml:space="preserve">    </w:t>
      </w:r>
      <w:r w:rsidRPr="00B71A71">
        <w:rPr>
          <w:lang w:val="en-US"/>
        </w:rPr>
        <w:t>GEmAm</w:t>
      </w:r>
      <w:r w:rsidRPr="00302877">
        <w:t xml:space="preserve">     </w:t>
      </w:r>
      <w:proofErr w:type="gramStart"/>
      <w:r w:rsidRPr="00B71A71">
        <w:rPr>
          <w:lang w:val="en-US"/>
        </w:rPr>
        <w:t>D</w:t>
      </w:r>
      <w:r w:rsidRPr="00302877">
        <w:t xml:space="preserve">  </w:t>
      </w:r>
      <w:r w:rsidRPr="00B71A71">
        <w:rPr>
          <w:lang w:val="en-US"/>
        </w:rPr>
        <w:t>G</w:t>
      </w:r>
      <w:proofErr w:type="gramEnd"/>
      <w:r w:rsidRPr="00302877">
        <w:t xml:space="preserve">      </w:t>
      </w:r>
      <w:r w:rsidRPr="00B71A71">
        <w:rPr>
          <w:lang w:val="en-US"/>
        </w:rPr>
        <w:t>Em</w:t>
      </w:r>
      <w:r w:rsidRPr="00302877">
        <w:t xml:space="preserve"> </w:t>
      </w:r>
      <w:r w:rsidRPr="00B71A71">
        <w:rPr>
          <w:lang w:val="en-US"/>
        </w:rPr>
        <w:t>Am</w:t>
      </w:r>
      <w:r w:rsidRPr="00302877">
        <w:t xml:space="preserve"> </w:t>
      </w:r>
      <w:r w:rsidRPr="00B71A71">
        <w:rPr>
          <w:lang w:val="en-US"/>
        </w:rPr>
        <w:t>D</w:t>
      </w:r>
    </w:p>
    <w:p w:rsidR="00B71A71" w:rsidRDefault="00B71A71" w:rsidP="00FC6CD5">
      <w:pPr>
        <w:pStyle w:val="ad"/>
      </w:pPr>
      <w:r>
        <w:t>Весна. Постоянный насморк.</w:t>
      </w:r>
    </w:p>
    <w:p w:rsidR="00B71A71" w:rsidRDefault="00B71A71" w:rsidP="00FC6CD5">
      <w:pPr>
        <w:pStyle w:val="ad"/>
      </w:pPr>
      <w:r>
        <w:t xml:space="preserve">    GEmAm        D     G   Em Am D</w:t>
      </w:r>
    </w:p>
    <w:p w:rsidR="00B71A71" w:rsidRDefault="00B71A71" w:rsidP="00FC6CD5">
      <w:pPr>
        <w:pStyle w:val="ad"/>
      </w:pPr>
      <w:r>
        <w:t>Весна. Солнце светит опять.</w:t>
      </w:r>
    </w:p>
    <w:p w:rsidR="00B71A71" w:rsidRDefault="00B71A71" w:rsidP="00FC6CD5">
      <w:pPr>
        <w:pStyle w:val="ad"/>
      </w:pPr>
      <w:r>
        <w:t xml:space="preserve">  GEmAm     D   G  Em Am D</w:t>
      </w:r>
    </w:p>
    <w:p w:rsidR="00B71A71" w:rsidRDefault="00B71A71" w:rsidP="00FC6CD5">
      <w:pPr>
        <w:pStyle w:val="ad"/>
      </w:pPr>
      <w:r>
        <w:t>И я промочил ноги.</w:t>
      </w:r>
    </w:p>
    <w:p w:rsidR="00B71A71" w:rsidRDefault="00B71A71" w:rsidP="00FC6CD5">
      <w:pPr>
        <w:pStyle w:val="ad"/>
      </w:pPr>
      <w:r>
        <w:t xml:space="preserve">      Hm  Am             G</w:t>
      </w:r>
    </w:p>
    <w:p w:rsidR="00B71A71" w:rsidRDefault="00B71A71" w:rsidP="00FC6CD5">
      <w:pPr>
        <w:pStyle w:val="ad"/>
      </w:pPr>
      <w:r>
        <w:t>Весна. Я опять иду гулять.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Весна. Я не могу усидеть дома.</w:t>
      </w:r>
    </w:p>
    <w:p w:rsidR="00B71A71" w:rsidRDefault="00B71A71" w:rsidP="00FC6CD5">
      <w:pPr>
        <w:pStyle w:val="ad"/>
      </w:pPr>
      <w:r>
        <w:t>Весна. Я люблю весну.</w:t>
      </w:r>
    </w:p>
    <w:p w:rsidR="00B71A71" w:rsidRDefault="00B71A71" w:rsidP="00FC6CD5">
      <w:pPr>
        <w:pStyle w:val="ad"/>
      </w:pPr>
      <w:r>
        <w:t>О чем поют в моем дворе кошки?</w:t>
      </w:r>
    </w:p>
    <w:p w:rsidR="00B71A71" w:rsidRDefault="00B71A71" w:rsidP="00FC6CD5">
      <w:pPr>
        <w:pStyle w:val="ad"/>
      </w:pPr>
      <w:r>
        <w:t>Нет, нет, нет, нет, я не усну.</w:t>
      </w:r>
    </w:p>
    <w:p w:rsidR="00B71A71" w:rsidRDefault="00B71A71" w:rsidP="00FC6CD5">
      <w:pPr>
        <w:pStyle w:val="ad"/>
      </w:pPr>
    </w:p>
    <w:p w:rsidR="00B71A71" w:rsidRDefault="00B71A71" w:rsidP="00FC6CD5">
      <w:pPr>
        <w:pStyle w:val="ad"/>
      </w:pPr>
      <w:r>
        <w:t>Весна. Я уже не грею пиво.</w:t>
      </w:r>
    </w:p>
    <w:p w:rsidR="00B71A71" w:rsidRDefault="00B71A71" w:rsidP="00FC6CD5">
      <w:pPr>
        <w:pStyle w:val="ad"/>
      </w:pPr>
      <w:r>
        <w:t>Весна. Скоро вырастет трава.</w:t>
      </w:r>
    </w:p>
    <w:p w:rsidR="00B71A71" w:rsidRDefault="00B71A71" w:rsidP="00FC6CD5">
      <w:pPr>
        <w:pStyle w:val="ad"/>
      </w:pPr>
      <w:r>
        <w:t>Весна. Вы посмотрите, как красиво.</w:t>
      </w:r>
    </w:p>
    <w:p w:rsidR="00B71A71" w:rsidRDefault="00B71A71" w:rsidP="00FC6CD5">
      <w:pPr>
        <w:pStyle w:val="ad"/>
      </w:pPr>
      <w:r>
        <w:t>Весна. Где моя голова?</w:t>
      </w:r>
    </w:p>
    <w:p w:rsidR="00B71A71" w:rsidRDefault="00B71A71" w:rsidP="00FC6CD5">
      <w:pPr>
        <w:pStyle w:val="ad"/>
      </w:pP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B71A71" w:rsidRDefault="00B71A71" w:rsidP="00FC6CD5">
      <w:pPr>
        <w:pStyle w:val="3"/>
      </w:pPr>
      <w:bookmarkStart w:id="18" w:name="_Toc333498598"/>
      <w:r>
        <w:lastRenderedPageBreak/>
        <w:t>Кино - В наших глазах, аккорды</w:t>
      </w:r>
      <w:bookmarkEnd w:id="18"/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Вступление (гитара)</w:t>
      </w:r>
    </w:p>
    <w:p w:rsidR="00B71A71" w:rsidRDefault="00B71A71" w:rsidP="00FC6CD5">
      <w:pPr>
        <w:pStyle w:val="ad"/>
      </w:pP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e|--0--0----------------------------2--2---------------------------------------|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H|--0--0-------------1--0-----------1--1-----------7--5-----------------------|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G|--2--0-------------3--2-----------2--2-----------5--3-----------------------|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D|-------------------2--1-----------1--1-----------7--5------0----------------|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A|-------------------3--2--------------------------5--3---------3---3-2-------|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E|------------------------------------------------------------------------------|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 xml:space="preserve"> 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Вступлени</w:t>
      </w:r>
      <w:proofErr w:type="gramStart"/>
      <w:r w:rsidRPr="00FC6CD5">
        <w:rPr>
          <w:sz w:val="18"/>
          <w:szCs w:val="18"/>
        </w:rPr>
        <w:t>е(</w:t>
      </w:r>
      <w:proofErr w:type="gramEnd"/>
      <w:r w:rsidRPr="00FC6CD5">
        <w:rPr>
          <w:sz w:val="18"/>
          <w:szCs w:val="18"/>
        </w:rPr>
        <w:t>бас):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D|------------------------------------------------0---------0-----------------|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A|---------------0--3--2-----------0--0-----2--3-----3---------3---3-2-----|</w:t>
      </w:r>
    </w:p>
    <w:p w:rsidR="00B71A71" w:rsidRPr="00FC6CD5" w:rsidRDefault="00B71A71" w:rsidP="00FC6CD5">
      <w:pPr>
        <w:pStyle w:val="ad"/>
        <w:rPr>
          <w:sz w:val="18"/>
          <w:szCs w:val="18"/>
        </w:rPr>
      </w:pPr>
      <w:r w:rsidRPr="00FC6CD5">
        <w:rPr>
          <w:sz w:val="18"/>
          <w:szCs w:val="18"/>
        </w:rPr>
        <w:t>E|--0--0------3----------------------------------------------------------3-2-|</w:t>
      </w:r>
    </w:p>
    <w:p w:rsidR="00B71A71" w:rsidRDefault="00B71A71" w:rsidP="00FC6CD5">
      <w:pPr>
        <w:pStyle w:val="ad"/>
      </w:pPr>
      <w:r>
        <w:t xml:space="preserve">  </w:t>
      </w:r>
    </w:p>
    <w:p w:rsidR="00B71A71" w:rsidRDefault="00B71A71" w:rsidP="00FC6CD5">
      <w:pPr>
        <w:pStyle w:val="ad"/>
      </w:pPr>
      <w:r>
        <w:t xml:space="preserve"> Em</w:t>
      </w:r>
    </w:p>
    <w:p w:rsidR="00B71A71" w:rsidRDefault="00B71A71" w:rsidP="00FC6CD5">
      <w:pPr>
        <w:pStyle w:val="ad"/>
      </w:pPr>
      <w:r>
        <w:t xml:space="preserve"> Постой, не уходи!</w:t>
      </w:r>
    </w:p>
    <w:p w:rsidR="00B71A71" w:rsidRDefault="00B71A71" w:rsidP="00FC6CD5">
      <w:pPr>
        <w:pStyle w:val="ad"/>
      </w:pPr>
      <w:r>
        <w:t xml:space="preserve">  G</w:t>
      </w:r>
    </w:p>
    <w:p w:rsidR="00B71A71" w:rsidRDefault="00B71A71" w:rsidP="00FC6CD5">
      <w:pPr>
        <w:pStyle w:val="ad"/>
      </w:pPr>
      <w:r>
        <w:t xml:space="preserve"> Мы ждали лета - пришла зима.</w:t>
      </w:r>
    </w:p>
    <w:p w:rsidR="00B71A71" w:rsidRDefault="00B71A71" w:rsidP="00FC6CD5">
      <w:pPr>
        <w:pStyle w:val="ad"/>
      </w:pPr>
      <w:r>
        <w:t xml:space="preserve">  H7</w:t>
      </w:r>
    </w:p>
    <w:p w:rsidR="00B71A71" w:rsidRDefault="00B71A71" w:rsidP="00FC6CD5">
      <w:pPr>
        <w:pStyle w:val="ad"/>
      </w:pPr>
      <w:r>
        <w:t xml:space="preserve"> Мы заходили в дома,</w:t>
      </w:r>
    </w:p>
    <w:p w:rsidR="00B71A71" w:rsidRDefault="00B71A71" w:rsidP="00FC6CD5">
      <w:pPr>
        <w:pStyle w:val="ad"/>
      </w:pPr>
      <w:r>
        <w:t xml:space="preserve">                  Em C H7</w:t>
      </w:r>
    </w:p>
    <w:p w:rsidR="00B71A71" w:rsidRDefault="00B71A71" w:rsidP="00FC6CD5">
      <w:pPr>
        <w:pStyle w:val="ad"/>
      </w:pPr>
      <w:r>
        <w:t xml:space="preserve"> Но в домах шел снег.</w:t>
      </w:r>
    </w:p>
    <w:p w:rsidR="00B71A71" w:rsidRDefault="00B71A71" w:rsidP="00FC6CD5">
      <w:pPr>
        <w:pStyle w:val="ad"/>
      </w:pPr>
      <w:r>
        <w:t xml:space="preserve"> Мы ждали завтрашний день,</w:t>
      </w:r>
    </w:p>
    <w:p w:rsidR="00B71A71" w:rsidRDefault="00B71A71" w:rsidP="00FC6CD5">
      <w:pPr>
        <w:pStyle w:val="ad"/>
      </w:pPr>
      <w:r>
        <w:t xml:space="preserve"> Каждый день ждали завтрашний день.</w:t>
      </w:r>
    </w:p>
    <w:p w:rsidR="00B71A71" w:rsidRDefault="00B71A71" w:rsidP="00FC6CD5">
      <w:pPr>
        <w:pStyle w:val="ad"/>
      </w:pPr>
      <w:r>
        <w:t xml:space="preserve"> Мы прячем глаза за шторами век.</w:t>
      </w:r>
    </w:p>
    <w:p w:rsidR="00B71A71" w:rsidRDefault="00B71A71" w:rsidP="00FC6CD5">
      <w:pPr>
        <w:pStyle w:val="ad"/>
      </w:pPr>
      <w:r>
        <w:t xml:space="preserve"> </w:t>
      </w:r>
    </w:p>
    <w:p w:rsidR="00B71A71" w:rsidRDefault="00B71A71" w:rsidP="00FC6CD5">
      <w:pPr>
        <w:pStyle w:val="ad"/>
      </w:pPr>
      <w:r>
        <w:t xml:space="preserve">            Em</w:t>
      </w:r>
    </w:p>
    <w:p w:rsidR="00B71A71" w:rsidRDefault="00B71A71" w:rsidP="00FC6CD5">
      <w:pPr>
        <w:pStyle w:val="ad"/>
      </w:pPr>
      <w:r>
        <w:t xml:space="preserve">         В наших глазах крики</w:t>
      </w:r>
      <w:proofErr w:type="gramStart"/>
      <w:r>
        <w:t xml:space="preserve"> В</w:t>
      </w:r>
      <w:proofErr w:type="gramEnd"/>
      <w:r>
        <w:t>перед!</w:t>
      </w:r>
    </w:p>
    <w:p w:rsidR="00B71A71" w:rsidRDefault="00B71A71" w:rsidP="00FC6CD5">
      <w:pPr>
        <w:pStyle w:val="ad"/>
      </w:pPr>
      <w:r>
        <w:t xml:space="preserve">            G            A</w:t>
      </w:r>
    </w:p>
    <w:p w:rsidR="00B71A71" w:rsidRDefault="00B71A71" w:rsidP="00FC6CD5">
      <w:pPr>
        <w:pStyle w:val="ad"/>
      </w:pPr>
      <w:r>
        <w:t xml:space="preserve">         В наших глазах окрики</w:t>
      </w:r>
      <w:proofErr w:type="gramStart"/>
      <w:r>
        <w:t xml:space="preserve"> С</w:t>
      </w:r>
      <w:proofErr w:type="gramEnd"/>
      <w:r>
        <w:t>той!</w:t>
      </w:r>
    </w:p>
    <w:p w:rsidR="00B71A71" w:rsidRDefault="00B71A71" w:rsidP="00FC6CD5">
      <w:pPr>
        <w:pStyle w:val="ad"/>
      </w:pPr>
      <w:r>
        <w:t xml:space="preserve">            Em</w:t>
      </w:r>
    </w:p>
    <w:p w:rsidR="00B71A71" w:rsidRDefault="00B71A71" w:rsidP="00FC6CD5">
      <w:pPr>
        <w:pStyle w:val="ad"/>
      </w:pPr>
      <w:r>
        <w:t xml:space="preserve">         В наших глазах рождение дня</w:t>
      </w:r>
    </w:p>
    <w:p w:rsidR="00B71A71" w:rsidRDefault="00B71A71" w:rsidP="00FC6CD5">
      <w:pPr>
        <w:pStyle w:val="ad"/>
      </w:pPr>
      <w:r>
        <w:t xml:space="preserve">         D       C</w:t>
      </w:r>
    </w:p>
    <w:p w:rsidR="00B71A71" w:rsidRDefault="00B71A71" w:rsidP="00FC6CD5">
      <w:pPr>
        <w:pStyle w:val="ad"/>
      </w:pPr>
      <w:r>
        <w:t xml:space="preserve">         И смерть огня.</w:t>
      </w:r>
    </w:p>
    <w:p w:rsidR="00B71A71" w:rsidRDefault="00B71A71" w:rsidP="00FC6CD5">
      <w:pPr>
        <w:pStyle w:val="ad"/>
      </w:pPr>
      <w:r>
        <w:t xml:space="preserve">         В наших глазах звездная ночь,</w:t>
      </w:r>
    </w:p>
    <w:p w:rsidR="00B71A71" w:rsidRDefault="00B71A71" w:rsidP="00FC6CD5">
      <w:pPr>
        <w:pStyle w:val="ad"/>
      </w:pPr>
      <w:r>
        <w:t xml:space="preserve">         В наших глазах потерянный рай,</w:t>
      </w:r>
    </w:p>
    <w:p w:rsidR="00B71A71" w:rsidRDefault="00B71A71" w:rsidP="00FC6CD5">
      <w:pPr>
        <w:pStyle w:val="ad"/>
      </w:pPr>
      <w:r>
        <w:t xml:space="preserve">         В наших глазах закрытая дверь.</w:t>
      </w:r>
    </w:p>
    <w:p w:rsidR="00B71A71" w:rsidRDefault="00B71A71" w:rsidP="00FC6CD5">
      <w:pPr>
        <w:pStyle w:val="ad"/>
      </w:pPr>
      <w:r>
        <w:t xml:space="preserve">         Что тебе нужно? Выбирай!</w:t>
      </w:r>
    </w:p>
    <w:p w:rsidR="00B71A71" w:rsidRDefault="00B71A71" w:rsidP="00FC6CD5">
      <w:pPr>
        <w:pStyle w:val="ad"/>
      </w:pPr>
      <w:r>
        <w:t xml:space="preserve"> Мы хотели пить, не было воды.</w:t>
      </w:r>
    </w:p>
    <w:p w:rsidR="00B71A71" w:rsidRDefault="00B71A71" w:rsidP="00FC6CD5">
      <w:pPr>
        <w:pStyle w:val="ad"/>
      </w:pPr>
      <w:r>
        <w:t xml:space="preserve"> Мы хотели света, не было звезды.</w:t>
      </w:r>
    </w:p>
    <w:p w:rsidR="00B71A71" w:rsidRDefault="00B71A71" w:rsidP="00FC6CD5">
      <w:pPr>
        <w:pStyle w:val="ad"/>
      </w:pPr>
      <w:r>
        <w:t xml:space="preserve"> Мы выходили под дождь</w:t>
      </w:r>
    </w:p>
    <w:p w:rsidR="00B71A71" w:rsidRDefault="00B71A71" w:rsidP="00FC6CD5">
      <w:pPr>
        <w:pStyle w:val="ad"/>
      </w:pPr>
      <w:r>
        <w:t xml:space="preserve"> И пили воду из луж.</w:t>
      </w:r>
    </w:p>
    <w:p w:rsidR="00B71A71" w:rsidRDefault="00B71A71" w:rsidP="00FC6CD5">
      <w:pPr>
        <w:pStyle w:val="ad"/>
      </w:pPr>
      <w:r>
        <w:t xml:space="preserve"> Мы хотели песен, не было слов.</w:t>
      </w:r>
    </w:p>
    <w:p w:rsidR="00B71A71" w:rsidRDefault="00B71A71" w:rsidP="00FC6CD5">
      <w:pPr>
        <w:pStyle w:val="ad"/>
      </w:pPr>
      <w:r>
        <w:t xml:space="preserve"> Мы хотели спать, не было снов.</w:t>
      </w:r>
    </w:p>
    <w:p w:rsidR="00B71A71" w:rsidRDefault="00B71A71" w:rsidP="00FC6CD5">
      <w:pPr>
        <w:pStyle w:val="ad"/>
      </w:pPr>
      <w:r>
        <w:t xml:space="preserve"> Мы носили траур, оркестр играл туш...</w:t>
      </w:r>
    </w:p>
    <w:p w:rsidR="00B71A71" w:rsidRDefault="00B71A71" w:rsidP="00FC6CD5">
      <w:pPr>
        <w:pStyle w:val="ad"/>
      </w:pPr>
      <w:r>
        <w:t xml:space="preserve">          В наших глазах крики</w:t>
      </w:r>
      <w:proofErr w:type="gramStart"/>
      <w:r>
        <w:t xml:space="preserve"> В</w:t>
      </w:r>
      <w:proofErr w:type="gramEnd"/>
      <w:r>
        <w:t>перед!</w:t>
      </w:r>
    </w:p>
    <w:p w:rsidR="00B71A71" w:rsidRDefault="00B71A71" w:rsidP="00FC6CD5">
      <w:pPr>
        <w:pStyle w:val="ad"/>
      </w:pPr>
      <w:r>
        <w:t xml:space="preserve">         В наших глазах окрики</w:t>
      </w:r>
      <w:proofErr w:type="gramStart"/>
      <w:r>
        <w:t xml:space="preserve"> С</w:t>
      </w:r>
      <w:proofErr w:type="gramEnd"/>
      <w:r>
        <w:t>той!</w:t>
      </w:r>
    </w:p>
    <w:p w:rsidR="00B71A71" w:rsidRDefault="00B71A71" w:rsidP="00FC6CD5">
      <w:pPr>
        <w:pStyle w:val="ad"/>
      </w:pPr>
      <w:r>
        <w:t xml:space="preserve">         В наших глазах рождение дня</w:t>
      </w:r>
    </w:p>
    <w:p w:rsidR="00B71A71" w:rsidRDefault="00B71A71" w:rsidP="00FC6CD5">
      <w:pPr>
        <w:pStyle w:val="ad"/>
      </w:pPr>
      <w:r>
        <w:t xml:space="preserve">         И смерть огня.</w:t>
      </w:r>
    </w:p>
    <w:p w:rsidR="00B71A71" w:rsidRDefault="00B71A71" w:rsidP="00FC6CD5">
      <w:pPr>
        <w:pStyle w:val="ad"/>
      </w:pPr>
      <w:r>
        <w:t xml:space="preserve">         В наших глазах звездная ночь,</w:t>
      </w:r>
    </w:p>
    <w:p w:rsidR="00B71A71" w:rsidRDefault="00B71A71" w:rsidP="00FC6CD5">
      <w:pPr>
        <w:pStyle w:val="ad"/>
      </w:pPr>
      <w:r>
        <w:t xml:space="preserve">         В наших глазах потерянный рай,</w:t>
      </w:r>
    </w:p>
    <w:p w:rsidR="00B71A71" w:rsidRDefault="00B71A71" w:rsidP="00FC6CD5">
      <w:pPr>
        <w:pStyle w:val="ad"/>
      </w:pPr>
      <w:r>
        <w:t xml:space="preserve">         В наших глазах закрытая дверь.</w:t>
      </w:r>
    </w:p>
    <w:p w:rsidR="00FC6CD5" w:rsidRDefault="00B71A71" w:rsidP="008C1B13">
      <w:pPr>
        <w:pStyle w:val="ad"/>
      </w:pPr>
      <w:r>
        <w:t xml:space="preserve">         Что тебе нужно? Выбирай!</w:t>
      </w:r>
    </w:p>
    <w:p w:rsidR="00FC6CD5" w:rsidRDefault="00FC6CD5" w:rsidP="00FC6CD5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br w:type="page"/>
      </w:r>
    </w:p>
    <w:p w:rsidR="008C1B13" w:rsidRDefault="008C1B13" w:rsidP="00FC6CD5">
      <w:pPr>
        <w:pStyle w:val="3"/>
      </w:pPr>
      <w:bookmarkStart w:id="19" w:name="_Toc333498599"/>
      <w:r>
        <w:lastRenderedPageBreak/>
        <w:t>Кино - Место для шага вперед, аккорды</w:t>
      </w:r>
      <w:bookmarkEnd w:id="19"/>
    </w:p>
    <w:p w:rsidR="008C1B13" w:rsidRDefault="008C1B13" w:rsidP="00FC6CD5">
      <w:pPr>
        <w:pStyle w:val="ad"/>
      </w:pPr>
      <w:r>
        <w:t xml:space="preserve">    F#m</w:t>
      </w:r>
    </w:p>
    <w:p w:rsidR="008C1B13" w:rsidRDefault="008C1B13" w:rsidP="00FC6CD5">
      <w:pPr>
        <w:pStyle w:val="ad"/>
      </w:pPr>
      <w:r>
        <w:t>У меня есть дом, только нет ключей,</w:t>
      </w:r>
    </w:p>
    <w:p w:rsidR="008C1B13" w:rsidRDefault="008C1B13" w:rsidP="00FC6CD5">
      <w:pPr>
        <w:pStyle w:val="ad"/>
      </w:pPr>
      <w:r>
        <w:t xml:space="preserve">    E</w:t>
      </w:r>
    </w:p>
    <w:p w:rsidR="008C1B13" w:rsidRDefault="008C1B13" w:rsidP="00FC6CD5">
      <w:pPr>
        <w:pStyle w:val="ad"/>
      </w:pPr>
      <w:r>
        <w:t>У меня есть солнце, но оно среди туч,</w:t>
      </w:r>
    </w:p>
    <w:p w:rsidR="008C1B13" w:rsidRDefault="008C1B13" w:rsidP="00FC6CD5">
      <w:pPr>
        <w:pStyle w:val="ad"/>
      </w:pPr>
      <w:r>
        <w:t xml:space="preserve"> Hm</w:t>
      </w:r>
    </w:p>
    <w:p w:rsidR="008C1B13" w:rsidRDefault="008C1B13" w:rsidP="00FC6CD5">
      <w:pPr>
        <w:pStyle w:val="ad"/>
      </w:pPr>
      <w:r>
        <w:t>Есть голова, только нет плечей,</w:t>
      </w:r>
    </w:p>
    <w:p w:rsidR="008C1B13" w:rsidRDefault="008C1B13" w:rsidP="00FC6CD5">
      <w:pPr>
        <w:pStyle w:val="ad"/>
      </w:pPr>
      <w:r>
        <w:t xml:space="preserve">     E</w:t>
      </w:r>
    </w:p>
    <w:p w:rsidR="008C1B13" w:rsidRDefault="008C1B13" w:rsidP="00FC6CD5">
      <w:pPr>
        <w:pStyle w:val="ad"/>
      </w:pPr>
      <w:r>
        <w:t>Но я вижу, как тучи режут солнечный луч.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>У меня есть слово, но в нем нет букв,</w:t>
      </w:r>
    </w:p>
    <w:p w:rsidR="008C1B13" w:rsidRDefault="008C1B13" w:rsidP="00FC6CD5">
      <w:pPr>
        <w:pStyle w:val="ad"/>
      </w:pPr>
      <w:r>
        <w:t>У меня есть лес, но нет топоров,</w:t>
      </w:r>
    </w:p>
    <w:p w:rsidR="008C1B13" w:rsidRDefault="008C1B13" w:rsidP="00FC6CD5">
      <w:pPr>
        <w:pStyle w:val="ad"/>
      </w:pPr>
      <w:r>
        <w:t xml:space="preserve">У меня есть время, но </w:t>
      </w:r>
      <w:proofErr w:type="gramStart"/>
      <w:r>
        <w:t>нет сил ждать</w:t>
      </w:r>
      <w:proofErr w:type="gramEnd"/>
      <w:r>
        <w:t>,</w:t>
      </w:r>
    </w:p>
    <w:p w:rsidR="008C1B13" w:rsidRDefault="008C1B13" w:rsidP="00FC6CD5">
      <w:pPr>
        <w:pStyle w:val="ad"/>
      </w:pPr>
      <w:r>
        <w:t>И есть еще ночь, но в ней нет снов.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 xml:space="preserve">         A</w:t>
      </w:r>
    </w:p>
    <w:p w:rsidR="008C1B13" w:rsidRDefault="008C1B13" w:rsidP="00FC6CD5">
      <w:pPr>
        <w:pStyle w:val="ad"/>
      </w:pPr>
      <w:r>
        <w:t xml:space="preserve">        И есть еще белые, белые дни,</w:t>
      </w:r>
    </w:p>
    <w:p w:rsidR="008C1B13" w:rsidRDefault="008C1B13" w:rsidP="00FC6CD5">
      <w:pPr>
        <w:pStyle w:val="ad"/>
      </w:pPr>
      <w:r>
        <w:t xml:space="preserve">          Hm           F#m</w:t>
      </w:r>
    </w:p>
    <w:p w:rsidR="008C1B13" w:rsidRDefault="008C1B13" w:rsidP="00FC6CD5">
      <w:pPr>
        <w:pStyle w:val="ad"/>
      </w:pPr>
      <w:r>
        <w:t xml:space="preserve">        Белые горы и белый лед.</w:t>
      </w:r>
    </w:p>
    <w:p w:rsidR="008C1B13" w:rsidRDefault="008C1B13" w:rsidP="00FC6CD5">
      <w:pPr>
        <w:pStyle w:val="ad"/>
      </w:pPr>
      <w:r>
        <w:t xml:space="preserve">             D</w:t>
      </w:r>
    </w:p>
    <w:p w:rsidR="008C1B13" w:rsidRDefault="008C1B13" w:rsidP="00FC6CD5">
      <w:pPr>
        <w:pStyle w:val="ad"/>
      </w:pPr>
      <w:r>
        <w:t xml:space="preserve">        Но все, что мне нужно -</w:t>
      </w:r>
    </w:p>
    <w:p w:rsidR="008C1B13" w:rsidRDefault="008C1B13" w:rsidP="00FC6CD5">
      <w:pPr>
        <w:pStyle w:val="ad"/>
      </w:pPr>
      <w:r>
        <w:t xml:space="preserve">              E</w:t>
      </w:r>
    </w:p>
    <w:p w:rsidR="008C1B13" w:rsidRDefault="008C1B13" w:rsidP="00FC6CD5">
      <w:pPr>
        <w:pStyle w:val="ad"/>
      </w:pPr>
      <w:r>
        <w:t xml:space="preserve">        Это несколько слов</w:t>
      </w:r>
    </w:p>
    <w:p w:rsidR="008C1B13" w:rsidRDefault="008C1B13" w:rsidP="00FC6CD5">
      <w:pPr>
        <w:pStyle w:val="ad"/>
      </w:pPr>
      <w:r>
        <w:t xml:space="preserve">            D       E         F#m</w:t>
      </w:r>
    </w:p>
    <w:p w:rsidR="008C1B13" w:rsidRDefault="008C1B13" w:rsidP="00FC6CD5">
      <w:pPr>
        <w:pStyle w:val="ad"/>
      </w:pPr>
      <w:r>
        <w:t xml:space="preserve">        И место для шага вперед.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>У меня река, только нет моста,</w:t>
      </w:r>
    </w:p>
    <w:p w:rsidR="008C1B13" w:rsidRDefault="008C1B13" w:rsidP="00FC6CD5">
      <w:pPr>
        <w:pStyle w:val="ad"/>
      </w:pPr>
      <w:r>
        <w:t>У меня есть мыши, но нет кота,</w:t>
      </w:r>
    </w:p>
    <w:p w:rsidR="008C1B13" w:rsidRDefault="008C1B13" w:rsidP="00FC6CD5">
      <w:pPr>
        <w:pStyle w:val="ad"/>
      </w:pPr>
      <w:r>
        <w:t>У меня есть парус, но ветра нет</w:t>
      </w:r>
    </w:p>
    <w:p w:rsidR="008C1B13" w:rsidRDefault="008C1B13" w:rsidP="00FC6CD5">
      <w:pPr>
        <w:pStyle w:val="ad"/>
      </w:pPr>
      <w:r>
        <w:t>И есть еще краски, но нет холста.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>У меня на кухне из крана вода,</w:t>
      </w:r>
    </w:p>
    <w:p w:rsidR="008C1B13" w:rsidRDefault="008C1B13" w:rsidP="00FC6CD5">
      <w:pPr>
        <w:pStyle w:val="ad"/>
      </w:pPr>
      <w:r>
        <w:t>У меня есть рана, но нет бинта,</w:t>
      </w:r>
    </w:p>
    <w:p w:rsidR="008C1B13" w:rsidRDefault="008C1B13" w:rsidP="00FC6CD5">
      <w:pPr>
        <w:pStyle w:val="ad"/>
      </w:pPr>
      <w:r>
        <w:t>У меня есть братья, но нет родных</w:t>
      </w:r>
    </w:p>
    <w:p w:rsidR="008C1B13" w:rsidRDefault="008C1B13" w:rsidP="00FC6CD5">
      <w:pPr>
        <w:pStyle w:val="ad"/>
      </w:pPr>
      <w:r>
        <w:t>И есть рука, и она пуста.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 xml:space="preserve">        И есть еще белые, белые дни,</w:t>
      </w:r>
    </w:p>
    <w:p w:rsidR="008C1B13" w:rsidRDefault="008C1B13" w:rsidP="00FC6CD5">
      <w:pPr>
        <w:pStyle w:val="ad"/>
      </w:pPr>
      <w:r>
        <w:t xml:space="preserve">        Белые горы и белый лед.</w:t>
      </w:r>
    </w:p>
    <w:p w:rsidR="008C1B13" w:rsidRDefault="008C1B13" w:rsidP="00FC6CD5">
      <w:pPr>
        <w:pStyle w:val="ad"/>
      </w:pPr>
      <w:r>
        <w:t xml:space="preserve">        Но все, что мне нужно -</w:t>
      </w:r>
    </w:p>
    <w:p w:rsidR="008C1B13" w:rsidRDefault="008C1B13" w:rsidP="00FC6CD5">
      <w:pPr>
        <w:pStyle w:val="ad"/>
      </w:pPr>
      <w:r>
        <w:t xml:space="preserve">        Это несколько слов</w:t>
      </w:r>
    </w:p>
    <w:p w:rsidR="008C1B13" w:rsidRDefault="008C1B13" w:rsidP="00FC6CD5">
      <w:pPr>
        <w:pStyle w:val="ad"/>
      </w:pPr>
      <w:r>
        <w:t xml:space="preserve">        И место для шага вперед.</w:t>
      </w:r>
    </w:p>
    <w:p w:rsidR="008C1B13" w:rsidRDefault="008C1B13" w:rsidP="00FC6CD5">
      <w:pPr>
        <w:pStyle w:val="ad"/>
      </w:pPr>
    </w:p>
    <w:p w:rsidR="00FC6CD5" w:rsidRPr="00480A34" w:rsidRDefault="00FC6CD5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480A34">
        <w:br w:type="page"/>
      </w:r>
    </w:p>
    <w:p w:rsidR="008C1B13" w:rsidRDefault="008C1B13" w:rsidP="00FC6CD5">
      <w:pPr>
        <w:pStyle w:val="3"/>
      </w:pPr>
      <w:bookmarkStart w:id="20" w:name="_Toc333498600"/>
      <w:r>
        <w:lastRenderedPageBreak/>
        <w:t>Кино - Звезда по имени солнце, аккорды, mp3</w:t>
      </w:r>
      <w:bookmarkEnd w:id="20"/>
    </w:p>
    <w:p w:rsidR="008C1B13" w:rsidRDefault="008C1B13" w:rsidP="00FC6CD5">
      <w:pPr>
        <w:pStyle w:val="ad"/>
      </w:pPr>
      <w:r>
        <w:t>Вступление: Dm7 Am</w:t>
      </w:r>
    </w:p>
    <w:p w:rsidR="008C1B13" w:rsidRDefault="008C1B13" w:rsidP="00FC6CD5">
      <w:pPr>
        <w:pStyle w:val="ad"/>
      </w:pPr>
      <w:r>
        <w:t xml:space="preserve">    Am</w:t>
      </w:r>
    </w:p>
    <w:p w:rsidR="008C1B13" w:rsidRDefault="008C1B13" w:rsidP="00FC6CD5">
      <w:pPr>
        <w:pStyle w:val="ad"/>
      </w:pPr>
      <w:r>
        <w:t>Белый снег, серый лед,</w:t>
      </w:r>
    </w:p>
    <w:p w:rsidR="008C1B13" w:rsidRDefault="008C1B13" w:rsidP="00FC6CD5">
      <w:pPr>
        <w:pStyle w:val="ad"/>
      </w:pPr>
      <w:r>
        <w:t xml:space="preserve">        C</w:t>
      </w:r>
    </w:p>
    <w:p w:rsidR="008C1B13" w:rsidRDefault="008C1B13" w:rsidP="00FC6CD5">
      <w:pPr>
        <w:pStyle w:val="ad"/>
      </w:pPr>
      <w:r>
        <w:t>На растрескавшейся земле.</w:t>
      </w:r>
    </w:p>
    <w:p w:rsidR="008C1B13" w:rsidRDefault="008C1B13" w:rsidP="00FC6CD5">
      <w:pPr>
        <w:pStyle w:val="ad"/>
      </w:pPr>
      <w:r>
        <w:t xml:space="preserve">   Dm  </w:t>
      </w:r>
    </w:p>
    <w:p w:rsidR="008C1B13" w:rsidRDefault="008C1B13" w:rsidP="00FC6CD5">
      <w:pPr>
        <w:pStyle w:val="ad"/>
      </w:pPr>
      <w:r>
        <w:t>Одеялом лоскутным на ней -</w:t>
      </w:r>
    </w:p>
    <w:p w:rsidR="008C1B13" w:rsidRDefault="008C1B13" w:rsidP="00FC6CD5">
      <w:pPr>
        <w:pStyle w:val="ad"/>
      </w:pPr>
      <w:r>
        <w:t xml:space="preserve"> G</w:t>
      </w:r>
    </w:p>
    <w:p w:rsidR="008C1B13" w:rsidRDefault="008C1B13" w:rsidP="00FC6CD5">
      <w:pPr>
        <w:pStyle w:val="ad"/>
      </w:pPr>
      <w:r>
        <w:t>Город в дорожной петле.</w:t>
      </w:r>
    </w:p>
    <w:p w:rsidR="008C1B13" w:rsidRDefault="008C1B13" w:rsidP="00FC6CD5">
      <w:pPr>
        <w:pStyle w:val="ad"/>
      </w:pPr>
      <w:r>
        <w:t>А над городом плывут облака,</w:t>
      </w:r>
    </w:p>
    <w:p w:rsidR="008C1B13" w:rsidRDefault="008C1B13" w:rsidP="00FC6CD5">
      <w:pPr>
        <w:pStyle w:val="ad"/>
      </w:pPr>
      <w:r>
        <w:t>Закрывая небесный свет.</w:t>
      </w:r>
    </w:p>
    <w:p w:rsidR="008C1B13" w:rsidRDefault="008C1B13" w:rsidP="00FC6CD5">
      <w:pPr>
        <w:pStyle w:val="ad"/>
      </w:pPr>
      <w:r>
        <w:t>А над городом - желтый дым,</w:t>
      </w:r>
    </w:p>
    <w:p w:rsidR="008C1B13" w:rsidRDefault="008C1B13" w:rsidP="00FC6CD5">
      <w:pPr>
        <w:pStyle w:val="ad"/>
      </w:pPr>
      <w:r>
        <w:t>Городу две тысячи лет,</w:t>
      </w:r>
    </w:p>
    <w:p w:rsidR="008C1B13" w:rsidRDefault="008C1B13" w:rsidP="00FC6CD5">
      <w:pPr>
        <w:pStyle w:val="ad"/>
      </w:pPr>
      <w:r>
        <w:t xml:space="preserve"> Dm</w:t>
      </w:r>
    </w:p>
    <w:p w:rsidR="008C1B13" w:rsidRDefault="008C1B13" w:rsidP="00FC6CD5">
      <w:pPr>
        <w:pStyle w:val="ad"/>
      </w:pPr>
      <w:proofErr w:type="gramStart"/>
      <w:r>
        <w:t>Прожитых</w:t>
      </w:r>
      <w:proofErr w:type="gramEnd"/>
      <w:r>
        <w:t xml:space="preserve"> под светом Звезды</w:t>
      </w:r>
    </w:p>
    <w:p w:rsidR="008C1B13" w:rsidRDefault="008C1B13" w:rsidP="00FC6CD5">
      <w:pPr>
        <w:pStyle w:val="ad"/>
      </w:pPr>
      <w:r>
        <w:t xml:space="preserve">          Am</w:t>
      </w:r>
    </w:p>
    <w:p w:rsidR="008C1B13" w:rsidRDefault="008C1B13" w:rsidP="00FC6CD5">
      <w:pPr>
        <w:pStyle w:val="ad"/>
      </w:pPr>
      <w:r>
        <w:t>По имени Солнце...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>И две тысячи лет - война,</w:t>
      </w:r>
    </w:p>
    <w:p w:rsidR="008C1B13" w:rsidRDefault="008C1B13" w:rsidP="00FC6CD5">
      <w:pPr>
        <w:pStyle w:val="ad"/>
      </w:pPr>
      <w:r>
        <w:t>Война без особых причин.</w:t>
      </w:r>
    </w:p>
    <w:p w:rsidR="008C1B13" w:rsidRDefault="008C1B13" w:rsidP="00FC6CD5">
      <w:pPr>
        <w:pStyle w:val="ad"/>
      </w:pPr>
      <w:r>
        <w:t>Война - дело молодых,</w:t>
      </w:r>
    </w:p>
    <w:p w:rsidR="008C1B13" w:rsidRDefault="008C1B13" w:rsidP="00FC6CD5">
      <w:pPr>
        <w:pStyle w:val="ad"/>
      </w:pPr>
      <w:r>
        <w:t>Лекарство против морщин.</w:t>
      </w:r>
    </w:p>
    <w:p w:rsidR="008C1B13" w:rsidRDefault="008C1B13" w:rsidP="00FC6CD5">
      <w:pPr>
        <w:pStyle w:val="ad"/>
      </w:pPr>
      <w:r>
        <w:t>Красная, красная кровь -</w:t>
      </w:r>
    </w:p>
    <w:p w:rsidR="008C1B13" w:rsidRDefault="008C1B13" w:rsidP="00FC6CD5">
      <w:pPr>
        <w:pStyle w:val="ad"/>
      </w:pPr>
      <w:r>
        <w:t>Через час уже просто земля,</w:t>
      </w:r>
    </w:p>
    <w:p w:rsidR="008C1B13" w:rsidRDefault="008C1B13" w:rsidP="00FC6CD5">
      <w:pPr>
        <w:pStyle w:val="ad"/>
      </w:pPr>
      <w:r>
        <w:t>Через два на ней цветы и трава,</w:t>
      </w:r>
    </w:p>
    <w:p w:rsidR="008C1B13" w:rsidRDefault="008C1B13" w:rsidP="00FC6CD5">
      <w:pPr>
        <w:pStyle w:val="ad"/>
      </w:pPr>
      <w:r>
        <w:t>Через три она снова жива</w:t>
      </w:r>
    </w:p>
    <w:p w:rsidR="008C1B13" w:rsidRDefault="008C1B13" w:rsidP="00FC6CD5">
      <w:pPr>
        <w:pStyle w:val="ad"/>
      </w:pPr>
      <w:r>
        <w:t xml:space="preserve">И </w:t>
      </w:r>
      <w:proofErr w:type="gramStart"/>
      <w:r>
        <w:t>согрета</w:t>
      </w:r>
      <w:proofErr w:type="gramEnd"/>
      <w:r>
        <w:t xml:space="preserve"> лучами Звезды</w:t>
      </w:r>
    </w:p>
    <w:p w:rsidR="008C1B13" w:rsidRDefault="008C1B13" w:rsidP="00FC6CD5">
      <w:pPr>
        <w:pStyle w:val="ad"/>
      </w:pPr>
      <w:r>
        <w:t>По имени Солнце...</w:t>
      </w:r>
    </w:p>
    <w:p w:rsidR="008C1B13" w:rsidRDefault="008C1B13" w:rsidP="00FC6CD5">
      <w:pPr>
        <w:pStyle w:val="ad"/>
      </w:pPr>
    </w:p>
    <w:p w:rsidR="008C1B13" w:rsidRDefault="008C1B13" w:rsidP="00FC6CD5">
      <w:pPr>
        <w:pStyle w:val="ad"/>
      </w:pPr>
      <w:r>
        <w:t>И мы знаем, что так было всегда,</w:t>
      </w:r>
    </w:p>
    <w:p w:rsidR="008C1B13" w:rsidRDefault="008C1B13" w:rsidP="00FC6CD5">
      <w:pPr>
        <w:pStyle w:val="ad"/>
      </w:pPr>
      <w:r>
        <w:t>Что судьбою больше любим,</w:t>
      </w:r>
    </w:p>
    <w:p w:rsidR="008C1B13" w:rsidRDefault="008C1B13" w:rsidP="00FC6CD5">
      <w:pPr>
        <w:pStyle w:val="ad"/>
      </w:pPr>
      <w:r>
        <w:t>Кто живет по законам другим</w:t>
      </w:r>
    </w:p>
    <w:p w:rsidR="008C1B13" w:rsidRDefault="008C1B13" w:rsidP="00FC6CD5">
      <w:pPr>
        <w:pStyle w:val="ad"/>
      </w:pPr>
      <w:r>
        <w:t>И кому умирать молодым.</w:t>
      </w:r>
    </w:p>
    <w:p w:rsidR="008C1B13" w:rsidRDefault="008C1B13" w:rsidP="00FC6CD5">
      <w:pPr>
        <w:pStyle w:val="ad"/>
      </w:pPr>
      <w:r>
        <w:t>Он не помнит слово "да" и слово "нет",</w:t>
      </w:r>
    </w:p>
    <w:p w:rsidR="008C1B13" w:rsidRDefault="008C1B13" w:rsidP="00FC6CD5">
      <w:pPr>
        <w:pStyle w:val="ad"/>
      </w:pPr>
      <w:r>
        <w:t>Он не помнит ни чинов, ни имен.</w:t>
      </w:r>
    </w:p>
    <w:p w:rsidR="008C1B13" w:rsidRDefault="008C1B13" w:rsidP="00FC6CD5">
      <w:pPr>
        <w:pStyle w:val="ad"/>
      </w:pPr>
      <w:r>
        <w:t xml:space="preserve">И </w:t>
      </w:r>
      <w:proofErr w:type="gramStart"/>
      <w:r>
        <w:t>способен</w:t>
      </w:r>
      <w:proofErr w:type="gramEnd"/>
      <w:r>
        <w:t xml:space="preserve"> дотянуться до звезд,</w:t>
      </w:r>
    </w:p>
    <w:p w:rsidR="008C1B13" w:rsidRDefault="008C1B13" w:rsidP="00FC6CD5">
      <w:pPr>
        <w:pStyle w:val="ad"/>
      </w:pPr>
      <w:r>
        <w:t>Не считая, что это сон,</w:t>
      </w:r>
    </w:p>
    <w:p w:rsidR="008C1B13" w:rsidRDefault="008C1B13" w:rsidP="00FC6CD5">
      <w:pPr>
        <w:pStyle w:val="ad"/>
      </w:pPr>
      <w:r>
        <w:t xml:space="preserve">И упасть, </w:t>
      </w:r>
      <w:proofErr w:type="gramStart"/>
      <w:r>
        <w:t>опаленным</w:t>
      </w:r>
      <w:proofErr w:type="gramEnd"/>
      <w:r>
        <w:t xml:space="preserve"> Звездой</w:t>
      </w:r>
    </w:p>
    <w:p w:rsidR="008C1B13" w:rsidRDefault="008C1B13" w:rsidP="00FC6CD5">
      <w:pPr>
        <w:pStyle w:val="ad"/>
      </w:pPr>
      <w:r>
        <w:t>По имени Солнце...</w:t>
      </w:r>
    </w:p>
    <w:p w:rsidR="008C1B13" w:rsidRPr="00FC6CD5" w:rsidRDefault="008C1B13" w:rsidP="00B71A71">
      <w:pPr>
        <w:pStyle w:val="ad"/>
      </w:pPr>
    </w:p>
    <w:p w:rsidR="008C1B13" w:rsidRPr="00FC6CD5" w:rsidRDefault="008C1B13" w:rsidP="00B71A71">
      <w:pPr>
        <w:pStyle w:val="ad"/>
      </w:pPr>
    </w:p>
    <w:p w:rsidR="00480A34" w:rsidRDefault="00480A34">
      <w:r>
        <w:br w:type="page"/>
      </w:r>
    </w:p>
    <w:p w:rsidR="00A75DFE" w:rsidRDefault="00A75DFE" w:rsidP="00A75DFE">
      <w:pPr>
        <w:pStyle w:val="2"/>
      </w:pPr>
      <w:bookmarkStart w:id="21" w:name="_Toc333498601"/>
      <w:r>
        <w:lastRenderedPageBreak/>
        <w:t>ЧИЖ</w:t>
      </w:r>
      <w:bookmarkEnd w:id="21"/>
    </w:p>
    <w:p w:rsidR="00A75DFE" w:rsidRDefault="00A75DFE" w:rsidP="00A75DFE">
      <w:pPr>
        <w:pStyle w:val="ad"/>
      </w:pPr>
    </w:p>
    <w:p w:rsidR="00480A34" w:rsidRDefault="00480A34" w:rsidP="00FF5E25">
      <w:pPr>
        <w:pStyle w:val="3"/>
      </w:pPr>
      <w:bookmarkStart w:id="22" w:name="_Toc333498602"/>
      <w:r>
        <w:t>Чиж - Вечная молодость, аккорды</w:t>
      </w:r>
      <w:bookmarkEnd w:id="22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 xml:space="preserve">   Am           G       C </w:t>
      </w:r>
    </w:p>
    <w:p w:rsidR="00480A34" w:rsidRDefault="00480A34" w:rsidP="00FF5E25">
      <w:pPr>
        <w:pStyle w:val="ad"/>
      </w:pPr>
      <w:r>
        <w:t>В каморке, что за актовым залом</w:t>
      </w:r>
    </w:p>
    <w:p w:rsidR="00480A34" w:rsidRDefault="00480A34" w:rsidP="00FF5E25">
      <w:pPr>
        <w:pStyle w:val="ad"/>
      </w:pPr>
      <w:r>
        <w:t xml:space="preserve">    Dm        E         Am </w:t>
      </w:r>
    </w:p>
    <w:p w:rsidR="00480A34" w:rsidRDefault="00480A34" w:rsidP="00FF5E25">
      <w:pPr>
        <w:pStyle w:val="ad"/>
      </w:pPr>
      <w:r>
        <w:t>Репетировал школьный ансамбль</w:t>
      </w:r>
    </w:p>
    <w:p w:rsidR="00480A34" w:rsidRDefault="00480A34" w:rsidP="00FF5E25">
      <w:pPr>
        <w:pStyle w:val="ad"/>
      </w:pPr>
      <w:r>
        <w:t xml:space="preserve">   Am    G         C      Dm      E       Am</w:t>
      </w:r>
    </w:p>
    <w:p w:rsidR="00480A34" w:rsidRDefault="00480A34" w:rsidP="00FF5E25">
      <w:pPr>
        <w:pStyle w:val="ad"/>
      </w:pPr>
      <w:proofErr w:type="gramStart"/>
      <w:r>
        <w:t>Вокально-инструментальный</w:t>
      </w:r>
      <w:proofErr w:type="gramEnd"/>
      <w:r>
        <w:t xml:space="preserve"> под названием "Молодость"</w:t>
      </w:r>
    </w:p>
    <w:p w:rsidR="00480A34" w:rsidRDefault="00480A34" w:rsidP="00FF5E25">
      <w:pPr>
        <w:pStyle w:val="ad"/>
      </w:pPr>
      <w:r>
        <w:t xml:space="preserve">  Am            G      C  Dm    E       Am</w:t>
      </w:r>
    </w:p>
    <w:p w:rsidR="00480A34" w:rsidRDefault="00480A34" w:rsidP="00FF5E25">
      <w:pPr>
        <w:pStyle w:val="ad"/>
      </w:pPr>
      <w:r>
        <w:t>Ударник, ритм, соло и бас и, конечно, "Ионика"</w:t>
      </w:r>
    </w:p>
    <w:p w:rsidR="00480A34" w:rsidRDefault="00480A34" w:rsidP="00FF5E25">
      <w:pPr>
        <w:pStyle w:val="ad"/>
      </w:pPr>
      <w:r>
        <w:t xml:space="preserve">       Am          G      C</w:t>
      </w:r>
    </w:p>
    <w:p w:rsidR="00480A34" w:rsidRDefault="00480A34" w:rsidP="00FF5E25">
      <w:pPr>
        <w:pStyle w:val="ad"/>
      </w:pPr>
      <w:r>
        <w:t>Руководитель был учитель пения</w:t>
      </w:r>
    </w:p>
    <w:p w:rsidR="00480A34" w:rsidRDefault="00480A34" w:rsidP="00FF5E25">
      <w:pPr>
        <w:pStyle w:val="ad"/>
      </w:pPr>
      <w:r>
        <w:t>Dm         E        Am</w:t>
      </w:r>
    </w:p>
    <w:p w:rsidR="00480A34" w:rsidRDefault="00480A34" w:rsidP="00FF5E25">
      <w:pPr>
        <w:pStyle w:val="ad"/>
      </w:pPr>
      <w:r>
        <w:t>Он умел играть на баяне.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    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Еще была солистка Леночка</w:t>
      </w:r>
    </w:p>
    <w:p w:rsidR="00480A34" w:rsidRDefault="00480A34" w:rsidP="00FF5E25">
      <w:pPr>
        <w:pStyle w:val="ad"/>
      </w:pPr>
      <w:r>
        <w:t>Та, что училась на год младше</w:t>
      </w:r>
    </w:p>
    <w:p w:rsidR="00480A34" w:rsidRDefault="00480A34" w:rsidP="00FF5E25">
      <w:pPr>
        <w:pStyle w:val="ad"/>
      </w:pPr>
      <w:r>
        <w:t>У нее была склонность к завышению</w:t>
      </w:r>
    </w:p>
    <w:p w:rsidR="00480A34" w:rsidRDefault="00480A34" w:rsidP="00FF5E25">
      <w:pPr>
        <w:pStyle w:val="ad"/>
      </w:pPr>
      <w:r>
        <w:t>Она была влюблена в ударника</w:t>
      </w:r>
    </w:p>
    <w:p w:rsidR="00480A34" w:rsidRDefault="00480A34" w:rsidP="00FF5E25">
      <w:pPr>
        <w:pStyle w:val="ad"/>
      </w:pPr>
      <w:r>
        <w:t>Ударнику нравилась Оля, та, что играла на "Ионике"</w:t>
      </w:r>
    </w:p>
    <w:p w:rsidR="00480A34" w:rsidRDefault="00480A34" w:rsidP="00FF5E25">
      <w:pPr>
        <w:pStyle w:val="ad"/>
      </w:pPr>
      <w:r>
        <w:t>А Оле снился соло-гитарист и иногда учитель пения.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Учитель пения, хотя был и женат, имел роман с географичкой</w:t>
      </w:r>
    </w:p>
    <w:p w:rsidR="00480A34" w:rsidRDefault="00480A34" w:rsidP="00FF5E25">
      <w:pPr>
        <w:pStyle w:val="ad"/>
      </w:pPr>
      <w:r>
        <w:t>Об этом знала вся школа, не исключая младших классов</w:t>
      </w:r>
    </w:p>
    <w:p w:rsidR="00480A34" w:rsidRDefault="00480A34" w:rsidP="00FF5E25">
      <w:pPr>
        <w:pStyle w:val="ad"/>
      </w:pPr>
      <w:r>
        <w:t>Он даже хотел развестись, но что-то его держало</w:t>
      </w:r>
    </w:p>
    <w:p w:rsidR="00480A34" w:rsidRDefault="00480A34" w:rsidP="00FF5E25">
      <w:pPr>
        <w:pStyle w:val="ad"/>
      </w:pPr>
      <w:r>
        <w:t>Может быть, трое детей, а, может быть, директор школы</w:t>
      </w:r>
    </w:p>
    <w:p w:rsidR="00480A34" w:rsidRDefault="00480A34" w:rsidP="00FF5E25">
      <w:pPr>
        <w:pStyle w:val="ad"/>
      </w:pPr>
      <w:r>
        <w:t>Ведь тот любил учителя пения, на переменах они целовались</w:t>
      </w:r>
    </w:p>
    <w:p w:rsidR="00480A34" w:rsidRDefault="00480A34" w:rsidP="00FF5E25">
      <w:pPr>
        <w:pStyle w:val="ad"/>
      </w:pPr>
      <w:r>
        <w:t>Вот такая вот музыка</w:t>
      </w:r>
    </w:p>
    <w:p w:rsidR="00480A34" w:rsidRDefault="00480A34" w:rsidP="00FF5E25">
      <w:pPr>
        <w:pStyle w:val="ad"/>
      </w:pPr>
      <w:r>
        <w:t>Такая, блин, вечная молодость.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23" w:name="_Toc333498603"/>
      <w:r>
        <w:lastRenderedPageBreak/>
        <w:t>Чиж - Бомбардировщики, аккорды</w:t>
      </w:r>
      <w:bookmarkEnd w:id="23"/>
    </w:p>
    <w:p w:rsidR="00480A34" w:rsidRPr="00955941" w:rsidRDefault="00480A34" w:rsidP="00FF5E25">
      <w:pPr>
        <w:pStyle w:val="ad"/>
      </w:pPr>
    </w:p>
    <w:p w:rsidR="00480A34" w:rsidRPr="00955941" w:rsidRDefault="00480A34" w:rsidP="00FF5E25">
      <w:pPr>
        <w:pStyle w:val="ad"/>
      </w:pPr>
      <w:r w:rsidRPr="00955941">
        <w:t xml:space="preserve">       </w:t>
      </w:r>
      <w:r w:rsidRPr="00480A34">
        <w:rPr>
          <w:lang w:val="en-US"/>
        </w:rPr>
        <w:t>G</w:t>
      </w:r>
      <w:r w:rsidRPr="00955941">
        <w:t xml:space="preserve">       </w:t>
      </w:r>
      <w:r w:rsidRPr="00480A34">
        <w:rPr>
          <w:lang w:val="en-US"/>
        </w:rPr>
        <w:t>D</w:t>
      </w:r>
      <w:r w:rsidRPr="00955941">
        <w:t xml:space="preserve">            </w:t>
      </w:r>
      <w:r w:rsidRPr="00480A34">
        <w:rPr>
          <w:lang w:val="en-US"/>
        </w:rPr>
        <w:t>G</w:t>
      </w:r>
      <w:r w:rsidRPr="00955941">
        <w:t xml:space="preserve"> </w:t>
      </w:r>
    </w:p>
    <w:p w:rsidR="00480A34" w:rsidRPr="00480A34" w:rsidRDefault="00480A34" w:rsidP="00FF5E25">
      <w:pPr>
        <w:pStyle w:val="ad"/>
        <w:rPr>
          <w:lang w:val="en-US"/>
        </w:rPr>
      </w:pPr>
      <w:proofErr w:type="gramStart"/>
      <w:r>
        <w:t>Со</w:t>
      </w:r>
      <w:proofErr w:type="gramEnd"/>
      <w:r w:rsidRPr="00480A34">
        <w:rPr>
          <w:lang w:val="en-US"/>
        </w:rPr>
        <w:t xml:space="preserve">ming in on a wing and the </w:t>
      </w:r>
      <w:r>
        <w:t>р</w:t>
      </w:r>
      <w:r w:rsidRPr="00480A34">
        <w:rPr>
          <w:lang w:val="en-US"/>
        </w:rPr>
        <w:t>r</w:t>
      </w:r>
      <w:r>
        <w:t>ауе</w:t>
      </w:r>
      <w:r w:rsidRPr="00480A34">
        <w:rPr>
          <w:lang w:val="en-US"/>
        </w:rPr>
        <w:t>r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G       G*   G       D7     D   </w:t>
      </w:r>
    </w:p>
    <w:p w:rsidR="00480A34" w:rsidRPr="00480A34" w:rsidRDefault="00480A34" w:rsidP="00FF5E25">
      <w:pPr>
        <w:pStyle w:val="ad"/>
        <w:rPr>
          <w:lang w:val="en-US"/>
        </w:rPr>
      </w:pPr>
      <w:proofErr w:type="gramStart"/>
      <w:r>
        <w:t>Со</w:t>
      </w:r>
      <w:proofErr w:type="gramEnd"/>
      <w:r w:rsidRPr="00480A34">
        <w:rPr>
          <w:lang w:val="en-US"/>
        </w:rPr>
        <w:t xml:space="preserve">ming in on a wing and the </w:t>
      </w:r>
      <w:r>
        <w:t>р</w:t>
      </w:r>
      <w:r w:rsidRPr="00480A34">
        <w:rPr>
          <w:lang w:val="en-US"/>
        </w:rPr>
        <w:t>r</w:t>
      </w:r>
      <w:r>
        <w:t>ауе</w:t>
      </w:r>
      <w:r w:rsidRPr="00480A34">
        <w:rPr>
          <w:lang w:val="en-US"/>
        </w:rPr>
        <w:t>r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G*      (1)       G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>Though there´s one motor gone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C 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We </w:t>
      </w:r>
      <w:r>
        <w:t>Са</w:t>
      </w:r>
      <w:r w:rsidRPr="00480A34">
        <w:rPr>
          <w:lang w:val="en-US"/>
        </w:rPr>
        <w:t xml:space="preserve">n still </w:t>
      </w:r>
      <w:r>
        <w:t>Са</w:t>
      </w:r>
      <w:r w:rsidRPr="00480A34">
        <w:rPr>
          <w:lang w:val="en-US"/>
        </w:rPr>
        <w:t>rr</w:t>
      </w:r>
      <w:r>
        <w:t>у</w:t>
      </w:r>
      <w:r w:rsidRPr="00480A34">
        <w:rPr>
          <w:lang w:val="en-US"/>
        </w:rPr>
        <w:t xml:space="preserve"> on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</w:t>
      </w:r>
      <w:proofErr w:type="gramStart"/>
      <w:r w:rsidRPr="00480A34">
        <w:rPr>
          <w:lang w:val="en-US"/>
        </w:rPr>
        <w:t>G  (</w:t>
      </w:r>
      <w:proofErr w:type="gramEnd"/>
      <w:r w:rsidRPr="00480A34">
        <w:rPr>
          <w:lang w:val="en-US"/>
        </w:rPr>
        <w:t>2)  D            G (3)</w:t>
      </w:r>
    </w:p>
    <w:p w:rsidR="00480A34" w:rsidRPr="00480A34" w:rsidRDefault="00480A34" w:rsidP="00FF5E25">
      <w:pPr>
        <w:pStyle w:val="ad"/>
        <w:rPr>
          <w:lang w:val="en-US"/>
        </w:rPr>
      </w:pPr>
      <w:proofErr w:type="gramStart"/>
      <w:r>
        <w:t>Со</w:t>
      </w:r>
      <w:proofErr w:type="gramEnd"/>
      <w:r w:rsidRPr="00480A34">
        <w:rPr>
          <w:lang w:val="en-US"/>
        </w:rPr>
        <w:t xml:space="preserve">ming in on a wing and the </w:t>
      </w:r>
      <w:r>
        <w:t>р</w:t>
      </w:r>
      <w:r w:rsidRPr="00480A34">
        <w:rPr>
          <w:lang w:val="en-US"/>
        </w:rPr>
        <w:t>r</w:t>
      </w:r>
      <w:r>
        <w:t>ауе</w:t>
      </w:r>
      <w:r w:rsidRPr="00480A34">
        <w:rPr>
          <w:lang w:val="en-US"/>
        </w:rPr>
        <w:t>r</w:t>
      </w:r>
    </w:p>
    <w:p w:rsidR="00480A34" w:rsidRPr="00480A34" w:rsidRDefault="00480A34" w:rsidP="00FF5E25">
      <w:pPr>
        <w:pStyle w:val="ad"/>
        <w:rPr>
          <w:lang w:val="en-US"/>
        </w:rPr>
      </w:pP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G   G* G C      G    (1) G*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>What a shot,    what a fight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 G                     Gsus4 D7 (4)          </w:t>
      </w:r>
    </w:p>
    <w:p w:rsidR="00480A34" w:rsidRPr="00480A34" w:rsidRDefault="00480A34" w:rsidP="00FF5E25">
      <w:pPr>
        <w:pStyle w:val="ad"/>
        <w:rPr>
          <w:lang w:val="en-US"/>
        </w:rPr>
      </w:pPr>
      <w:r>
        <w:t>Уе</w:t>
      </w:r>
      <w:r w:rsidRPr="00480A34">
        <w:rPr>
          <w:lang w:val="en-US"/>
        </w:rPr>
        <w:t xml:space="preserve">s, we </w:t>
      </w:r>
      <w:proofErr w:type="gramStart"/>
      <w:r w:rsidRPr="00480A34">
        <w:rPr>
          <w:lang w:val="en-US"/>
        </w:rPr>
        <w:t>r</w:t>
      </w:r>
      <w:proofErr w:type="gramEnd"/>
      <w:r>
        <w:t>еа</w:t>
      </w:r>
      <w:r w:rsidRPr="00480A34">
        <w:rPr>
          <w:lang w:val="en-US"/>
        </w:rPr>
        <w:t>ll</w:t>
      </w:r>
      <w:r>
        <w:t>у</w:t>
      </w:r>
      <w:r w:rsidRPr="00480A34">
        <w:rPr>
          <w:lang w:val="en-US"/>
        </w:rPr>
        <w:t xml:space="preserve"> hit the target for tonight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G    (3)   D7   (4)         </w:t>
      </w:r>
      <w:proofErr w:type="gramStart"/>
      <w:r w:rsidRPr="00480A34">
        <w:rPr>
          <w:lang w:val="en-US"/>
        </w:rPr>
        <w:t>G  (</w:t>
      </w:r>
      <w:proofErr w:type="gramEnd"/>
      <w:r w:rsidRPr="00480A34">
        <w:rPr>
          <w:lang w:val="en-US"/>
        </w:rPr>
        <w:t>1)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>How we sing as we lim</w:t>
      </w:r>
      <w:r>
        <w:t>р</w:t>
      </w:r>
      <w:r w:rsidRPr="00480A34">
        <w:rPr>
          <w:lang w:val="en-US"/>
        </w:rPr>
        <w:t xml:space="preserve"> through the air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G                  Gsus4 G    </w:t>
      </w:r>
      <w:proofErr w:type="gramStart"/>
      <w:r w:rsidRPr="00480A34">
        <w:rPr>
          <w:lang w:val="en-US"/>
        </w:rPr>
        <w:t>A(</w:t>
      </w:r>
      <w:proofErr w:type="gramEnd"/>
      <w:r w:rsidRPr="00480A34">
        <w:rPr>
          <w:lang w:val="en-US"/>
        </w:rPr>
        <w:t>5)  D7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>Look below, there´s our field over there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  G*   (3)   G    G7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With our full </w:t>
      </w:r>
      <w:r>
        <w:t>С</w:t>
      </w:r>
      <w:r w:rsidRPr="00480A34">
        <w:rPr>
          <w:lang w:val="en-US"/>
        </w:rPr>
        <w:t>r</w:t>
      </w:r>
      <w:r>
        <w:t>е</w:t>
      </w:r>
      <w:r w:rsidRPr="00480A34">
        <w:rPr>
          <w:lang w:val="en-US"/>
        </w:rPr>
        <w:t>w aboard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 C        Csus4 C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>And our trust in the   Lord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G         (6</w:t>
      </w:r>
      <w:proofErr w:type="gramStart"/>
      <w:r w:rsidRPr="00480A34">
        <w:rPr>
          <w:lang w:val="en-US"/>
        </w:rPr>
        <w:t>)  D7</w:t>
      </w:r>
      <w:proofErr w:type="gramEnd"/>
      <w:r w:rsidRPr="00480A34">
        <w:rPr>
          <w:lang w:val="en-US"/>
        </w:rPr>
        <w:t xml:space="preserve">         G     (7)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We´re </w:t>
      </w:r>
      <w:r>
        <w:t>Со</w:t>
      </w:r>
      <w:r w:rsidRPr="00480A34">
        <w:rPr>
          <w:lang w:val="en-US"/>
        </w:rPr>
        <w:t xml:space="preserve">min´ in on a wing and a </w:t>
      </w:r>
      <w:r>
        <w:t>р</w:t>
      </w:r>
      <w:r w:rsidRPr="00480A34">
        <w:rPr>
          <w:lang w:val="en-US"/>
        </w:rPr>
        <w:t>r</w:t>
      </w:r>
      <w:r>
        <w:t>ауе</w:t>
      </w:r>
      <w:r w:rsidRPr="00480A34">
        <w:rPr>
          <w:lang w:val="en-US"/>
        </w:rPr>
        <w:t>r</w:t>
      </w:r>
    </w:p>
    <w:p w:rsidR="00480A34" w:rsidRPr="00480A34" w:rsidRDefault="00480A34" w:rsidP="00FF5E25">
      <w:pPr>
        <w:pStyle w:val="ad"/>
        <w:rPr>
          <w:lang w:val="en-US"/>
        </w:rPr>
      </w:pPr>
    </w:p>
    <w:p w:rsidR="00480A34" w:rsidRPr="00480A34" w:rsidRDefault="00480A34" w:rsidP="00FF5E25">
      <w:pPr>
        <w:pStyle w:val="ad"/>
        <w:rPr>
          <w:lang w:val="en-US"/>
        </w:rPr>
      </w:pPr>
    </w:p>
    <w:p w:rsidR="00480A34" w:rsidRDefault="00480A34" w:rsidP="00FF5E25">
      <w:pPr>
        <w:pStyle w:val="ad"/>
      </w:pPr>
      <w:r>
        <w:t>G                  Eb</w:t>
      </w:r>
    </w:p>
    <w:p w:rsidR="00480A34" w:rsidRDefault="00480A34" w:rsidP="00FF5E25">
      <w:pPr>
        <w:pStyle w:val="ad"/>
      </w:pPr>
      <w:r>
        <w:t>Был озабочен очень воздушный наш народ:</w:t>
      </w:r>
    </w:p>
    <w:p w:rsidR="00480A34" w:rsidRDefault="00480A34" w:rsidP="00FF5E25">
      <w:pPr>
        <w:pStyle w:val="ad"/>
      </w:pPr>
      <w:r>
        <w:t>G                         F(5 поз.)</w:t>
      </w:r>
    </w:p>
    <w:p w:rsidR="00480A34" w:rsidRDefault="00480A34" w:rsidP="00FF5E25">
      <w:pPr>
        <w:pStyle w:val="ad"/>
      </w:pPr>
      <w:r>
        <w:t>К нам не вернулся ночью с бомбежки самолет.</w:t>
      </w:r>
    </w:p>
    <w:p w:rsidR="00480A34" w:rsidRDefault="00480A34" w:rsidP="00FF5E25">
      <w:pPr>
        <w:pStyle w:val="ad"/>
      </w:pPr>
      <w:r>
        <w:t>D                 A7     D           G</w:t>
      </w:r>
    </w:p>
    <w:p w:rsidR="00480A34" w:rsidRDefault="00480A34" w:rsidP="00FF5E25">
      <w:pPr>
        <w:pStyle w:val="ad"/>
      </w:pPr>
      <w:r>
        <w:t>Радисты скребли в эфире, волну найдя едва,</w:t>
      </w:r>
    </w:p>
    <w:p w:rsidR="00480A34" w:rsidRDefault="00480A34" w:rsidP="00FF5E25">
      <w:pPr>
        <w:pStyle w:val="ad"/>
      </w:pPr>
      <w:r>
        <w:t xml:space="preserve">  D            A7              D7</w:t>
      </w:r>
    </w:p>
    <w:p w:rsidR="00480A34" w:rsidRDefault="00480A34" w:rsidP="00FF5E25">
      <w:pPr>
        <w:pStyle w:val="ad"/>
      </w:pPr>
      <w:r>
        <w:t>И вот без пяти четыре услышали слова: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G          D        G  Gsus4 G</w:t>
      </w:r>
    </w:p>
    <w:p w:rsidR="00480A34" w:rsidRDefault="00480A34" w:rsidP="00FF5E25">
      <w:pPr>
        <w:pStyle w:val="ad"/>
      </w:pPr>
      <w:r>
        <w:t>"Мы летим, ковыляя во мгле,</w:t>
      </w:r>
    </w:p>
    <w:p w:rsidR="00480A34" w:rsidRDefault="00480A34" w:rsidP="00FF5E25">
      <w:pPr>
        <w:pStyle w:val="ad"/>
      </w:pPr>
      <w:r>
        <w:t>Gsus4   G               A   D</w:t>
      </w:r>
    </w:p>
    <w:p w:rsidR="00480A34" w:rsidRDefault="00480A34" w:rsidP="00FF5E25">
      <w:pPr>
        <w:pStyle w:val="ad"/>
      </w:pPr>
      <w:r>
        <w:t xml:space="preserve">  Мы ползем на последнем крыле.</w:t>
      </w:r>
    </w:p>
    <w:p w:rsidR="00480A34" w:rsidRDefault="00480A34" w:rsidP="00FF5E25">
      <w:pPr>
        <w:pStyle w:val="ad"/>
      </w:pPr>
      <w:r>
        <w:t xml:space="preserve">    G               G7      C   </w:t>
      </w:r>
    </w:p>
    <w:p w:rsidR="00480A34" w:rsidRDefault="00480A34" w:rsidP="00FF5E25">
      <w:pPr>
        <w:pStyle w:val="ad"/>
      </w:pPr>
      <w:r>
        <w:t>Бак пробит, хвост горит и машина летит</w:t>
      </w:r>
    </w:p>
    <w:p w:rsidR="00480A34" w:rsidRDefault="00480A34" w:rsidP="00FF5E25">
      <w:pPr>
        <w:pStyle w:val="ad"/>
      </w:pPr>
      <w:r>
        <w:t xml:space="preserve">           G       D           G        </w:t>
      </w:r>
    </w:p>
    <w:p w:rsidR="00480A34" w:rsidRDefault="00480A34" w:rsidP="00FF5E25">
      <w:pPr>
        <w:pStyle w:val="ad"/>
      </w:pPr>
      <w:r>
        <w:t>На честном слове и на одном крыле..."</w:t>
      </w:r>
    </w:p>
    <w:p w:rsidR="00480A34" w:rsidRDefault="00480A34" w:rsidP="00FF5E25">
      <w:pPr>
        <w:pStyle w:val="ad"/>
      </w:pPr>
    </w:p>
    <w:p w:rsidR="00764DC2" w:rsidRDefault="00764DC2" w:rsidP="00FF5E25">
      <w:pPr>
        <w:pStyle w:val="ad"/>
      </w:pPr>
    </w:p>
    <w:p w:rsidR="00764DC2" w:rsidRDefault="00764DC2" w:rsidP="00FF5E25">
      <w:pPr>
        <w:pStyle w:val="ad"/>
      </w:pPr>
    </w:p>
    <w:p w:rsidR="00764DC2" w:rsidRDefault="00764DC2" w:rsidP="00FF5E25">
      <w:pPr>
        <w:pStyle w:val="ad"/>
      </w:pPr>
    </w:p>
    <w:p w:rsidR="00764DC2" w:rsidRDefault="00764DC2" w:rsidP="00FF5E25">
      <w:pPr>
        <w:pStyle w:val="ad"/>
      </w:pPr>
    </w:p>
    <w:p w:rsidR="00480A34" w:rsidRDefault="00480A34" w:rsidP="00FF5E25">
      <w:pPr>
        <w:pStyle w:val="ad"/>
      </w:pPr>
      <w:r w:rsidRPr="00302877">
        <w:lastRenderedPageBreak/>
        <w:t xml:space="preserve">    </w:t>
      </w:r>
      <w:r w:rsidRPr="00480A34">
        <w:rPr>
          <w:lang w:val="en-US"/>
        </w:rPr>
        <w:t xml:space="preserve">G   Gsus4 G          Gsus4 G                       A     </w:t>
      </w:r>
      <w:proofErr w:type="gramStart"/>
      <w:r w:rsidRPr="00480A34">
        <w:rPr>
          <w:lang w:val="en-US"/>
        </w:rPr>
        <w:t>D(</w:t>
      </w:r>
      <w:proofErr w:type="gramEnd"/>
      <w:r w:rsidRPr="00480A34">
        <w:rPr>
          <w:lang w:val="en-US"/>
        </w:rPr>
        <w:t xml:space="preserve">5 </w:t>
      </w:r>
      <w:r>
        <w:t>поз</w:t>
      </w:r>
      <w:r w:rsidRPr="00480A34">
        <w:rPr>
          <w:lang w:val="en-US"/>
        </w:rPr>
        <w:t xml:space="preserve">.) </w:t>
      </w:r>
      <w:r>
        <w:t>D7 (5 поз.)</w:t>
      </w:r>
    </w:p>
    <w:p w:rsidR="00480A34" w:rsidRDefault="00480A34" w:rsidP="00FF5E25">
      <w:pPr>
        <w:pStyle w:val="ad"/>
      </w:pPr>
      <w:r>
        <w:t>Ну, дела!       Ночь была!       Их объекты разбомбили мы дотла.</w:t>
      </w:r>
    </w:p>
    <w:p w:rsidR="00480A34" w:rsidRPr="00480A34" w:rsidRDefault="00480A34" w:rsidP="00FF5E25">
      <w:pPr>
        <w:pStyle w:val="ad"/>
        <w:rPr>
          <w:lang w:val="en-US"/>
        </w:rPr>
      </w:pPr>
      <w:r>
        <w:t xml:space="preserve">   </w:t>
      </w:r>
      <w:r w:rsidRPr="00480A34">
        <w:rPr>
          <w:lang w:val="en-US"/>
        </w:rPr>
        <w:t xml:space="preserve">G         D      G   Gsus4 G                    A     D </w:t>
      </w:r>
    </w:p>
    <w:p w:rsidR="00480A34" w:rsidRDefault="00480A34" w:rsidP="00FF5E25">
      <w:pPr>
        <w:pStyle w:val="ad"/>
      </w:pPr>
      <w:r>
        <w:t>Мы ушли, ковыляя во мгле,       мы к родной подлетаем земле.</w:t>
      </w:r>
    </w:p>
    <w:p w:rsidR="00480A34" w:rsidRDefault="00480A34" w:rsidP="00FF5E25">
      <w:pPr>
        <w:pStyle w:val="ad"/>
      </w:pPr>
      <w:r>
        <w:t xml:space="preserve">      G       G7   C    </w:t>
      </w:r>
    </w:p>
    <w:p w:rsidR="00480A34" w:rsidRDefault="00480A34" w:rsidP="00FF5E25">
      <w:pPr>
        <w:pStyle w:val="ad"/>
      </w:pPr>
      <w:r>
        <w:t>Вся команда цела и машина пришла</w:t>
      </w:r>
    </w:p>
    <w:p w:rsidR="00480A34" w:rsidRDefault="00480A34" w:rsidP="00FF5E25">
      <w:pPr>
        <w:pStyle w:val="ad"/>
      </w:pPr>
      <w:r>
        <w:t xml:space="preserve">           G       D           G       </w:t>
      </w:r>
    </w:p>
    <w:p w:rsidR="00480A34" w:rsidRDefault="00480A34" w:rsidP="00FF5E25">
      <w:pPr>
        <w:pStyle w:val="ad"/>
      </w:pPr>
      <w:r>
        <w:t>На честном слове и на одном крыле.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Solo на скрипке: G A D G (G7 только во 2-ой раз) C G D G - 2 раза</w:t>
      </w:r>
    </w:p>
    <w:p w:rsidR="00480A34" w:rsidRDefault="00480A34" w:rsidP="00FF5E25">
      <w:pPr>
        <w:pStyle w:val="ad"/>
      </w:pPr>
    </w:p>
    <w:p w:rsidR="00480A34" w:rsidRPr="00480A34" w:rsidRDefault="00480A34" w:rsidP="00FF5E25">
      <w:pPr>
        <w:pStyle w:val="ad"/>
        <w:rPr>
          <w:lang w:val="en-US"/>
        </w:rPr>
      </w:pPr>
      <w:r>
        <w:t xml:space="preserve">       </w:t>
      </w:r>
      <w:r w:rsidRPr="00480A34">
        <w:rPr>
          <w:lang w:val="en-US"/>
        </w:rPr>
        <w:t xml:space="preserve">G       D            G </w:t>
      </w:r>
    </w:p>
    <w:p w:rsidR="00480A34" w:rsidRPr="00480A34" w:rsidRDefault="00480A34" w:rsidP="00FF5E25">
      <w:pPr>
        <w:pStyle w:val="ad"/>
        <w:rPr>
          <w:lang w:val="en-US"/>
        </w:rPr>
      </w:pPr>
      <w:proofErr w:type="gramStart"/>
      <w:r>
        <w:t>Со</w:t>
      </w:r>
      <w:proofErr w:type="gramEnd"/>
      <w:r w:rsidRPr="00480A34">
        <w:rPr>
          <w:lang w:val="en-US"/>
        </w:rPr>
        <w:t xml:space="preserve">ming in on a wing and the </w:t>
      </w:r>
      <w:r>
        <w:t>р</w:t>
      </w:r>
      <w:r w:rsidRPr="00480A34">
        <w:rPr>
          <w:lang w:val="en-US"/>
        </w:rPr>
        <w:t>r</w:t>
      </w:r>
      <w:r>
        <w:t>ауе</w:t>
      </w:r>
      <w:r w:rsidRPr="00480A34">
        <w:rPr>
          <w:lang w:val="en-US"/>
        </w:rPr>
        <w:t>r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G            A       D      </w:t>
      </w:r>
    </w:p>
    <w:p w:rsidR="00480A34" w:rsidRPr="00480A34" w:rsidRDefault="00480A34" w:rsidP="00FF5E25">
      <w:pPr>
        <w:pStyle w:val="ad"/>
        <w:rPr>
          <w:lang w:val="en-US"/>
        </w:rPr>
      </w:pPr>
      <w:proofErr w:type="gramStart"/>
      <w:r>
        <w:t>Со</w:t>
      </w:r>
      <w:proofErr w:type="gramEnd"/>
      <w:r w:rsidRPr="00480A34">
        <w:rPr>
          <w:lang w:val="en-US"/>
        </w:rPr>
        <w:t xml:space="preserve">ming in on a wing and the </w:t>
      </w:r>
      <w:r>
        <w:t>р</w:t>
      </w:r>
      <w:r w:rsidRPr="00480A34">
        <w:rPr>
          <w:lang w:val="en-US"/>
        </w:rPr>
        <w:t>r</w:t>
      </w:r>
      <w:r>
        <w:t>ауе</w:t>
      </w:r>
      <w:r w:rsidRPr="00480A34">
        <w:rPr>
          <w:lang w:val="en-US"/>
        </w:rPr>
        <w:t>r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        G         G7        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>Though there´s one motor gone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C 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We </w:t>
      </w:r>
      <w:r>
        <w:t>Са</w:t>
      </w:r>
      <w:r w:rsidRPr="00480A34">
        <w:rPr>
          <w:lang w:val="en-US"/>
        </w:rPr>
        <w:t xml:space="preserve">n still </w:t>
      </w:r>
      <w:r>
        <w:t>Са</w:t>
      </w:r>
      <w:r w:rsidRPr="00480A34">
        <w:rPr>
          <w:lang w:val="en-US"/>
        </w:rPr>
        <w:t>rr</w:t>
      </w:r>
      <w:r>
        <w:t>у</w:t>
      </w:r>
      <w:r w:rsidRPr="00480A34">
        <w:rPr>
          <w:lang w:val="en-US"/>
        </w:rPr>
        <w:t xml:space="preserve"> on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G       D             G </w:t>
      </w:r>
    </w:p>
    <w:p w:rsidR="00480A34" w:rsidRPr="00480A34" w:rsidRDefault="00480A34" w:rsidP="00FF5E25">
      <w:pPr>
        <w:pStyle w:val="ad"/>
        <w:rPr>
          <w:lang w:val="en-US"/>
        </w:rPr>
      </w:pPr>
      <w:proofErr w:type="gramStart"/>
      <w:r>
        <w:t>Со</w:t>
      </w:r>
      <w:proofErr w:type="gramEnd"/>
      <w:r w:rsidRPr="00480A34">
        <w:rPr>
          <w:lang w:val="en-US"/>
        </w:rPr>
        <w:t xml:space="preserve">ming in on a wing and the </w:t>
      </w:r>
      <w:r>
        <w:t>р</w:t>
      </w:r>
      <w:r w:rsidRPr="00480A34">
        <w:rPr>
          <w:lang w:val="en-US"/>
        </w:rPr>
        <w:t>r</w:t>
      </w:r>
      <w:r>
        <w:t>ауе</w:t>
      </w:r>
      <w:r w:rsidRPr="00480A34">
        <w:rPr>
          <w:lang w:val="en-US"/>
        </w:rPr>
        <w:t>r</w:t>
      </w:r>
    </w:p>
    <w:p w:rsidR="00480A34" w:rsidRPr="00480A34" w:rsidRDefault="00480A34" w:rsidP="00FF5E25">
      <w:pPr>
        <w:pStyle w:val="ad"/>
        <w:rPr>
          <w:lang w:val="en-US"/>
        </w:rPr>
      </w:pPr>
    </w:p>
    <w:p w:rsidR="00480A34" w:rsidRPr="00955941" w:rsidRDefault="00480A34" w:rsidP="00FF5E25">
      <w:pPr>
        <w:pStyle w:val="ad"/>
      </w:pPr>
      <w:r w:rsidRPr="00480A34">
        <w:rPr>
          <w:lang w:val="en-US"/>
        </w:rPr>
        <w:t>Outro</w:t>
      </w:r>
      <w:r w:rsidRPr="00955941">
        <w:t xml:space="preserve">: </w:t>
      </w:r>
      <w:r>
        <w:t>на</w:t>
      </w:r>
      <w:r w:rsidRPr="00955941">
        <w:t xml:space="preserve"> </w:t>
      </w:r>
      <w:r>
        <w:t>скрипке</w:t>
      </w:r>
    </w:p>
    <w:p w:rsidR="00480A34" w:rsidRPr="00955941" w:rsidRDefault="00480A34" w:rsidP="00FF5E25">
      <w:pPr>
        <w:pStyle w:val="ad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24" w:name="_Toc333498604"/>
      <w:r>
        <w:lastRenderedPageBreak/>
        <w:t>Чиж - Вот пуля просвистела, аккорды</w:t>
      </w:r>
      <w:bookmarkEnd w:id="24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 xml:space="preserve">     Am                          C     A7 </w:t>
      </w:r>
    </w:p>
    <w:p w:rsidR="00480A34" w:rsidRDefault="00480A34" w:rsidP="00FF5E25">
      <w:pPr>
        <w:pStyle w:val="ad"/>
      </w:pPr>
      <w:r>
        <w:t>Вот пуля просвистела, в грудь попала мне</w:t>
      </w:r>
    </w:p>
    <w:p w:rsidR="00480A34" w:rsidRDefault="00480A34" w:rsidP="00FF5E25">
      <w:pPr>
        <w:pStyle w:val="ad"/>
      </w:pPr>
      <w:r>
        <w:t xml:space="preserve">  Dm                     Am    F  G</w:t>
      </w:r>
    </w:p>
    <w:p w:rsidR="00480A34" w:rsidRDefault="00480A34" w:rsidP="00FF5E25">
      <w:pPr>
        <w:pStyle w:val="ad"/>
      </w:pPr>
      <w:r>
        <w:t>Спасся я в степи я на лихом коне</w:t>
      </w:r>
    </w:p>
    <w:p w:rsidR="00480A34" w:rsidRDefault="00480A34" w:rsidP="00FF5E25">
      <w:pPr>
        <w:pStyle w:val="ad"/>
      </w:pPr>
      <w:r>
        <w:t xml:space="preserve">    Am               C      A7</w:t>
      </w:r>
    </w:p>
    <w:p w:rsidR="00480A34" w:rsidRDefault="00480A34" w:rsidP="00FF5E25">
      <w:pPr>
        <w:pStyle w:val="ad"/>
      </w:pPr>
      <w:r>
        <w:t>Но шашкою меня комиссар достал</w:t>
      </w:r>
    </w:p>
    <w:p w:rsidR="00480A34" w:rsidRDefault="00480A34" w:rsidP="00FF5E25">
      <w:pPr>
        <w:pStyle w:val="ad"/>
      </w:pPr>
      <w:r>
        <w:t xml:space="preserve"> Dm                 Am  F  G</w:t>
      </w:r>
    </w:p>
    <w:p w:rsidR="00480A34" w:rsidRDefault="00480A34" w:rsidP="00FF5E25">
      <w:pPr>
        <w:pStyle w:val="ad"/>
      </w:pPr>
      <w:r>
        <w:t>Покачнулся я и с коня упал.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 xml:space="preserve"> Am         C            A7</w:t>
      </w:r>
    </w:p>
    <w:p w:rsidR="00480A34" w:rsidRDefault="00480A34" w:rsidP="00FF5E25">
      <w:pPr>
        <w:pStyle w:val="ad"/>
      </w:pPr>
      <w:r>
        <w:tab/>
        <w:t xml:space="preserve">Хэй, </w:t>
      </w:r>
      <w:proofErr w:type="gramStart"/>
      <w:r>
        <w:t>ой</w:t>
      </w:r>
      <w:proofErr w:type="gramEnd"/>
      <w:r>
        <w:t xml:space="preserve"> да конь мой вороной</w:t>
      </w:r>
    </w:p>
    <w:p w:rsidR="00480A34" w:rsidRDefault="00480A34" w:rsidP="00FF5E25">
      <w:pPr>
        <w:pStyle w:val="ad"/>
      </w:pPr>
      <w:r>
        <w:tab/>
        <w:t xml:space="preserve"> Dm        Am       F  G</w:t>
      </w:r>
    </w:p>
    <w:p w:rsidR="00480A34" w:rsidRDefault="00480A34" w:rsidP="00FF5E25">
      <w:pPr>
        <w:pStyle w:val="ad"/>
      </w:pPr>
      <w:r>
        <w:tab/>
        <w:t>Хэй, Да обрез стальной</w:t>
      </w:r>
    </w:p>
    <w:p w:rsidR="00480A34" w:rsidRDefault="00480A34" w:rsidP="00FF5E25">
      <w:pPr>
        <w:pStyle w:val="ad"/>
      </w:pPr>
      <w:r>
        <w:tab/>
        <w:t xml:space="preserve"> Am            C     A7</w:t>
      </w:r>
    </w:p>
    <w:p w:rsidR="00480A34" w:rsidRDefault="00480A34" w:rsidP="00FF5E25">
      <w:pPr>
        <w:pStyle w:val="ad"/>
      </w:pPr>
      <w:r>
        <w:tab/>
        <w:t>Хэй, да ты густой туман</w:t>
      </w:r>
    </w:p>
    <w:p w:rsidR="00480A34" w:rsidRDefault="00480A34" w:rsidP="00FF5E25">
      <w:pPr>
        <w:pStyle w:val="ad"/>
      </w:pPr>
      <w:r>
        <w:tab/>
        <w:t xml:space="preserve"> Dm         F     G   Am</w:t>
      </w:r>
    </w:p>
    <w:p w:rsidR="00480A34" w:rsidRDefault="00480A34" w:rsidP="00FF5E25">
      <w:pPr>
        <w:pStyle w:val="ad"/>
      </w:pPr>
      <w:r>
        <w:tab/>
        <w:t xml:space="preserve">Хэй, </w:t>
      </w:r>
      <w:proofErr w:type="gramStart"/>
      <w:r>
        <w:t>ой</w:t>
      </w:r>
      <w:proofErr w:type="gramEnd"/>
      <w:r>
        <w:t xml:space="preserve"> да батька-атаман</w:t>
      </w:r>
    </w:p>
    <w:p w:rsidR="00480A34" w:rsidRDefault="00480A34" w:rsidP="00FF5E25">
      <w:pPr>
        <w:pStyle w:val="ad"/>
      </w:pPr>
      <w:r>
        <w:tab/>
        <w:t xml:space="preserve">    F     G   Am</w:t>
      </w:r>
    </w:p>
    <w:p w:rsidR="00480A34" w:rsidRDefault="00480A34" w:rsidP="00FF5E25">
      <w:pPr>
        <w:pStyle w:val="ad"/>
      </w:pPr>
      <w:r>
        <w:tab/>
        <w:t>Да батька-атаман.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одной ноге я пришел с войны</w:t>
      </w:r>
    </w:p>
    <w:p w:rsidR="00480A34" w:rsidRDefault="00480A34" w:rsidP="00FF5E25">
      <w:pPr>
        <w:pStyle w:val="ad"/>
      </w:pPr>
      <w:r>
        <w:t>Привязал коня, сел я у жены</w:t>
      </w:r>
    </w:p>
    <w:p w:rsidR="00480A34" w:rsidRDefault="00480A34" w:rsidP="00FF5E25">
      <w:pPr>
        <w:pStyle w:val="ad"/>
      </w:pPr>
      <w:r>
        <w:t>Но часу не прошло - комиссар пришел</w:t>
      </w:r>
    </w:p>
    <w:p w:rsidR="00480A34" w:rsidRDefault="00480A34" w:rsidP="00FF5E25">
      <w:pPr>
        <w:pStyle w:val="ad"/>
      </w:pPr>
      <w:r>
        <w:t>Отвязал коня и жену увел.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Проигрыш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Спаса со стены под рубаху снял</w:t>
      </w:r>
    </w:p>
    <w:p w:rsidR="00480A34" w:rsidRDefault="00480A34" w:rsidP="00FF5E25">
      <w:pPr>
        <w:pStyle w:val="ad"/>
      </w:pPr>
      <w:r>
        <w:t>Хату подпалил, да обрез достал</w:t>
      </w:r>
    </w:p>
    <w:p w:rsidR="00480A34" w:rsidRDefault="00480A34" w:rsidP="00FF5E25">
      <w:pPr>
        <w:pStyle w:val="ad"/>
      </w:pPr>
      <w:r>
        <w:t>При Советах жить - торговать свой крест</w:t>
      </w:r>
    </w:p>
    <w:p w:rsidR="00480A34" w:rsidRDefault="00480A34" w:rsidP="00FF5E25">
      <w:pPr>
        <w:pStyle w:val="ad"/>
      </w:pPr>
      <w:r>
        <w:t>Сколько нас таких уходило в лес.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</w:t>
      </w:r>
      <w:r>
        <w:tab/>
        <w:t>Припев</w:t>
      </w:r>
    </w:p>
    <w:p w:rsidR="00480A34" w:rsidRDefault="00480A34" w:rsidP="00FF5E25">
      <w:pPr>
        <w:pStyle w:val="ad"/>
      </w:pPr>
      <w:r>
        <w:t xml:space="preserve">            F     G   Am      Am</w:t>
      </w:r>
    </w:p>
    <w:p w:rsidR="00480A34" w:rsidRDefault="00480A34" w:rsidP="00FF5E25">
      <w:pPr>
        <w:pStyle w:val="ad"/>
      </w:pPr>
      <w:r>
        <w:t xml:space="preserve">        Да батька-атаман...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25" w:name="_Toc333498605"/>
      <w:r>
        <w:lastRenderedPageBreak/>
        <w:t>Чиж - Дверь в лето, аккорды</w:t>
      </w:r>
      <w:bookmarkEnd w:id="25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 xml:space="preserve">     C       D         G</w:t>
      </w:r>
    </w:p>
    <w:p w:rsidR="00480A34" w:rsidRDefault="00480A34" w:rsidP="00FF5E25">
      <w:pPr>
        <w:pStyle w:val="ad"/>
      </w:pPr>
      <w:r>
        <w:t>Меня побили камнями на детской площадке,</w:t>
      </w:r>
    </w:p>
    <w:p w:rsidR="00480A34" w:rsidRDefault="00480A34" w:rsidP="00FF5E25">
      <w:pPr>
        <w:pStyle w:val="ad"/>
      </w:pPr>
      <w:r>
        <w:t xml:space="preserve">    D               Hm7       A</w:t>
      </w:r>
    </w:p>
    <w:p w:rsidR="00480A34" w:rsidRDefault="00480A34" w:rsidP="00FF5E25">
      <w:pPr>
        <w:pStyle w:val="ad"/>
      </w:pPr>
      <w:r>
        <w:t>Я ушел чуть живым, скрывался в чужом районе.</w:t>
      </w:r>
    </w:p>
    <w:p w:rsidR="00480A34" w:rsidRDefault="00480A34" w:rsidP="00FF5E25">
      <w:pPr>
        <w:pStyle w:val="ad"/>
      </w:pPr>
      <w:r>
        <w:t xml:space="preserve">      C         D         G</w:t>
      </w:r>
    </w:p>
    <w:p w:rsidR="00480A34" w:rsidRDefault="00480A34" w:rsidP="00FF5E25">
      <w:pPr>
        <w:pStyle w:val="ad"/>
      </w:pPr>
      <w:r>
        <w:t>Но собаки нашли мой след и грызут за пятки,</w:t>
      </w:r>
    </w:p>
    <w:p w:rsidR="00480A34" w:rsidRDefault="00480A34" w:rsidP="00FF5E25">
      <w:pPr>
        <w:pStyle w:val="ad"/>
      </w:pPr>
      <w:r>
        <w:t xml:space="preserve">     D               Hm7       A</w:t>
      </w:r>
    </w:p>
    <w:p w:rsidR="00480A34" w:rsidRDefault="00480A34" w:rsidP="00FF5E25">
      <w:pPr>
        <w:pStyle w:val="ad"/>
      </w:pPr>
      <w:r>
        <w:t>Я устал считать, сколько суток идет погоня.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 C                D         G</w:t>
      </w:r>
    </w:p>
    <w:p w:rsidR="00480A34" w:rsidRDefault="00480A34" w:rsidP="00FF5E25">
      <w:pPr>
        <w:pStyle w:val="ad"/>
      </w:pPr>
      <w:r>
        <w:t>Я царапался в двери в поисках двери в лето,</w:t>
      </w:r>
    </w:p>
    <w:p w:rsidR="00480A34" w:rsidRDefault="00480A34" w:rsidP="00FF5E25">
      <w:pPr>
        <w:pStyle w:val="ad"/>
      </w:pPr>
      <w:r>
        <w:t xml:space="preserve">       C          D          G</w:t>
      </w:r>
    </w:p>
    <w:p w:rsidR="00480A34" w:rsidRDefault="00480A34" w:rsidP="00FF5E25">
      <w:pPr>
        <w:pStyle w:val="ad"/>
      </w:pPr>
      <w:r>
        <w:t>Где коты, если верить Хайнлайну, живут как дома.</w:t>
      </w:r>
    </w:p>
    <w:p w:rsidR="00480A34" w:rsidRDefault="00480A34" w:rsidP="00FF5E25">
      <w:pPr>
        <w:pStyle w:val="ad"/>
      </w:pPr>
      <w:r>
        <w:t xml:space="preserve">      D        Hm7      A</w:t>
      </w:r>
    </w:p>
    <w:p w:rsidR="00480A34" w:rsidRDefault="00480A34" w:rsidP="00FF5E25">
      <w:pPr>
        <w:pStyle w:val="ad"/>
      </w:pPr>
      <w:r>
        <w:t>Но и там находили, орали и шли по следу,</w:t>
      </w:r>
    </w:p>
    <w:p w:rsidR="00480A34" w:rsidRDefault="00480A34" w:rsidP="00FF5E25">
      <w:pPr>
        <w:pStyle w:val="ad"/>
      </w:pPr>
      <w:r>
        <w:t xml:space="preserve">      C        D               G</w:t>
      </w:r>
    </w:p>
    <w:p w:rsidR="00480A34" w:rsidRDefault="00480A34" w:rsidP="00FF5E25">
      <w:pPr>
        <w:pStyle w:val="ad"/>
      </w:pPr>
      <w:r>
        <w:t>Параллельный мир оказался до боли знакомым....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Проигрыш - C D G C D G G7 C D C C D G.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Я не знаю, чем вызываю злость -</w:t>
      </w:r>
    </w:p>
    <w:p w:rsidR="00480A34" w:rsidRDefault="00480A34" w:rsidP="00FF5E25">
      <w:pPr>
        <w:pStyle w:val="ad"/>
      </w:pPr>
      <w:r>
        <w:t>Никому не мешал, всю жизнь починял свой примус,</w:t>
      </w:r>
    </w:p>
    <w:p w:rsidR="00480A34" w:rsidRDefault="00480A34" w:rsidP="00FF5E25">
      <w:pPr>
        <w:pStyle w:val="ad"/>
      </w:pPr>
      <w:r>
        <w:t>Не брал их игрушек, не вырывал их кость,</w:t>
      </w:r>
    </w:p>
    <w:p w:rsidR="00480A34" w:rsidRDefault="00480A34" w:rsidP="00FF5E25">
      <w:pPr>
        <w:pStyle w:val="ad"/>
      </w:pPr>
      <w:r>
        <w:t>Не перебегал им путь, и не целился в спину.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Да я даже не знаю, что там за дверью в лето.</w:t>
      </w:r>
    </w:p>
    <w:p w:rsidR="00480A34" w:rsidRDefault="00480A34" w:rsidP="00FF5E25">
      <w:pPr>
        <w:pStyle w:val="ad"/>
      </w:pPr>
      <w:r>
        <w:t>Может это задрочка типа Тома и Джерри,</w:t>
      </w:r>
    </w:p>
    <w:p w:rsidR="00480A34" w:rsidRDefault="00480A34" w:rsidP="00FF5E25">
      <w:pPr>
        <w:pStyle w:val="ad"/>
      </w:pPr>
      <w:r>
        <w:t xml:space="preserve">Может просто тупик, и в поисках смысла </w:t>
      </w:r>
      <w:proofErr w:type="gramStart"/>
      <w:r>
        <w:t>нету</w:t>
      </w:r>
      <w:proofErr w:type="gramEnd"/>
      <w:r>
        <w:t>,</w:t>
      </w:r>
    </w:p>
    <w:p w:rsidR="00480A34" w:rsidRDefault="00480A34" w:rsidP="00FF5E25">
      <w:pPr>
        <w:pStyle w:val="ad"/>
      </w:pPr>
      <w:r>
        <w:t>Но должны же коты, пес возьми, во что-нибуть верить!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Я мечтаю о лете под грустным осенним дождем,</w:t>
      </w:r>
    </w:p>
    <w:p w:rsidR="00480A34" w:rsidRDefault="00480A34" w:rsidP="00FF5E25">
      <w:pPr>
        <w:pStyle w:val="ad"/>
      </w:pPr>
      <w:r>
        <w:t>Спрятав свой хвост трубой за мусорный бак,</w:t>
      </w:r>
    </w:p>
    <w:p w:rsidR="00480A34" w:rsidRDefault="00480A34" w:rsidP="00FF5E25">
      <w:pPr>
        <w:pStyle w:val="ad"/>
      </w:pPr>
      <w:r>
        <w:t xml:space="preserve">Ведь любой </w:t>
      </w:r>
      <w:proofErr w:type="gramStart"/>
      <w:r>
        <w:t>дурак</w:t>
      </w:r>
      <w:proofErr w:type="gramEnd"/>
      <w:r>
        <w:t xml:space="preserve"> знает - кошке нужен дом,</w:t>
      </w:r>
    </w:p>
    <w:p w:rsidR="00480A34" w:rsidRDefault="00480A34" w:rsidP="00FF5E25">
      <w:pPr>
        <w:pStyle w:val="ad"/>
      </w:pPr>
      <w:r>
        <w:t>Хотя б уголок, просто укрытие от злых детей и собак....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теперь я знаю, что там за дверью в лето -</w:t>
      </w:r>
    </w:p>
    <w:p w:rsidR="00480A34" w:rsidRDefault="00480A34" w:rsidP="00FF5E25">
      <w:pPr>
        <w:pStyle w:val="ad"/>
      </w:pPr>
      <w:r>
        <w:t>Это место для тех, кто выжил зиму и осень.</w:t>
      </w:r>
    </w:p>
    <w:p w:rsidR="00480A34" w:rsidRDefault="00480A34" w:rsidP="00FF5E25">
      <w:pPr>
        <w:pStyle w:val="ad"/>
      </w:pPr>
      <w:r>
        <w:t xml:space="preserve">Эти дверь повсюду и в тоже время их </w:t>
      </w:r>
      <w:proofErr w:type="gramStart"/>
      <w:r>
        <w:t>нету</w:t>
      </w:r>
      <w:proofErr w:type="gramEnd"/>
      <w:r>
        <w:t>,</w:t>
      </w:r>
    </w:p>
    <w:p w:rsidR="00480A34" w:rsidRDefault="00480A34" w:rsidP="00FF5E25">
      <w:pPr>
        <w:pStyle w:val="ad"/>
      </w:pPr>
      <w:r>
        <w:t>Без замка, зато с табличкой "милости просим".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Я нашел эти </w:t>
      </w:r>
      <w:proofErr w:type="gramStart"/>
      <w:r>
        <w:t>двери</w:t>
      </w:r>
      <w:proofErr w:type="gramEnd"/>
      <w:r>
        <w:t xml:space="preserve"> когда собирался в ад,</w:t>
      </w:r>
    </w:p>
    <w:p w:rsidR="00480A34" w:rsidRDefault="00480A34" w:rsidP="00FF5E25">
      <w:pPr>
        <w:pStyle w:val="ad"/>
      </w:pPr>
      <w:r>
        <w:t>Мне помог в этом деле его величество случай.</w:t>
      </w:r>
    </w:p>
    <w:p w:rsidR="00480A34" w:rsidRDefault="00480A34" w:rsidP="00FF5E25">
      <w:pPr>
        <w:pStyle w:val="ad"/>
      </w:pPr>
      <w:r>
        <w:t>И с тех пор так и гуляю туда и назад,</w:t>
      </w:r>
    </w:p>
    <w:p w:rsidR="00480A34" w:rsidRDefault="00480A34" w:rsidP="00FF5E25">
      <w:pPr>
        <w:pStyle w:val="ad"/>
      </w:pPr>
      <w:r>
        <w:t>Потому что вечное лето - это тоже скучно....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26" w:name="_Toc333498606"/>
      <w:r>
        <w:lastRenderedPageBreak/>
        <w:t>Чиж - День рождения, аккорды</w:t>
      </w:r>
      <w:bookmarkEnd w:id="26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 xml:space="preserve">G7 </w:t>
      </w:r>
    </w:p>
    <w:p w:rsidR="00480A34" w:rsidRDefault="00480A34" w:rsidP="00FF5E25">
      <w:pPr>
        <w:pStyle w:val="ad"/>
      </w:pPr>
      <w:r>
        <w:t xml:space="preserve">Ночь, луна, телевизор не работает, </w:t>
      </w:r>
    </w:p>
    <w:p w:rsidR="00480A34" w:rsidRDefault="00480A34" w:rsidP="00FF5E25">
      <w:pPr>
        <w:pStyle w:val="ad"/>
      </w:pPr>
      <w:r>
        <w:t xml:space="preserve">Отбрасывает только бесполезную тень. </w:t>
      </w:r>
    </w:p>
    <w:p w:rsidR="00480A34" w:rsidRDefault="00480A34" w:rsidP="00FF5E25">
      <w:pPr>
        <w:pStyle w:val="ad"/>
      </w:pPr>
      <w:r>
        <w:t xml:space="preserve">Храп </w:t>
      </w:r>
      <w:proofErr w:type="gramStart"/>
      <w:r>
        <w:t>соседа</w:t>
      </w:r>
      <w:proofErr w:type="gramEnd"/>
      <w:r>
        <w:t xml:space="preserve"> словно рокот мотоцикла, </w:t>
      </w:r>
    </w:p>
    <w:p w:rsidR="00480A34" w:rsidRDefault="00480A34" w:rsidP="00FF5E25">
      <w:pPr>
        <w:pStyle w:val="ad"/>
      </w:pPr>
      <w:r>
        <w:t xml:space="preserve">Постучать бы ему в стену, блин, да подниматься лень. </w:t>
      </w:r>
    </w:p>
    <w:p w:rsidR="00480A34" w:rsidRDefault="00480A34" w:rsidP="00FF5E25">
      <w:pPr>
        <w:pStyle w:val="ad"/>
      </w:pPr>
      <w:r>
        <w:t xml:space="preserve">Сигарету от сигареты я прикуриваю - </w:t>
      </w:r>
    </w:p>
    <w:p w:rsidR="00480A34" w:rsidRDefault="00480A34" w:rsidP="00FF5E25">
      <w:pPr>
        <w:pStyle w:val="ad"/>
      </w:pPr>
      <w:r>
        <w:t xml:space="preserve">В хате можно вешать топор. </w:t>
      </w:r>
    </w:p>
    <w:p w:rsidR="00480A34" w:rsidRDefault="00480A34" w:rsidP="00FF5E25">
      <w:pPr>
        <w:pStyle w:val="ad"/>
      </w:pPr>
      <w:r>
        <w:t xml:space="preserve">Все подвыпито, все подъедено: </w:t>
      </w:r>
    </w:p>
    <w:p w:rsidR="00480A34" w:rsidRDefault="00480A34" w:rsidP="00FF5E25">
      <w:pPr>
        <w:pStyle w:val="ad"/>
      </w:pPr>
      <w:r>
        <w:t xml:space="preserve">        D7     A    C     G </w:t>
      </w:r>
    </w:p>
    <w:p w:rsidR="00480A34" w:rsidRDefault="00480A34" w:rsidP="00FF5E25">
      <w:pPr>
        <w:pStyle w:val="ad"/>
      </w:pPr>
      <w:r>
        <w:t xml:space="preserve">День рожденья, блин, раз в году! </w:t>
      </w:r>
    </w:p>
    <w:p w:rsidR="00480A34" w:rsidRDefault="00480A34" w:rsidP="00FF5E25">
      <w:pPr>
        <w:pStyle w:val="ad"/>
      </w:pPr>
      <w:r>
        <w:t xml:space="preserve">  </w:t>
      </w:r>
    </w:p>
    <w:p w:rsidR="00480A34" w:rsidRDefault="00480A34" w:rsidP="00FF5E25">
      <w:pPr>
        <w:pStyle w:val="ad"/>
      </w:pPr>
      <w:r>
        <w:t xml:space="preserve">Гости, блин, натанцевались </w:t>
      </w:r>
      <w:proofErr w:type="gramStart"/>
      <w:r>
        <w:t>до</w:t>
      </w:r>
      <w:proofErr w:type="gramEnd"/>
      <w:r>
        <w:t xml:space="preserve"> упаду, </w:t>
      </w:r>
    </w:p>
    <w:p w:rsidR="00480A34" w:rsidRDefault="00480A34" w:rsidP="00FF5E25">
      <w:pPr>
        <w:pStyle w:val="ad"/>
      </w:pPr>
      <w:r>
        <w:t xml:space="preserve">Навращались, блин, задами влево-вправо-вверх-вниз. </w:t>
      </w:r>
    </w:p>
    <w:p w:rsidR="00480A34" w:rsidRDefault="00480A34" w:rsidP="00FF5E25">
      <w:pPr>
        <w:pStyle w:val="ad"/>
      </w:pPr>
      <w:r>
        <w:t xml:space="preserve">А ты надулась на меня, забилась в угол и оттуда </w:t>
      </w:r>
    </w:p>
    <w:p w:rsidR="00480A34" w:rsidRDefault="00480A34" w:rsidP="00FF5E25">
      <w:pPr>
        <w:pStyle w:val="ad"/>
      </w:pPr>
      <w:r>
        <w:t xml:space="preserve">Все глазищами сверкала - прямо вылитая рысь! </w:t>
      </w:r>
    </w:p>
    <w:p w:rsidR="00480A34" w:rsidRDefault="00480A34" w:rsidP="00FF5E25">
      <w:pPr>
        <w:pStyle w:val="ad"/>
      </w:pPr>
      <w:r>
        <w:t xml:space="preserve">Досверкалась, блин, доглазелась: </w:t>
      </w:r>
    </w:p>
    <w:p w:rsidR="00480A34" w:rsidRDefault="00480A34" w:rsidP="00FF5E25">
      <w:pPr>
        <w:pStyle w:val="ad"/>
      </w:pPr>
      <w:r>
        <w:t xml:space="preserve">Я прыгнул на стол и устроил стриптиз. </w:t>
      </w:r>
    </w:p>
    <w:p w:rsidR="00480A34" w:rsidRDefault="00480A34" w:rsidP="00FF5E25">
      <w:pPr>
        <w:pStyle w:val="ad"/>
      </w:pPr>
      <w:r>
        <w:t xml:space="preserve">Мне понравилось - всем понравилось. </w:t>
      </w:r>
    </w:p>
    <w:p w:rsidR="00480A34" w:rsidRDefault="00480A34" w:rsidP="00FF5E25">
      <w:pPr>
        <w:pStyle w:val="ad"/>
      </w:pPr>
      <w:r>
        <w:t xml:space="preserve">День рожденья, блин, раз в году! 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</w:t>
      </w:r>
    </w:p>
    <w:p w:rsidR="00480A34" w:rsidRDefault="00480A34" w:rsidP="00FF5E25">
      <w:pPr>
        <w:pStyle w:val="ad"/>
      </w:pPr>
      <w:r>
        <w:t xml:space="preserve">А потом все свалили, и ты свалила, </w:t>
      </w:r>
    </w:p>
    <w:p w:rsidR="00480A34" w:rsidRDefault="00480A34" w:rsidP="00FF5E25">
      <w:pPr>
        <w:pStyle w:val="ad"/>
      </w:pPr>
      <w:r>
        <w:t xml:space="preserve">На </w:t>
      </w:r>
      <w:proofErr w:type="gramStart"/>
      <w:r>
        <w:t>прощание</w:t>
      </w:r>
      <w:proofErr w:type="gramEnd"/>
      <w:r>
        <w:t xml:space="preserve"> презрительно плюнув в пол... </w:t>
      </w:r>
    </w:p>
    <w:p w:rsidR="00480A34" w:rsidRDefault="00480A34" w:rsidP="00FF5E25">
      <w:pPr>
        <w:pStyle w:val="ad"/>
      </w:pPr>
      <w:r>
        <w:t xml:space="preserve">Ночь, луна, телевизор не работает, </w:t>
      </w:r>
    </w:p>
    <w:p w:rsidR="00480A34" w:rsidRDefault="00480A34" w:rsidP="00FF5E25">
      <w:pPr>
        <w:pStyle w:val="ad"/>
      </w:pPr>
      <w:r>
        <w:t xml:space="preserve">А там по первой идет футбол. </w:t>
      </w:r>
    </w:p>
    <w:p w:rsidR="00480A34" w:rsidRDefault="00480A34" w:rsidP="00FF5E25">
      <w:pPr>
        <w:pStyle w:val="ad"/>
      </w:pPr>
      <w:r>
        <w:t xml:space="preserve">Храп соседа - пошел он в жопу - </w:t>
      </w:r>
    </w:p>
    <w:p w:rsidR="00480A34" w:rsidRDefault="00480A34" w:rsidP="00FF5E25">
      <w:pPr>
        <w:pStyle w:val="ad"/>
      </w:pPr>
      <w:r>
        <w:t xml:space="preserve">Напомнил мне байкера из Сочей: </w:t>
      </w:r>
    </w:p>
    <w:p w:rsidR="00480A34" w:rsidRPr="00480A34" w:rsidRDefault="00480A34" w:rsidP="00FF5E25">
      <w:pPr>
        <w:pStyle w:val="ad"/>
        <w:rPr>
          <w:lang w:val="en-US"/>
        </w:rPr>
      </w:pPr>
      <w:r>
        <w:t>Байкер</w:t>
      </w:r>
      <w:r w:rsidRPr="00480A34">
        <w:rPr>
          <w:lang w:val="en-US"/>
        </w:rPr>
        <w:t xml:space="preserve"> </w:t>
      </w:r>
      <w:r>
        <w:t>Пуля</w:t>
      </w:r>
      <w:r w:rsidRPr="00480A34">
        <w:rPr>
          <w:lang w:val="en-US"/>
        </w:rPr>
        <w:t xml:space="preserve">, how do you do ya? </w:t>
      </w:r>
    </w:p>
    <w:p w:rsidR="00480A34" w:rsidRDefault="00480A34" w:rsidP="00FF5E25">
      <w:pPr>
        <w:pStyle w:val="ad"/>
      </w:pPr>
      <w:r>
        <w:t>День рожденья, блин, раз в году!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27" w:name="_Toc333498607"/>
      <w:r>
        <w:lastRenderedPageBreak/>
        <w:t>Чиж - Дорожная (Проводница Оленька), аккорды</w:t>
      </w:r>
      <w:bookmarkEnd w:id="27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 xml:space="preserve">  Em                   G</w:t>
      </w:r>
    </w:p>
    <w:p w:rsidR="00480A34" w:rsidRDefault="00480A34" w:rsidP="00FF5E25">
      <w:pPr>
        <w:pStyle w:val="ad"/>
      </w:pPr>
      <w:r>
        <w:t xml:space="preserve">   </w:t>
      </w:r>
      <w:proofErr w:type="gramStart"/>
      <w:r>
        <w:t>Сходятся</w:t>
      </w:r>
      <w:proofErr w:type="gramEnd"/>
      <w:r>
        <w:t xml:space="preserve"> расходятся как пути на станции</w:t>
      </w:r>
    </w:p>
    <w:p w:rsidR="00480A34" w:rsidRDefault="00480A34" w:rsidP="00FF5E25">
      <w:pPr>
        <w:pStyle w:val="ad"/>
      </w:pPr>
      <w:r>
        <w:t xml:space="preserve">  Em                   G       F#    Em</w:t>
      </w:r>
    </w:p>
    <w:p w:rsidR="00480A34" w:rsidRDefault="00480A34" w:rsidP="00FF5E25">
      <w:pPr>
        <w:pStyle w:val="ad"/>
      </w:pPr>
      <w:r>
        <w:t xml:space="preserve">   Шпалами да </w:t>
      </w:r>
      <w:proofErr w:type="gramStart"/>
      <w:r>
        <w:t>рельсами</w:t>
      </w:r>
      <w:proofErr w:type="gramEnd"/>
      <w:r>
        <w:t xml:space="preserve"> а в глазах рябит</w:t>
      </w:r>
    </w:p>
    <w:p w:rsidR="00480A34" w:rsidRDefault="00480A34" w:rsidP="00FF5E25">
      <w:pPr>
        <w:pStyle w:val="ad"/>
      </w:pPr>
      <w:r>
        <w:t xml:space="preserve">                     G</w:t>
      </w:r>
    </w:p>
    <w:p w:rsidR="00480A34" w:rsidRDefault="00480A34" w:rsidP="00FF5E25">
      <w:pPr>
        <w:pStyle w:val="ad"/>
      </w:pPr>
      <w:r>
        <w:t xml:space="preserve">   Проводница милая выдай мне квитанцию</w:t>
      </w:r>
    </w:p>
    <w:p w:rsidR="00480A34" w:rsidRDefault="00480A34" w:rsidP="00FF5E25">
      <w:pPr>
        <w:pStyle w:val="ad"/>
      </w:pPr>
      <w:r>
        <w:t xml:space="preserve">  Em                        G     F#      Em</w:t>
      </w:r>
    </w:p>
    <w:p w:rsidR="00480A34" w:rsidRDefault="00480A34" w:rsidP="00FF5E25">
      <w:pPr>
        <w:pStyle w:val="ad"/>
      </w:pPr>
      <w:r>
        <w:t xml:space="preserve">   В </w:t>
      </w:r>
      <w:proofErr w:type="gramStart"/>
      <w:r>
        <w:t>том</w:t>
      </w:r>
      <w:proofErr w:type="gramEnd"/>
      <w:r>
        <w:t xml:space="preserve"> что если ехал я то ехал не в кредит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F#                 C</w:t>
      </w:r>
    </w:p>
    <w:p w:rsidR="00480A34" w:rsidRDefault="00480A34" w:rsidP="00FF5E25">
      <w:pPr>
        <w:pStyle w:val="ad"/>
      </w:pPr>
      <w:r>
        <w:t xml:space="preserve">   Сядем у окошечка на колесах ...</w:t>
      </w:r>
    </w:p>
    <w:p w:rsidR="00480A34" w:rsidRDefault="00480A34" w:rsidP="00FF5E25">
      <w:pPr>
        <w:pStyle w:val="ad"/>
      </w:pPr>
      <w:r>
        <w:t xml:space="preserve">  D                           G     F#        H</w:t>
      </w:r>
    </w:p>
    <w:p w:rsidR="00480A34" w:rsidRDefault="00480A34" w:rsidP="00FF5E25">
      <w:pPr>
        <w:pStyle w:val="ad"/>
      </w:pPr>
      <w:r>
        <w:t xml:space="preserve">   За полночь так за полночь будем пить твой чай</w:t>
      </w:r>
    </w:p>
    <w:p w:rsidR="00480A34" w:rsidRDefault="00480A34" w:rsidP="00FF5E25">
      <w:pPr>
        <w:pStyle w:val="ad"/>
      </w:pPr>
      <w:r>
        <w:t xml:space="preserve">  Em                  G</w:t>
      </w:r>
    </w:p>
    <w:p w:rsidR="00480A34" w:rsidRDefault="00480A34" w:rsidP="00FF5E25">
      <w:pPr>
        <w:pStyle w:val="ad"/>
      </w:pPr>
      <w:r>
        <w:t xml:space="preserve">   У меня с гитарою две бутылки красного</w:t>
      </w:r>
    </w:p>
    <w:p w:rsidR="00480A34" w:rsidRDefault="00480A34" w:rsidP="00FF5E25">
      <w:pPr>
        <w:pStyle w:val="ad"/>
      </w:pPr>
      <w:r>
        <w:t xml:space="preserve">  Am         Em      G      F#    Em</w:t>
      </w:r>
    </w:p>
    <w:p w:rsidR="00480A34" w:rsidRDefault="00480A34" w:rsidP="00FF5E25">
      <w:pPr>
        <w:pStyle w:val="ad"/>
      </w:pPr>
      <w:r>
        <w:t xml:space="preserve">   Якобы случайно и как бы невзначай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Выпьем мы по соточке тут и познакомимся</w:t>
      </w:r>
    </w:p>
    <w:p w:rsidR="00480A34" w:rsidRDefault="00480A34" w:rsidP="00FF5E25">
      <w:pPr>
        <w:pStyle w:val="ad"/>
      </w:pPr>
      <w:r>
        <w:t xml:space="preserve">   Мне на Оль всю жизнь везло ну а я Сергей</w:t>
      </w:r>
    </w:p>
    <w:p w:rsidR="00480A34" w:rsidRDefault="00480A34" w:rsidP="00FF5E25">
      <w:pPr>
        <w:pStyle w:val="ad"/>
      </w:pPr>
      <w:r>
        <w:t xml:space="preserve">   Струны плачут новые деревца дубовые</w:t>
      </w:r>
    </w:p>
    <w:p w:rsidR="00480A34" w:rsidRDefault="00480A34" w:rsidP="00FF5E25">
      <w:pPr>
        <w:pStyle w:val="ad"/>
      </w:pPr>
      <w:r>
        <w:t xml:space="preserve">   Проплывают за окном </w:t>
      </w:r>
      <w:proofErr w:type="gramStart"/>
      <w:r>
        <w:t>ой</w:t>
      </w:r>
      <w:proofErr w:type="gramEnd"/>
      <w:r>
        <w:t xml:space="preserve"> да не робей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А через две станции все хана приехали</w:t>
      </w:r>
    </w:p>
    <w:p w:rsidR="00480A34" w:rsidRDefault="00480A34" w:rsidP="00FF5E25">
      <w:pPr>
        <w:pStyle w:val="ad"/>
      </w:pPr>
      <w:r>
        <w:t xml:space="preserve">   Для тебя здесь дом </w:t>
      </w:r>
      <w:proofErr w:type="gramStart"/>
      <w:r>
        <w:t>родной</w:t>
      </w:r>
      <w:proofErr w:type="gramEnd"/>
      <w:r>
        <w:t xml:space="preserve"> а мне как первый снег</w:t>
      </w:r>
    </w:p>
    <w:p w:rsidR="00480A34" w:rsidRDefault="00480A34" w:rsidP="00FF5E25">
      <w:pPr>
        <w:pStyle w:val="ad"/>
      </w:pPr>
      <w:r>
        <w:t xml:space="preserve">   Проводница Оленька с шутками и смехами</w:t>
      </w:r>
    </w:p>
    <w:p w:rsidR="00480A34" w:rsidRDefault="00480A34" w:rsidP="00FF5E25">
      <w:pPr>
        <w:pStyle w:val="ad"/>
      </w:pPr>
      <w:r>
        <w:t xml:space="preserve">   Мы с тобой </w:t>
      </w:r>
      <w:proofErr w:type="gramStart"/>
      <w:r>
        <w:t>прощаемся</w:t>
      </w:r>
      <w:proofErr w:type="gramEnd"/>
      <w:r>
        <w:t xml:space="preserve"> и может быть на век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</w:t>
      </w:r>
      <w:proofErr w:type="gramStart"/>
      <w:r>
        <w:t>Сходятся</w:t>
      </w:r>
      <w:proofErr w:type="gramEnd"/>
      <w:r>
        <w:t xml:space="preserve"> расходятся тут же снова женятся</w:t>
      </w:r>
    </w:p>
    <w:p w:rsidR="00480A34" w:rsidRDefault="00480A34" w:rsidP="00FF5E25">
      <w:pPr>
        <w:pStyle w:val="ad"/>
      </w:pPr>
      <w:r>
        <w:t xml:space="preserve">   Новыми афишами хвалится ...</w:t>
      </w:r>
    </w:p>
    <w:p w:rsidR="00480A34" w:rsidRDefault="00480A34" w:rsidP="00FF5E25">
      <w:pPr>
        <w:pStyle w:val="ad"/>
      </w:pPr>
      <w:r>
        <w:t xml:space="preserve">   Что-то забудется что-то перемелится</w:t>
      </w:r>
    </w:p>
    <w:p w:rsidR="00480A34" w:rsidRDefault="00480A34" w:rsidP="00FF5E25">
      <w:pPr>
        <w:pStyle w:val="ad"/>
      </w:pPr>
      <w:r>
        <w:t xml:space="preserve">   Ночку по вину да чай душевный разговор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А жизнь как зебра полосатая юность волосатая</w:t>
      </w:r>
    </w:p>
    <w:p w:rsidR="00480A34" w:rsidRDefault="00480A34" w:rsidP="00FF5E25">
      <w:pPr>
        <w:pStyle w:val="ad"/>
      </w:pPr>
      <w:r>
        <w:t xml:space="preserve">   Да наколка на руке с именем любви</w:t>
      </w:r>
    </w:p>
    <w:p w:rsidR="00480A34" w:rsidRDefault="00480A34" w:rsidP="00FF5E25">
      <w:pPr>
        <w:pStyle w:val="ad"/>
      </w:pPr>
      <w:r>
        <w:t xml:space="preserve">   Сколько будет мне </w:t>
      </w:r>
      <w:proofErr w:type="gramStart"/>
      <w:r>
        <w:t>дорог</w:t>
      </w:r>
      <w:proofErr w:type="gramEnd"/>
      <w:r>
        <w:t xml:space="preserve"> где найду я свой порог</w:t>
      </w:r>
    </w:p>
    <w:p w:rsidR="00480A34" w:rsidRDefault="00480A34" w:rsidP="00FF5E25">
      <w:pPr>
        <w:pStyle w:val="ad"/>
      </w:pPr>
      <w:r>
        <w:t xml:space="preserve">   </w:t>
      </w:r>
      <w:proofErr w:type="gramStart"/>
      <w:r>
        <w:t>Знает ветер в поле только он всегда молчит</w:t>
      </w:r>
      <w:proofErr w:type="gramEnd"/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А жизнь как зебра полосатая юность волосатая</w:t>
      </w:r>
    </w:p>
    <w:p w:rsidR="00480A34" w:rsidRDefault="00480A34" w:rsidP="00FF5E25">
      <w:pPr>
        <w:pStyle w:val="ad"/>
      </w:pPr>
      <w:r>
        <w:t xml:space="preserve">   Да наколка на руке с именем любви</w:t>
      </w:r>
    </w:p>
    <w:p w:rsidR="00480A34" w:rsidRDefault="00480A34" w:rsidP="00FF5E25">
      <w:pPr>
        <w:pStyle w:val="ad"/>
      </w:pPr>
      <w:r>
        <w:t xml:space="preserve">   Сколько будет мне </w:t>
      </w:r>
      <w:proofErr w:type="gramStart"/>
      <w:r>
        <w:t>дорог</w:t>
      </w:r>
      <w:proofErr w:type="gramEnd"/>
      <w:r>
        <w:t xml:space="preserve"> где найду я свой порог</w:t>
      </w:r>
    </w:p>
    <w:p w:rsidR="00480A34" w:rsidRDefault="00480A34" w:rsidP="00FF5E25">
      <w:pPr>
        <w:pStyle w:val="ad"/>
      </w:pPr>
      <w:r>
        <w:t xml:space="preserve">   </w:t>
      </w:r>
      <w:proofErr w:type="gramStart"/>
      <w:r>
        <w:t>Знает ветер в поле только он всегда молчит</w:t>
      </w:r>
      <w:proofErr w:type="gramEnd"/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</w:t>
      </w:r>
      <w:proofErr w:type="gramStart"/>
      <w:r>
        <w:t>Знает ветер в поле только он всегда молчит</w:t>
      </w:r>
      <w:proofErr w:type="gramEnd"/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28" w:name="_Toc333498608"/>
      <w:r>
        <w:lastRenderedPageBreak/>
        <w:t>Чиж - Еду, еду, аккорды</w:t>
      </w:r>
      <w:bookmarkEnd w:id="28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>Вступление</w:t>
      </w:r>
      <w:proofErr w:type="gramStart"/>
      <w:r>
        <w:t xml:space="preserve"> :</w:t>
      </w:r>
      <w:proofErr w:type="gramEnd"/>
      <w:r>
        <w:t xml:space="preserve"> Dm Dm* Dm** H*</w:t>
      </w:r>
    </w:p>
    <w:p w:rsidR="00480A34" w:rsidRDefault="00480A34" w:rsidP="00FF5E25">
      <w:pPr>
        <w:pStyle w:val="ad"/>
      </w:pPr>
      <w:r>
        <w:t xml:space="preserve">   </w:t>
      </w:r>
    </w:p>
    <w:p w:rsidR="00480A34" w:rsidRDefault="00480A34" w:rsidP="00FF5E25">
      <w:pPr>
        <w:pStyle w:val="ad"/>
      </w:pPr>
      <w:r>
        <w:t xml:space="preserve">     Dm*</w:t>
      </w:r>
      <w:proofErr w:type="gramStart"/>
      <w:r>
        <w:t xml:space="preserve"> :</w:t>
      </w:r>
      <w:proofErr w:type="gramEnd"/>
      <w:r>
        <w:t xml:space="preserve"> 1: xxxxx   Dm** : 1: xxxxx  H* : 1: --3--</w:t>
      </w:r>
    </w:p>
    <w:p w:rsidR="00480A34" w:rsidRDefault="00480A34" w:rsidP="00FF5E25">
      <w:pPr>
        <w:pStyle w:val="ad"/>
      </w:pPr>
      <w:r>
        <w:t xml:space="preserve">           2: --3--          2: --3--       2: xxxxx</w:t>
      </w:r>
    </w:p>
    <w:p w:rsidR="00480A34" w:rsidRDefault="00480A34" w:rsidP="00FF5E25">
      <w:pPr>
        <w:pStyle w:val="ad"/>
      </w:pPr>
      <w:r>
        <w:t xml:space="preserve">           3: -2---          3: -2---       3: --3-- </w:t>
      </w:r>
    </w:p>
    <w:p w:rsidR="00480A34" w:rsidRDefault="00480A34" w:rsidP="00FF5E25">
      <w:pPr>
        <w:pStyle w:val="ad"/>
      </w:pPr>
      <w:r>
        <w:t xml:space="preserve">           4: --3--          4: --3--       4: -2--- </w:t>
      </w:r>
    </w:p>
    <w:p w:rsidR="00480A34" w:rsidRDefault="00480A34" w:rsidP="00FF5E25">
      <w:pPr>
        <w:pStyle w:val="ad"/>
      </w:pPr>
      <w:r>
        <w:t xml:space="preserve">           5: 1----          5: -2---       5: --3--</w:t>
      </w:r>
    </w:p>
    <w:p w:rsidR="00480A34" w:rsidRDefault="00480A34" w:rsidP="00FF5E25">
      <w:pPr>
        <w:pStyle w:val="ad"/>
      </w:pPr>
      <w:r>
        <w:t xml:space="preserve">           6: xxxxx          6: xxxxx       6: xxxxx  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                  x - глушится </w:t>
      </w:r>
      <w:proofErr w:type="gramStart"/>
      <w:r>
        <w:t xml:space="preserve">( </w:t>
      </w:r>
      <w:proofErr w:type="gramEnd"/>
      <w:r>
        <w:t>не звучит )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   Dm</w:t>
      </w:r>
    </w:p>
    <w:p w:rsidR="00480A34" w:rsidRDefault="00480A34" w:rsidP="00FF5E25">
      <w:pPr>
        <w:pStyle w:val="ad"/>
      </w:pPr>
      <w:r>
        <w:t>То ли рядом с шофером</w:t>
      </w:r>
    </w:p>
    <w:p w:rsidR="00480A34" w:rsidRDefault="00480A34" w:rsidP="00FF5E25">
      <w:pPr>
        <w:pStyle w:val="ad"/>
      </w:pPr>
      <w:r>
        <w:t xml:space="preserve">         Gm</w:t>
      </w:r>
    </w:p>
    <w:p w:rsidR="00480A34" w:rsidRDefault="00480A34" w:rsidP="00FF5E25">
      <w:pPr>
        <w:pStyle w:val="ad"/>
      </w:pPr>
      <w:r>
        <w:t>То ли в тесном купе</w:t>
      </w:r>
    </w:p>
    <w:p w:rsidR="00480A34" w:rsidRDefault="00480A34" w:rsidP="00FF5E25">
      <w:pPr>
        <w:pStyle w:val="ad"/>
      </w:pPr>
      <w:r>
        <w:t xml:space="preserve">     Dm</w:t>
      </w:r>
    </w:p>
    <w:p w:rsidR="00480A34" w:rsidRDefault="00480A34" w:rsidP="00FF5E25">
      <w:pPr>
        <w:pStyle w:val="ad"/>
      </w:pPr>
      <w:r>
        <w:t>Я мотаюсь по жизни</w:t>
      </w:r>
    </w:p>
    <w:p w:rsidR="00480A34" w:rsidRDefault="00480A34" w:rsidP="00FF5E25">
      <w:pPr>
        <w:pStyle w:val="ad"/>
      </w:pPr>
      <w:r>
        <w:t xml:space="preserve">      Gm        A</w:t>
      </w:r>
    </w:p>
    <w:p w:rsidR="00480A34" w:rsidRDefault="00480A34" w:rsidP="00FF5E25">
      <w:pPr>
        <w:pStyle w:val="ad"/>
      </w:pPr>
      <w:r>
        <w:t>По великой стране</w:t>
      </w:r>
    </w:p>
    <w:p w:rsidR="00480A34" w:rsidRDefault="00480A34" w:rsidP="00FF5E25">
      <w:pPr>
        <w:pStyle w:val="ad"/>
      </w:pPr>
      <w:r>
        <w:t>Позади километры</w:t>
      </w:r>
    </w:p>
    <w:p w:rsidR="00480A34" w:rsidRDefault="00480A34" w:rsidP="00FF5E25">
      <w:pPr>
        <w:pStyle w:val="ad"/>
      </w:pPr>
      <w:r>
        <w:t>Оборванных струн</w:t>
      </w:r>
    </w:p>
    <w:p w:rsidR="00480A34" w:rsidRDefault="00480A34" w:rsidP="00FF5E25">
      <w:pPr>
        <w:pStyle w:val="ad"/>
      </w:pPr>
      <w:r>
        <w:t>Впереди миражи</w:t>
      </w:r>
    </w:p>
    <w:p w:rsidR="00480A34" w:rsidRDefault="00480A34" w:rsidP="00FF5E25">
      <w:pPr>
        <w:pStyle w:val="ad"/>
      </w:pPr>
      <w:r>
        <w:t>Неопозанных лун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Dm        Gm   Gm* F</w:t>
      </w:r>
    </w:p>
    <w:p w:rsidR="00480A34" w:rsidRDefault="00480A34" w:rsidP="00FF5E25">
      <w:pPr>
        <w:pStyle w:val="ad"/>
      </w:pPr>
      <w:r>
        <w:t>Еду, еду, еду, еду я</w:t>
      </w:r>
    </w:p>
    <w:p w:rsidR="00480A34" w:rsidRDefault="00480A34" w:rsidP="00FF5E25">
      <w:pPr>
        <w:pStyle w:val="ad"/>
      </w:pPr>
      <w:r>
        <w:t>B*            Em  A    Dm</w:t>
      </w:r>
    </w:p>
    <w:p w:rsidR="00480A34" w:rsidRDefault="00480A34" w:rsidP="00FF5E25">
      <w:pPr>
        <w:pStyle w:val="ad"/>
      </w:pPr>
      <w:r>
        <w:t>Реки, степи, горы и поля</w:t>
      </w:r>
    </w:p>
    <w:p w:rsidR="00480A34" w:rsidRDefault="00480A34" w:rsidP="00FF5E25">
      <w:pPr>
        <w:pStyle w:val="ad"/>
      </w:pPr>
      <w:r>
        <w:t>Dm          Gm     Gm*    F</w:t>
      </w:r>
    </w:p>
    <w:p w:rsidR="00480A34" w:rsidRDefault="00480A34" w:rsidP="00FF5E25">
      <w:pPr>
        <w:pStyle w:val="ad"/>
      </w:pPr>
      <w:r>
        <w:t>Видел я вчера в твоих глазах</w:t>
      </w:r>
    </w:p>
    <w:p w:rsidR="00480A34" w:rsidRDefault="00480A34" w:rsidP="00FF5E25">
      <w:pPr>
        <w:pStyle w:val="ad"/>
      </w:pPr>
      <w:r>
        <w:t xml:space="preserve"> B*              Em     Em7  A  A7</w:t>
      </w:r>
    </w:p>
    <w:p w:rsidR="00480A34" w:rsidRDefault="00480A34" w:rsidP="00FF5E25">
      <w:pPr>
        <w:pStyle w:val="ad"/>
      </w:pPr>
      <w:r>
        <w:t>Шар воздушный, глобус в небесах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Посиделки с друзьями   </w:t>
      </w:r>
    </w:p>
    <w:p w:rsidR="00480A34" w:rsidRDefault="00480A34" w:rsidP="00FF5E25">
      <w:pPr>
        <w:pStyle w:val="ad"/>
      </w:pPr>
      <w:r>
        <w:t>Мимолетный роман</w:t>
      </w:r>
    </w:p>
    <w:p w:rsidR="00480A34" w:rsidRDefault="00480A34" w:rsidP="00FF5E25">
      <w:pPr>
        <w:pStyle w:val="ad"/>
      </w:pPr>
      <w:r>
        <w:t>Не выбрасывай мама</w:t>
      </w:r>
    </w:p>
    <w:p w:rsidR="00480A34" w:rsidRDefault="00480A34" w:rsidP="00FF5E25">
      <w:pPr>
        <w:pStyle w:val="ad"/>
      </w:pPr>
      <w:r>
        <w:t>Мой чемодан</w:t>
      </w:r>
    </w:p>
    <w:p w:rsidR="00480A34" w:rsidRDefault="00480A34" w:rsidP="00FF5E25">
      <w:pPr>
        <w:pStyle w:val="ad"/>
      </w:pPr>
      <w:r>
        <w:t>Посижу я немного</w:t>
      </w:r>
    </w:p>
    <w:p w:rsidR="00480A34" w:rsidRDefault="00480A34" w:rsidP="00FF5E25">
      <w:pPr>
        <w:pStyle w:val="ad"/>
      </w:pPr>
      <w:r>
        <w:t>И снова пойду</w:t>
      </w:r>
    </w:p>
    <w:p w:rsidR="00480A34" w:rsidRDefault="00480A34" w:rsidP="00FF5E25">
      <w:pPr>
        <w:pStyle w:val="ad"/>
      </w:pPr>
      <w:r>
        <w:t xml:space="preserve">Видно что-то ищу </w:t>
      </w:r>
    </w:p>
    <w:p w:rsidR="00480A34" w:rsidRDefault="00480A34" w:rsidP="00FF5E25">
      <w:pPr>
        <w:pStyle w:val="ad"/>
      </w:pPr>
      <w:r>
        <w:t>И никак не найду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Еду, еду, еду, еду я</w:t>
      </w:r>
    </w:p>
    <w:p w:rsidR="00480A34" w:rsidRDefault="00480A34" w:rsidP="00FF5E25">
      <w:pPr>
        <w:pStyle w:val="ad"/>
      </w:pPr>
      <w:r>
        <w:t>Реки, степи, горы и поля</w:t>
      </w:r>
    </w:p>
    <w:p w:rsidR="00480A34" w:rsidRDefault="00480A34" w:rsidP="00FF5E25">
      <w:pPr>
        <w:pStyle w:val="ad"/>
      </w:pPr>
      <w:r>
        <w:t>Шар воздушный мне подскажет путь</w:t>
      </w:r>
    </w:p>
    <w:p w:rsidR="00480A34" w:rsidRDefault="00480A34" w:rsidP="00FF5E25">
      <w:pPr>
        <w:pStyle w:val="ad"/>
      </w:pPr>
      <w:r>
        <w:t>Я к тебе приду когда-нибудь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Соло</w:t>
      </w:r>
      <w:proofErr w:type="gramStart"/>
      <w:r>
        <w:t xml:space="preserve"> .</w:t>
      </w:r>
      <w:proofErr w:type="gramEnd"/>
    </w:p>
    <w:p w:rsidR="00764DC2" w:rsidRDefault="00764DC2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lastRenderedPageBreak/>
        <w:t>Наплевать на погоду</w:t>
      </w:r>
    </w:p>
    <w:p w:rsidR="00480A34" w:rsidRDefault="00480A34" w:rsidP="00FF5E25">
      <w:pPr>
        <w:pStyle w:val="ad"/>
      </w:pPr>
      <w:r>
        <w:t>Коль исправен мотор</w:t>
      </w:r>
    </w:p>
    <w:p w:rsidR="00480A34" w:rsidRDefault="00480A34" w:rsidP="00FF5E25">
      <w:pPr>
        <w:pStyle w:val="ad"/>
      </w:pPr>
      <w:r>
        <w:t>Обернуться назад</w:t>
      </w:r>
    </w:p>
    <w:p w:rsidR="00480A34" w:rsidRDefault="00480A34" w:rsidP="00FF5E25">
      <w:pPr>
        <w:pStyle w:val="ad"/>
      </w:pPr>
      <w:r>
        <w:t>Подписать приговор</w:t>
      </w:r>
    </w:p>
    <w:p w:rsidR="00480A34" w:rsidRDefault="00480A34" w:rsidP="00FF5E25">
      <w:pPr>
        <w:pStyle w:val="ad"/>
      </w:pPr>
      <w:r>
        <w:t xml:space="preserve">А на твох золотых </w:t>
      </w:r>
    </w:p>
    <w:p w:rsidR="00480A34" w:rsidRDefault="00480A34" w:rsidP="00FF5E25">
      <w:pPr>
        <w:pStyle w:val="ad"/>
      </w:pPr>
      <w:r>
        <w:t>Время не истекло</w:t>
      </w:r>
    </w:p>
    <w:p w:rsidR="00480A34" w:rsidRDefault="00480A34" w:rsidP="00FF5E25">
      <w:pPr>
        <w:pStyle w:val="ad"/>
      </w:pPr>
      <w:r>
        <w:t xml:space="preserve">И я </w:t>
      </w:r>
      <w:proofErr w:type="gramStart"/>
      <w:r>
        <w:t>пялюсь</w:t>
      </w:r>
      <w:proofErr w:type="gramEnd"/>
      <w:r>
        <w:t xml:space="preserve"> сквозь ночь</w:t>
      </w:r>
    </w:p>
    <w:p w:rsidR="00480A34" w:rsidRDefault="00480A34" w:rsidP="00FF5E25">
      <w:pPr>
        <w:pStyle w:val="ad"/>
      </w:pPr>
      <w:r>
        <w:t>В лобовое стекло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Еду, еду, еду, еду я</w:t>
      </w:r>
    </w:p>
    <w:p w:rsidR="00480A34" w:rsidRDefault="00480A34" w:rsidP="00FF5E25">
      <w:pPr>
        <w:pStyle w:val="ad"/>
      </w:pPr>
      <w:r>
        <w:t>Реки, степи, горы и поля</w:t>
      </w:r>
    </w:p>
    <w:p w:rsidR="00480A34" w:rsidRDefault="00480A34" w:rsidP="00FF5E25">
      <w:pPr>
        <w:pStyle w:val="ad"/>
      </w:pPr>
      <w:r>
        <w:t>Дай мне на дорогу сигарет</w:t>
      </w:r>
    </w:p>
    <w:p w:rsidR="00480A34" w:rsidRDefault="00480A34" w:rsidP="00FF5E25">
      <w:pPr>
        <w:pStyle w:val="ad"/>
      </w:pPr>
      <w:r>
        <w:t>Чтобы написать еще куплет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Еду, еду, еду, еду я</w:t>
      </w:r>
    </w:p>
    <w:p w:rsidR="00480A34" w:rsidRDefault="00480A34" w:rsidP="00FF5E25">
      <w:pPr>
        <w:pStyle w:val="ad"/>
      </w:pPr>
      <w:r>
        <w:t>Реки, степи, горы и поля</w:t>
      </w:r>
    </w:p>
    <w:p w:rsidR="00480A34" w:rsidRDefault="00480A34" w:rsidP="00FF5E25">
      <w:pPr>
        <w:pStyle w:val="ad"/>
      </w:pPr>
      <w:r>
        <w:t>Звезды в небе мне подскажут путь</w:t>
      </w:r>
    </w:p>
    <w:p w:rsidR="00480A34" w:rsidRDefault="00480A34" w:rsidP="00FF5E25">
      <w:pPr>
        <w:pStyle w:val="ad"/>
      </w:pPr>
      <w:r>
        <w:t>Я к тебе приду когда-нибудь</w:t>
      </w:r>
    </w:p>
    <w:p w:rsidR="00480A34" w:rsidRDefault="00480A34" w:rsidP="00480A34">
      <w:pPr>
        <w:pStyle w:val="ad"/>
      </w:pPr>
      <w:proofErr w:type="gramStart"/>
      <w:r>
        <w:rPr>
          <w:b/>
          <w:bCs w:val="0"/>
        </w:rPr>
        <w:t>Комментарий автора подбора</w:t>
      </w:r>
      <w:proofErr w:type="gramEnd"/>
      <w:r>
        <w:rPr>
          <w:b/>
          <w:bCs w:val="0"/>
        </w:rPr>
        <w:t xml:space="preserve"> к песне:</w:t>
      </w:r>
      <w:r>
        <w:br/>
        <w:t>Примечания</w:t>
      </w:r>
      <w:proofErr w:type="gramStart"/>
      <w:r>
        <w:t xml:space="preserve"> :</w:t>
      </w:r>
      <w:proofErr w:type="gramEnd"/>
      <w:r>
        <w:t xml:space="preserve"> </w:t>
      </w:r>
      <w:r>
        <w:br/>
        <w:t xml:space="preserve">Gm* играется как обычный Gm , только 4ая струна не зажимается пальцем ( остается зажата </w:t>
      </w:r>
      <w:r>
        <w:br/>
        <w:t>только на баре</w:t>
      </w:r>
      <w:proofErr w:type="gramStart"/>
      <w:r>
        <w:t xml:space="preserve"> ,</w:t>
      </w:r>
      <w:proofErr w:type="gramEnd"/>
      <w:r>
        <w:t xml:space="preserve"> как и 1,2 и 3 ) , А 5ая , как и положенно , зажата на пятом ладу . </w:t>
      </w:r>
      <w:r>
        <w:br/>
        <w:t xml:space="preserve">B* : 1: -1---- </w:t>
      </w:r>
      <w:r>
        <w:br/>
        <w:t xml:space="preserve">2: -1--3- </w:t>
      </w:r>
      <w:r>
        <w:br/>
        <w:t xml:space="preserve">3: -1-2-- </w:t>
      </w:r>
      <w:r>
        <w:br/>
        <w:t xml:space="preserve">4: -1--3- </w:t>
      </w:r>
      <w:r>
        <w:br/>
        <w:t xml:space="preserve">5: -1---- </w:t>
      </w:r>
      <w:r>
        <w:br/>
        <w:t>6: -1----</w:t>
      </w:r>
    </w:p>
    <w:p w:rsidR="00480A34" w:rsidRDefault="00480A34" w:rsidP="00480A3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29" w:name="_Toc333498609"/>
      <w:r>
        <w:lastRenderedPageBreak/>
        <w:t>Чиж - Если, аккорды</w:t>
      </w:r>
      <w:bookmarkEnd w:id="29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>E                     H         E</w:t>
      </w:r>
    </w:p>
    <w:p w:rsidR="00480A34" w:rsidRDefault="00480A34" w:rsidP="00FF5E25">
      <w:pPr>
        <w:pStyle w:val="ad"/>
      </w:pPr>
      <w:r>
        <w:t xml:space="preserve">Если б я был наглым, снимал бы </w:t>
      </w:r>
      <w:proofErr w:type="gramStart"/>
      <w:r>
        <w:t>девок</w:t>
      </w:r>
      <w:proofErr w:type="gramEnd"/>
    </w:p>
    <w:p w:rsidR="00480A34" w:rsidRDefault="00480A34" w:rsidP="00FF5E25">
      <w:pPr>
        <w:pStyle w:val="ad"/>
      </w:pPr>
      <w:r>
        <w:t>E                      H        E</w:t>
      </w:r>
    </w:p>
    <w:p w:rsidR="00480A34" w:rsidRDefault="00480A34" w:rsidP="00FF5E25">
      <w:pPr>
        <w:pStyle w:val="ad"/>
      </w:pPr>
      <w:r>
        <w:t>Если б я был черным, играл бы блюз</w:t>
      </w:r>
    </w:p>
    <w:p w:rsidR="00480A34" w:rsidRDefault="00480A34" w:rsidP="00FF5E25">
      <w:pPr>
        <w:pStyle w:val="ad"/>
      </w:pPr>
      <w:r>
        <w:t>E                   H           E</w:t>
      </w:r>
    </w:p>
    <w:p w:rsidR="00480A34" w:rsidRDefault="00480A34" w:rsidP="00FF5E25">
      <w:pPr>
        <w:pStyle w:val="ad"/>
      </w:pPr>
      <w:r>
        <w:t>Если б был моложе, свалил бы в Лондон</w:t>
      </w:r>
    </w:p>
    <w:p w:rsidR="00480A34" w:rsidRDefault="00480A34" w:rsidP="00FF5E25">
      <w:pPr>
        <w:pStyle w:val="ad"/>
      </w:pPr>
      <w:r>
        <w:t>E                      H           E</w:t>
      </w:r>
    </w:p>
    <w:p w:rsidR="00480A34" w:rsidRDefault="00480A34" w:rsidP="00FF5E25">
      <w:pPr>
        <w:pStyle w:val="ad"/>
      </w:pPr>
      <w:r>
        <w:t>Если б был смелее, сказал бы "не боюсь".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H   A        E</w:t>
      </w:r>
    </w:p>
    <w:p w:rsidR="00480A34" w:rsidRDefault="00480A34" w:rsidP="00FF5E25">
      <w:pPr>
        <w:pStyle w:val="ad"/>
      </w:pPr>
      <w:r>
        <w:t>Ничего, все обойдется</w:t>
      </w:r>
    </w:p>
    <w:p w:rsidR="00480A34" w:rsidRDefault="00480A34" w:rsidP="00FF5E25">
      <w:pPr>
        <w:pStyle w:val="ad"/>
      </w:pPr>
      <w:r>
        <w:t xml:space="preserve">    H   A        E</w:t>
      </w:r>
    </w:p>
    <w:p w:rsidR="00480A34" w:rsidRDefault="00480A34" w:rsidP="00FF5E25">
      <w:pPr>
        <w:pStyle w:val="ad"/>
      </w:pPr>
      <w:proofErr w:type="gramStart"/>
      <w:r>
        <w:t>Братва</w:t>
      </w:r>
      <w:proofErr w:type="gramEnd"/>
      <w:r>
        <w:t xml:space="preserve"> только держись</w:t>
      </w:r>
    </w:p>
    <w:p w:rsidR="00480A34" w:rsidRDefault="00480A34" w:rsidP="00FF5E25">
      <w:pPr>
        <w:pStyle w:val="ad"/>
      </w:pPr>
      <w:r>
        <w:t xml:space="preserve">     H      A        E</w:t>
      </w:r>
    </w:p>
    <w:p w:rsidR="00480A34" w:rsidRDefault="00480A34" w:rsidP="00FF5E25">
      <w:pPr>
        <w:pStyle w:val="ad"/>
      </w:pPr>
      <w:r>
        <w:t>Бог даст - все перетрется</w:t>
      </w:r>
    </w:p>
    <w:p w:rsidR="00480A34" w:rsidRDefault="00480A34" w:rsidP="00FF5E25">
      <w:pPr>
        <w:pStyle w:val="ad"/>
      </w:pPr>
      <w:r>
        <w:t>C#m         H           A</w:t>
      </w:r>
    </w:p>
    <w:p w:rsidR="00480A34" w:rsidRDefault="00480A34" w:rsidP="00FF5E25">
      <w:pPr>
        <w:pStyle w:val="ad"/>
      </w:pPr>
      <w:r>
        <w:t>Нам ли не знать, что такое жизнь...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Если б я был честным, ходил бы на работу</w:t>
      </w:r>
    </w:p>
    <w:p w:rsidR="00480A34" w:rsidRDefault="00480A34" w:rsidP="00FF5E25">
      <w:pPr>
        <w:pStyle w:val="ad"/>
      </w:pPr>
      <w:r>
        <w:t>Если б я был желтым, выращивал бы рис</w:t>
      </w:r>
    </w:p>
    <w:p w:rsidR="00480A34" w:rsidRDefault="00480A34" w:rsidP="00FF5E25">
      <w:pPr>
        <w:pStyle w:val="ad"/>
      </w:pPr>
      <w:r>
        <w:t>Если б я был нашим, вошел бы в город</w:t>
      </w:r>
    </w:p>
    <w:p w:rsidR="00480A34" w:rsidRDefault="00480A34" w:rsidP="00FF5E25">
      <w:pPr>
        <w:pStyle w:val="ad"/>
      </w:pPr>
      <w:r>
        <w:t>Если бы врубался, то ушел бы в дзен-буддизм.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Если б я был водкой, то был бы бесконечным</w:t>
      </w:r>
    </w:p>
    <w:p w:rsidR="00480A34" w:rsidRDefault="00480A34" w:rsidP="00FF5E25">
      <w:pPr>
        <w:pStyle w:val="ad"/>
      </w:pPr>
      <w:r>
        <w:t>Если б я был пивом, приходил бы по утрам</w:t>
      </w:r>
    </w:p>
    <w:p w:rsidR="00480A34" w:rsidRDefault="00480A34" w:rsidP="00FF5E25">
      <w:pPr>
        <w:pStyle w:val="ad"/>
      </w:pPr>
      <w:r>
        <w:t>Если б я был чаем, то никак уж не турецким</w:t>
      </w:r>
    </w:p>
    <w:p w:rsidR="00480A34" w:rsidRDefault="00480A34" w:rsidP="00FF5E25">
      <w:pPr>
        <w:pStyle w:val="ad"/>
      </w:pPr>
      <w:r>
        <w:t>Если б что-то было, затянулся бы сам.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Если б я был умным, пошел бы в церковь</w:t>
      </w:r>
    </w:p>
    <w:p w:rsidR="00480A34" w:rsidRDefault="00480A34" w:rsidP="00FF5E25">
      <w:pPr>
        <w:pStyle w:val="ad"/>
      </w:pPr>
      <w:r>
        <w:t>Если бы умел, то сделал бы укол</w:t>
      </w:r>
    </w:p>
    <w:p w:rsidR="00480A34" w:rsidRDefault="00480A34" w:rsidP="00FF5E25">
      <w:pPr>
        <w:pStyle w:val="ad"/>
      </w:pPr>
      <w:r>
        <w:t>Если б я был красным, то уж лучше белым</w:t>
      </w:r>
    </w:p>
    <w:p w:rsidR="00480A34" w:rsidRPr="00FF5E25" w:rsidRDefault="00480A34" w:rsidP="00FF5E25">
      <w:pPr>
        <w:pStyle w:val="ad"/>
        <w:rPr>
          <w:rStyle w:val="ae"/>
        </w:rPr>
      </w:pPr>
      <w:r>
        <w:t xml:space="preserve">И если уж не рок, ну, так хотя бы </w:t>
      </w:r>
      <w:hyperlink r:id="rId8" w:tgtFrame="_blank" w:history="1">
        <w:r>
          <w:rPr>
            <w:rStyle w:val="a6"/>
            <w:rFonts w:ascii="Courier!important" w:hAnsi="Courier!important"/>
          </w:rPr>
          <w:t>ролл</w:t>
        </w:r>
      </w:hyperlink>
      <w:r w:rsidRPr="00FF5E25">
        <w:rPr>
          <w:rStyle w:val="ae"/>
        </w:rPr>
        <w:t>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0" w:name="_Toc333498610"/>
      <w:r>
        <w:lastRenderedPageBreak/>
        <w:t>Чиж - Есть, аккорды</w:t>
      </w:r>
      <w:bookmarkEnd w:id="30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 xml:space="preserve">        Hm                                             Em</w:t>
      </w:r>
    </w:p>
    <w:p w:rsidR="00480A34" w:rsidRDefault="00480A34" w:rsidP="00FF5E25">
      <w:pPr>
        <w:pStyle w:val="ad"/>
      </w:pPr>
      <w:r>
        <w:t>Жил да был на белом свете симпатичный парень целых 20 лет</w:t>
      </w:r>
    </w:p>
    <w:p w:rsidR="00480A34" w:rsidRDefault="00480A34" w:rsidP="00FF5E25">
      <w:pPr>
        <w:pStyle w:val="ad"/>
      </w:pPr>
      <w:r>
        <w:t xml:space="preserve">                                            F#          Hm</w:t>
      </w:r>
    </w:p>
    <w:p w:rsidR="00480A34" w:rsidRDefault="00480A34" w:rsidP="00FF5E25">
      <w:pPr>
        <w:pStyle w:val="ad"/>
      </w:pPr>
      <w:r>
        <w:t xml:space="preserve">И твердил все эти </w:t>
      </w:r>
      <w:proofErr w:type="gramStart"/>
      <w:r>
        <w:t>годы</w:t>
      </w:r>
      <w:proofErr w:type="gramEnd"/>
      <w:r>
        <w:t xml:space="preserve"> что любви на белом свете больше нет</w:t>
      </w:r>
    </w:p>
    <w:p w:rsidR="00480A34" w:rsidRDefault="00480A34" w:rsidP="00FF5E25">
      <w:pPr>
        <w:pStyle w:val="ad"/>
      </w:pPr>
      <w:r>
        <w:t>Но однажды вдруг случайно он глазастую девчонку увидал</w:t>
      </w:r>
    </w:p>
    <w:p w:rsidR="00480A34" w:rsidRDefault="00480A34" w:rsidP="00FF5E25">
      <w:pPr>
        <w:pStyle w:val="ad"/>
      </w:pPr>
      <w:r>
        <w:t>И назначил ей свидание и пришел и с нетерпением ожидал</w:t>
      </w:r>
    </w:p>
    <w:p w:rsidR="00480A34" w:rsidRDefault="00480A34" w:rsidP="00FF5E25">
      <w:pPr>
        <w:pStyle w:val="ad"/>
      </w:pPr>
      <w:r>
        <w:t xml:space="preserve">                      F#</w:t>
      </w:r>
    </w:p>
    <w:p w:rsidR="00480A34" w:rsidRDefault="00480A34" w:rsidP="00FF5E25">
      <w:pPr>
        <w:pStyle w:val="ad"/>
      </w:pPr>
      <w:r>
        <w:t xml:space="preserve">    А девчонка та проказница</w:t>
      </w:r>
    </w:p>
    <w:p w:rsidR="00480A34" w:rsidRDefault="00480A34" w:rsidP="00FF5E25">
      <w:pPr>
        <w:pStyle w:val="ad"/>
      </w:pPr>
      <w:r>
        <w:t xml:space="preserve">                      Hm</w:t>
      </w:r>
    </w:p>
    <w:p w:rsidR="00480A34" w:rsidRDefault="00480A34" w:rsidP="00FF5E25">
      <w:pPr>
        <w:pStyle w:val="ad"/>
      </w:pPr>
      <w:r>
        <w:t xml:space="preserve">    На свидание не показывается</w:t>
      </w:r>
    </w:p>
    <w:p w:rsidR="00480A34" w:rsidRDefault="00480A34" w:rsidP="00FF5E25">
      <w:pPr>
        <w:pStyle w:val="ad"/>
      </w:pPr>
      <w:r>
        <w:t xml:space="preserve">                      A</w:t>
      </w:r>
    </w:p>
    <w:p w:rsidR="00480A34" w:rsidRDefault="00480A34" w:rsidP="00FF5E25">
      <w:pPr>
        <w:pStyle w:val="ad"/>
      </w:pPr>
      <w:r>
        <w:t xml:space="preserve">    Он </w:t>
      </w:r>
      <w:proofErr w:type="gramStart"/>
      <w:r>
        <w:t>есть</w:t>
      </w:r>
      <w:proofErr w:type="gramEnd"/>
      <w:r>
        <w:t xml:space="preserve"> и пить отказывается</w:t>
      </w:r>
    </w:p>
    <w:p w:rsidR="00480A34" w:rsidRDefault="00480A34" w:rsidP="00FF5E25">
      <w:pPr>
        <w:pStyle w:val="ad"/>
      </w:pPr>
      <w:r>
        <w:t xml:space="preserve">                       D</w:t>
      </w:r>
    </w:p>
    <w:p w:rsidR="00480A34" w:rsidRDefault="00480A34" w:rsidP="00FF5E25">
      <w:pPr>
        <w:pStyle w:val="ad"/>
      </w:pPr>
      <w:r>
        <w:t xml:space="preserve">    У нее другой оказывается</w:t>
      </w:r>
    </w:p>
    <w:p w:rsidR="00480A34" w:rsidRDefault="00480A34" w:rsidP="00FF5E25">
      <w:pPr>
        <w:pStyle w:val="ad"/>
      </w:pPr>
      <w:r>
        <w:t xml:space="preserve">    Em  F# Hm</w:t>
      </w:r>
    </w:p>
    <w:p w:rsidR="00480A34" w:rsidRDefault="00480A34" w:rsidP="00FF5E25">
      <w:pPr>
        <w:pStyle w:val="ad"/>
      </w:pPr>
      <w:r>
        <w:t xml:space="preserve">    Есть   есть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Потерял он и покой и сон и голову на время потерял</w:t>
      </w:r>
    </w:p>
    <w:p w:rsidR="00480A34" w:rsidRDefault="00480A34" w:rsidP="00FF5E25">
      <w:pPr>
        <w:pStyle w:val="ad"/>
      </w:pPr>
      <w:r>
        <w:t>Все заветные слова для объяснения ночами повторял</w:t>
      </w:r>
    </w:p>
    <w:p w:rsidR="00480A34" w:rsidRDefault="00480A34" w:rsidP="00FF5E25">
      <w:pPr>
        <w:pStyle w:val="ad"/>
      </w:pPr>
      <w:r>
        <w:t>В каждой встречной незнакомке все девчонку ту глазастую искал</w:t>
      </w:r>
    </w:p>
    <w:p w:rsidR="00480A34" w:rsidRDefault="00480A34" w:rsidP="00FF5E25">
      <w:pPr>
        <w:pStyle w:val="ad"/>
      </w:pPr>
      <w:r>
        <w:t>И гвоздики и фиалки даже розы на свидания таскал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А девчонка та проказница</w:t>
      </w:r>
    </w:p>
    <w:p w:rsidR="00480A34" w:rsidRDefault="00480A34" w:rsidP="00FF5E25">
      <w:pPr>
        <w:pStyle w:val="ad"/>
      </w:pPr>
      <w:r>
        <w:t xml:space="preserve">    На свидание не показывается</w:t>
      </w:r>
    </w:p>
    <w:p w:rsidR="00480A34" w:rsidRDefault="00480A34" w:rsidP="00FF5E25">
      <w:pPr>
        <w:pStyle w:val="ad"/>
      </w:pPr>
      <w:r>
        <w:t xml:space="preserve">    Он </w:t>
      </w:r>
      <w:proofErr w:type="gramStart"/>
      <w:r>
        <w:t>есть</w:t>
      </w:r>
      <w:proofErr w:type="gramEnd"/>
      <w:r>
        <w:t xml:space="preserve"> и пить отказывается</w:t>
      </w:r>
    </w:p>
    <w:p w:rsidR="00480A34" w:rsidRDefault="00480A34" w:rsidP="00FF5E25">
      <w:pPr>
        <w:pStyle w:val="ad"/>
      </w:pPr>
      <w:r>
        <w:t xml:space="preserve">    У нее другой оказывается</w:t>
      </w:r>
    </w:p>
    <w:p w:rsidR="00480A34" w:rsidRDefault="00480A34" w:rsidP="00FF5E25">
      <w:pPr>
        <w:pStyle w:val="ad"/>
      </w:pPr>
      <w:r>
        <w:t xml:space="preserve">    Есть есть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А друзья его приятели твердят </w:t>
      </w:r>
      <w:proofErr w:type="gramStart"/>
      <w:r>
        <w:t>что</w:t>
      </w:r>
      <w:proofErr w:type="gramEnd"/>
      <w:r>
        <w:t xml:space="preserve"> мол других полным полно</w:t>
      </w:r>
    </w:p>
    <w:p w:rsidR="00480A34" w:rsidRDefault="00480A34" w:rsidP="00FF5E25">
      <w:pPr>
        <w:pStyle w:val="ad"/>
      </w:pPr>
      <w:proofErr w:type="gramStart"/>
      <w:r>
        <w:t>Только он своей не встреченной на встречу все несется все равно</w:t>
      </w:r>
      <w:proofErr w:type="gramEnd"/>
    </w:p>
    <w:p w:rsidR="00480A34" w:rsidRDefault="00480A34" w:rsidP="00FF5E25">
      <w:pPr>
        <w:pStyle w:val="ad"/>
      </w:pPr>
      <w:r>
        <w:t xml:space="preserve">Все </w:t>
      </w:r>
      <w:proofErr w:type="gramStart"/>
      <w:r>
        <w:t>надеется</w:t>
      </w:r>
      <w:proofErr w:type="gramEnd"/>
      <w:r>
        <w:t xml:space="preserve"> что вдруг да разонравиться девчонке той другой</w:t>
      </w:r>
    </w:p>
    <w:p w:rsidR="00480A34" w:rsidRDefault="00480A34" w:rsidP="00FF5E25">
      <w:pPr>
        <w:pStyle w:val="ad"/>
      </w:pPr>
      <w:r>
        <w:t xml:space="preserve">И придет она к </w:t>
      </w:r>
      <w:proofErr w:type="gramStart"/>
      <w:r>
        <w:t>нему</w:t>
      </w:r>
      <w:proofErr w:type="gramEnd"/>
      <w:r>
        <w:t xml:space="preserve"> в конце концов и скажет: Здравствуй дорогой!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А девчонка та проказница</w:t>
      </w:r>
    </w:p>
    <w:p w:rsidR="00480A34" w:rsidRDefault="00480A34" w:rsidP="00FF5E25">
      <w:pPr>
        <w:pStyle w:val="ad"/>
      </w:pPr>
      <w:r>
        <w:t xml:space="preserve">    Не дает, а только дразнится</w:t>
      </w:r>
    </w:p>
    <w:p w:rsidR="00480A34" w:rsidRDefault="00480A34" w:rsidP="00FF5E25">
      <w:pPr>
        <w:pStyle w:val="ad"/>
      </w:pPr>
      <w:r>
        <w:t xml:space="preserve">    А он и </w:t>
      </w:r>
      <w:proofErr w:type="gramStart"/>
      <w:r>
        <w:t>жрать</w:t>
      </w:r>
      <w:proofErr w:type="gramEnd"/>
      <w:r>
        <w:t xml:space="preserve"> и пить отказывается</w:t>
      </w:r>
    </w:p>
    <w:p w:rsidR="00480A34" w:rsidRDefault="00480A34" w:rsidP="00FF5E25">
      <w:pPr>
        <w:pStyle w:val="ad"/>
      </w:pPr>
      <w:r>
        <w:t xml:space="preserve">    А любовь-то есть оказывается</w:t>
      </w:r>
    </w:p>
    <w:p w:rsidR="00480A34" w:rsidRDefault="00480A34" w:rsidP="00FF5E25">
      <w:pPr>
        <w:pStyle w:val="ad"/>
      </w:pPr>
      <w:r>
        <w:t xml:space="preserve">    Есть есть</w:t>
      </w:r>
    </w:p>
    <w:p w:rsidR="00480A34" w:rsidRDefault="00480A34" w:rsidP="00FF5E25">
      <w:pPr>
        <w:pStyle w:val="ad"/>
      </w:pPr>
      <w:r>
        <w:t xml:space="preserve">    Есть есть</w:t>
      </w:r>
    </w:p>
    <w:p w:rsidR="00480A34" w:rsidRDefault="00480A34" w:rsidP="00FF5E25">
      <w:pPr>
        <w:pStyle w:val="ad"/>
      </w:pPr>
      <w:r>
        <w:t xml:space="preserve">    Есть есть</w:t>
      </w:r>
    </w:p>
    <w:p w:rsidR="00480A34" w:rsidRDefault="00480A34" w:rsidP="00FF5E25">
      <w:pPr>
        <w:pStyle w:val="ad"/>
      </w:pPr>
      <w:r>
        <w:t xml:space="preserve">    Есть есть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1" w:name="_Toc333498611"/>
      <w:r>
        <w:lastRenderedPageBreak/>
        <w:t>Чиж - Ехал всю ночь, аккорды</w:t>
      </w:r>
      <w:bookmarkEnd w:id="31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>E</w:t>
      </w:r>
    </w:p>
    <w:p w:rsidR="00480A34" w:rsidRDefault="00480A34" w:rsidP="00FF5E25">
      <w:pPr>
        <w:pStyle w:val="ad"/>
      </w:pPr>
      <w:r>
        <w:t>Ехал всю ночь, чтобы бежать</w:t>
      </w:r>
    </w:p>
    <w:p w:rsidR="00480A34" w:rsidRDefault="00480A34" w:rsidP="00FF5E25">
      <w:pPr>
        <w:pStyle w:val="ad"/>
      </w:pPr>
      <w:r>
        <w:t>E</w:t>
      </w:r>
    </w:p>
    <w:p w:rsidR="00480A34" w:rsidRDefault="00480A34" w:rsidP="00FF5E25">
      <w:pPr>
        <w:pStyle w:val="ad"/>
      </w:pPr>
      <w:r>
        <w:t>Ехал всю ночь, чтобы бежать</w:t>
      </w:r>
    </w:p>
    <w:p w:rsidR="00480A34" w:rsidRDefault="00480A34" w:rsidP="00FF5E25">
      <w:pPr>
        <w:pStyle w:val="ad"/>
      </w:pPr>
      <w:r>
        <w:t>A</w:t>
      </w:r>
    </w:p>
    <w:p w:rsidR="00480A34" w:rsidRDefault="00480A34" w:rsidP="00FF5E25">
      <w:pPr>
        <w:pStyle w:val="ad"/>
      </w:pPr>
      <w:r>
        <w:t>Ехал всю ночь, все утро и день,</w:t>
      </w:r>
    </w:p>
    <w:p w:rsidR="00480A34" w:rsidRDefault="00480A34" w:rsidP="00FF5E25">
      <w:pPr>
        <w:pStyle w:val="ad"/>
      </w:pPr>
      <w:r>
        <w:t>A</w:t>
      </w:r>
    </w:p>
    <w:p w:rsidR="00480A34" w:rsidRDefault="00480A34" w:rsidP="00FF5E25">
      <w:pPr>
        <w:pStyle w:val="ad"/>
      </w:pPr>
      <w:r>
        <w:t>Обгоняя свою собственную тень,</w:t>
      </w:r>
    </w:p>
    <w:p w:rsidR="00480A34" w:rsidRDefault="00480A34" w:rsidP="00FF5E25">
      <w:pPr>
        <w:pStyle w:val="ad"/>
      </w:pPr>
      <w:r>
        <w:t>G                A      E</w:t>
      </w:r>
    </w:p>
    <w:p w:rsidR="00480A34" w:rsidRDefault="00480A34" w:rsidP="00FF5E25">
      <w:pPr>
        <w:pStyle w:val="ad"/>
      </w:pPr>
      <w:r>
        <w:t>Ехал всю ночь, чтобы бежать.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Не жалел лошадиных сил</w:t>
      </w:r>
    </w:p>
    <w:p w:rsidR="00480A34" w:rsidRDefault="00480A34" w:rsidP="00FF5E25">
      <w:pPr>
        <w:pStyle w:val="ad"/>
      </w:pPr>
      <w:r>
        <w:t>Не щадил ни лошадей и ни сил</w:t>
      </w:r>
    </w:p>
    <w:p w:rsidR="00480A34" w:rsidRDefault="00480A34" w:rsidP="00FF5E25">
      <w:pPr>
        <w:pStyle w:val="ad"/>
      </w:pPr>
      <w:r>
        <w:t>Пять городов, две реки и луна -</w:t>
      </w:r>
    </w:p>
    <w:p w:rsidR="00480A34" w:rsidRDefault="00480A34" w:rsidP="00FF5E25">
      <w:pPr>
        <w:pStyle w:val="ad"/>
      </w:pPr>
      <w:r>
        <w:t>Надеюсь, этого хватит сполна</w:t>
      </w:r>
    </w:p>
    <w:p w:rsidR="00480A34" w:rsidRDefault="00480A34" w:rsidP="00FF5E25">
      <w:pPr>
        <w:pStyle w:val="ad"/>
      </w:pPr>
      <w:r>
        <w:t>А, все равно - лишь бы сбежать!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Так любил тебя, </w:t>
      </w:r>
      <w:proofErr w:type="gramStart"/>
      <w:r>
        <w:t>милка</w:t>
      </w:r>
      <w:proofErr w:type="gramEnd"/>
      <w:r>
        <w:t>, так мечтал о тебе</w:t>
      </w:r>
    </w:p>
    <w:p w:rsidR="00480A34" w:rsidRDefault="00480A34" w:rsidP="00FF5E25">
      <w:pPr>
        <w:pStyle w:val="ad"/>
      </w:pPr>
      <w:r>
        <w:t xml:space="preserve">Так любил тебя, </w:t>
      </w:r>
      <w:proofErr w:type="gramStart"/>
      <w:r>
        <w:t>милка</w:t>
      </w:r>
      <w:proofErr w:type="gramEnd"/>
      <w:r>
        <w:t>, так мечтал о тебе</w:t>
      </w:r>
    </w:p>
    <w:p w:rsidR="00480A34" w:rsidRDefault="00480A34" w:rsidP="00FF5E25">
      <w:pPr>
        <w:pStyle w:val="ad"/>
      </w:pPr>
      <w:r>
        <w:t>А когда ты разрешила с тобой переспать,</w:t>
      </w:r>
    </w:p>
    <w:p w:rsidR="00480A34" w:rsidRDefault="00480A34" w:rsidP="00FF5E25">
      <w:pPr>
        <w:pStyle w:val="ad"/>
      </w:pPr>
      <w:r>
        <w:t>Твоя ночь продолжалась недель шесть-пять...</w:t>
      </w:r>
    </w:p>
    <w:p w:rsidR="00480A34" w:rsidRDefault="00480A34" w:rsidP="00FF5E25">
      <w:pPr>
        <w:pStyle w:val="ad"/>
      </w:pPr>
      <w:r>
        <w:t xml:space="preserve">Я не могу больше, </w:t>
      </w:r>
      <w:proofErr w:type="gramStart"/>
      <w:r>
        <w:t>милка</w:t>
      </w:r>
      <w:proofErr w:type="gramEnd"/>
      <w:r>
        <w:t>,</w:t>
      </w:r>
    </w:p>
    <w:p w:rsidR="00480A34" w:rsidRDefault="00480A34" w:rsidP="00FF5E25">
      <w:pPr>
        <w:pStyle w:val="ad"/>
      </w:pPr>
      <w:r>
        <w:t>Я вынужден бежать!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Ехал всю ночь, чтобы бежать</w:t>
      </w:r>
    </w:p>
    <w:p w:rsidR="00480A34" w:rsidRDefault="00480A34" w:rsidP="00FF5E25">
      <w:pPr>
        <w:pStyle w:val="ad"/>
      </w:pPr>
      <w:r>
        <w:t>Ехал всю ночь, чтобы бежать</w:t>
      </w:r>
    </w:p>
    <w:p w:rsidR="00480A34" w:rsidRDefault="00480A34" w:rsidP="00FF5E25">
      <w:pPr>
        <w:pStyle w:val="ad"/>
      </w:pPr>
      <w:r>
        <w:t>Ехал, чтобы убежать от тебя...</w:t>
      </w:r>
    </w:p>
    <w:p w:rsidR="00480A34" w:rsidRDefault="00480A34" w:rsidP="00FF5E25">
      <w:pPr>
        <w:pStyle w:val="ad"/>
      </w:pPr>
      <w:r>
        <w:t>Но как сказал один поэт:</w:t>
      </w:r>
    </w:p>
    <w:p w:rsidR="00480A34" w:rsidRDefault="00480A34" w:rsidP="00FF5E25">
      <w:pPr>
        <w:pStyle w:val="ad"/>
      </w:pPr>
      <w:r>
        <w:t>"Мне кажется, что все это зря!"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2" w:name="_Toc333498612"/>
      <w:r>
        <w:lastRenderedPageBreak/>
        <w:t>Чиж - Зверек, аккорды</w:t>
      </w:r>
      <w:bookmarkEnd w:id="32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"http://www.amdm.ru/away.php?to2=http%3A%2F%2Fwww.naitimp3.ru%2Fsearch%2F%D7%E8%E6%2F%C7%E2%E5%F0%E5%EA"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>Am      G7   C  Dm       E7     Am</w:t>
      </w:r>
    </w:p>
    <w:p w:rsidR="00480A34" w:rsidRDefault="00480A34" w:rsidP="00FF5E25">
      <w:pPr>
        <w:pStyle w:val="ad"/>
      </w:pPr>
      <w:r>
        <w:t>Если бы ты была вовсе не ты - ручей,</w:t>
      </w:r>
    </w:p>
    <w:p w:rsidR="00480A34" w:rsidRDefault="00480A34" w:rsidP="00FF5E25">
      <w:pPr>
        <w:pStyle w:val="ad"/>
      </w:pPr>
      <w:r>
        <w:t>Am     G7     C          Dm        E7    Am</w:t>
      </w:r>
    </w:p>
    <w:p w:rsidR="00480A34" w:rsidRDefault="00480A34" w:rsidP="00FF5E25">
      <w:pPr>
        <w:pStyle w:val="ad"/>
      </w:pPr>
      <w:r>
        <w:t>Я бы родился здесь самым маленьким из зверей.</w:t>
      </w:r>
    </w:p>
    <w:p w:rsidR="00480A34" w:rsidRDefault="00480A34" w:rsidP="00FF5E25">
      <w:pPr>
        <w:pStyle w:val="ad"/>
      </w:pPr>
      <w:r>
        <w:t>Я бы любил рассвет, за ельник бы бегал в ночь,</w:t>
      </w:r>
    </w:p>
    <w:p w:rsidR="00480A34" w:rsidRDefault="00480A34" w:rsidP="00FF5E25">
      <w:pPr>
        <w:pStyle w:val="ad"/>
      </w:pPr>
      <w:r>
        <w:t>Я бы запутал след, так как в ночь - это значит "прочь".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Припев:</w:t>
      </w:r>
    </w:p>
    <w:p w:rsidR="00480A34" w:rsidRDefault="00480A34" w:rsidP="00FF5E25">
      <w:pPr>
        <w:pStyle w:val="ad"/>
      </w:pPr>
      <w:r>
        <w:t xml:space="preserve">     Gsus4                   Fsus4</w:t>
      </w:r>
    </w:p>
    <w:p w:rsidR="00480A34" w:rsidRDefault="00480A34" w:rsidP="00FF5E25">
      <w:pPr>
        <w:pStyle w:val="ad"/>
      </w:pPr>
      <w:r>
        <w:t xml:space="preserve">     Я бы пел на луну круглый год,</w:t>
      </w:r>
    </w:p>
    <w:p w:rsidR="00480A34" w:rsidRDefault="00480A34" w:rsidP="00FF5E25">
      <w:pPr>
        <w:pStyle w:val="ad"/>
      </w:pPr>
      <w:r>
        <w:t xml:space="preserve">     Gsus4                  Fsus4  Esus4 E7</w:t>
      </w:r>
    </w:p>
    <w:p w:rsidR="00480A34" w:rsidRDefault="00480A34" w:rsidP="00FF5E25">
      <w:pPr>
        <w:pStyle w:val="ad"/>
      </w:pPr>
      <w:r>
        <w:t xml:space="preserve">     Я бы брал даже верхнее "ля"...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Я бы дышал травой, я бы играл хвостом,</w:t>
      </w:r>
    </w:p>
    <w:p w:rsidR="00480A34" w:rsidRDefault="00480A34" w:rsidP="00FF5E25">
      <w:pPr>
        <w:pStyle w:val="ad"/>
      </w:pPr>
      <w:r>
        <w:t>Дикий и всем чужой, - я бы не пел "Фантом".</w:t>
      </w:r>
    </w:p>
    <w:p w:rsidR="00480A34" w:rsidRDefault="00480A34" w:rsidP="00FF5E25">
      <w:pPr>
        <w:pStyle w:val="ad"/>
      </w:pPr>
      <w:r>
        <w:t>Не торопясь домой, трава - постель, кочка - стол,</w:t>
      </w:r>
    </w:p>
    <w:p w:rsidR="00480A34" w:rsidRDefault="00480A34" w:rsidP="00FF5E25">
      <w:pPr>
        <w:pStyle w:val="ad"/>
      </w:pPr>
      <w:r>
        <w:t>Я бы так залинял весной, что и в армию б не пошел.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Припев:</w:t>
      </w:r>
    </w:p>
    <w:p w:rsidR="00480A34" w:rsidRDefault="00480A34" w:rsidP="00FF5E25">
      <w:pPr>
        <w:pStyle w:val="ad"/>
      </w:pPr>
      <w:r>
        <w:t xml:space="preserve">     Я бы пел на луну круглый год,</w:t>
      </w:r>
    </w:p>
    <w:p w:rsidR="00480A34" w:rsidRDefault="00480A34" w:rsidP="00FF5E25">
      <w:pPr>
        <w:pStyle w:val="ad"/>
      </w:pPr>
      <w:r>
        <w:t xml:space="preserve">     Я бы брал даже нижнее "ре".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Я бы пришел к ручью - нюх, слава Богу, есть! -</w:t>
      </w:r>
    </w:p>
    <w:p w:rsidR="00480A34" w:rsidRDefault="00480A34" w:rsidP="00FF5E25">
      <w:pPr>
        <w:pStyle w:val="ad"/>
      </w:pPr>
      <w:r>
        <w:t>Не спрашивай, почему, но понял бы: это - здесь.</w:t>
      </w:r>
    </w:p>
    <w:p w:rsidR="00480A34" w:rsidRDefault="00480A34" w:rsidP="00FF5E25">
      <w:pPr>
        <w:pStyle w:val="ad"/>
      </w:pPr>
      <w:r>
        <w:t>Я бы вошел в ручей, я бы вошел в тебя,</w:t>
      </w:r>
    </w:p>
    <w:p w:rsidR="00480A34" w:rsidRDefault="00480A34" w:rsidP="00FF5E25">
      <w:pPr>
        <w:pStyle w:val="ad"/>
      </w:pPr>
      <w:r>
        <w:t>Если бы ты - не ты, если бы я - не я...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3" w:name="_Toc333498613"/>
      <w:r>
        <w:lastRenderedPageBreak/>
        <w:t>Чиж - Любитель жидкости, аккорды</w:t>
      </w:r>
      <w:bookmarkEnd w:id="33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"http://www.amdm.ru/away.php?to2=http%3A%2F%2Fwww.naitimp3.ru%2Fsearch%2F%D7%E8%E6%2F%CB%FE%E1%E8%F2%E5%EB%FC%2F%E6%E8%E4%EA%EE%F1%F2%E8"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 xml:space="preserve">               C          F      C</w:t>
      </w:r>
    </w:p>
    <w:p w:rsidR="00480A34" w:rsidRDefault="00480A34" w:rsidP="00FF5E25">
      <w:pPr>
        <w:pStyle w:val="ad"/>
      </w:pPr>
      <w:r>
        <w:t>У него в руках шприц, но он не врач</w:t>
      </w:r>
    </w:p>
    <w:p w:rsidR="00480A34" w:rsidRDefault="00480A34" w:rsidP="00FF5E25">
      <w:pPr>
        <w:pStyle w:val="ad"/>
      </w:pPr>
      <w:r>
        <w:t xml:space="preserve">                               Am</w:t>
      </w:r>
    </w:p>
    <w:p w:rsidR="00480A34" w:rsidRDefault="00480A34" w:rsidP="00FF5E25">
      <w:pPr>
        <w:pStyle w:val="ad"/>
      </w:pPr>
      <w:r>
        <w:t>И он видит распятым себя на двери.</w:t>
      </w:r>
    </w:p>
    <w:p w:rsidR="00480A34" w:rsidRDefault="00480A34" w:rsidP="00FF5E25">
      <w:pPr>
        <w:pStyle w:val="ad"/>
      </w:pPr>
      <w:r>
        <w:t xml:space="preserve">          F                   D</w:t>
      </w:r>
    </w:p>
    <w:p w:rsidR="00480A34" w:rsidRDefault="00480A34" w:rsidP="00FF5E25">
      <w:pPr>
        <w:pStyle w:val="ad"/>
      </w:pPr>
      <w:r>
        <w:t>И он обречен, как военный трубач -</w:t>
      </w:r>
    </w:p>
    <w:p w:rsidR="00480A34" w:rsidRDefault="00480A34" w:rsidP="00FF5E25">
      <w:pPr>
        <w:pStyle w:val="ad"/>
      </w:pPr>
      <w:r>
        <w:t xml:space="preserve">             G                      C</w:t>
      </w:r>
    </w:p>
    <w:p w:rsidR="00480A34" w:rsidRDefault="00480A34" w:rsidP="00FF5E25">
      <w:pPr>
        <w:pStyle w:val="ad"/>
      </w:pPr>
      <w:r>
        <w:t>Он просто любитель жидкости номер три.</w:t>
      </w:r>
    </w:p>
    <w:p w:rsidR="00480A34" w:rsidRDefault="00480A34" w:rsidP="00FF5E25">
      <w:pPr>
        <w:pStyle w:val="ad"/>
      </w:pPr>
      <w:r>
        <w:t>Ему наплевать, что не тверд его шаг</w:t>
      </w:r>
    </w:p>
    <w:p w:rsidR="00480A34" w:rsidRDefault="00480A34" w:rsidP="00FF5E25">
      <w:pPr>
        <w:pStyle w:val="ad"/>
      </w:pPr>
      <w:r>
        <w:t>И то, что нелепы его слова.</w:t>
      </w:r>
    </w:p>
    <w:p w:rsidR="00480A34" w:rsidRDefault="00480A34" w:rsidP="00FF5E25">
      <w:pPr>
        <w:pStyle w:val="ad"/>
      </w:pPr>
      <w:r>
        <w:t xml:space="preserve">в его кошельке, как обычно </w:t>
      </w:r>
      <w:proofErr w:type="gramStart"/>
      <w:r>
        <w:t>голяк</w:t>
      </w:r>
      <w:proofErr w:type="gramEnd"/>
      <w:r>
        <w:t xml:space="preserve"> -</w:t>
      </w:r>
    </w:p>
    <w:p w:rsidR="00480A34" w:rsidRDefault="00480A34" w:rsidP="00FF5E25">
      <w:pPr>
        <w:pStyle w:val="ad"/>
      </w:pPr>
      <w:r>
        <w:t>Он просто любитель жидкости номер два.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 его переулке есть синий ларек,</w:t>
      </w:r>
    </w:p>
    <w:p w:rsidR="00480A34" w:rsidRDefault="00480A34" w:rsidP="00FF5E25">
      <w:pPr>
        <w:pStyle w:val="ad"/>
      </w:pPr>
      <w:r>
        <w:t>Он пристроился в хвост из бесцветных спин.</w:t>
      </w:r>
    </w:p>
    <w:p w:rsidR="00480A34" w:rsidRDefault="00480A34" w:rsidP="00FF5E25">
      <w:pPr>
        <w:pStyle w:val="ad"/>
      </w:pPr>
      <w:r>
        <w:t>Но не такой зто страшный порок -</w:t>
      </w:r>
    </w:p>
    <w:p w:rsidR="00480A34" w:rsidRDefault="00480A34" w:rsidP="00FF5E25">
      <w:pPr>
        <w:pStyle w:val="ad"/>
      </w:pPr>
      <w:r>
        <w:t>Он просто любитель жидкости номер один.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Он не знал, что можно выжить с утра,</w:t>
      </w:r>
    </w:p>
    <w:p w:rsidR="00480A34" w:rsidRDefault="00480A34" w:rsidP="00FF5E25">
      <w:pPr>
        <w:pStyle w:val="ad"/>
      </w:pPr>
      <w:r>
        <w:t>Кто-то черный разжег в его горле огонь.</w:t>
      </w:r>
    </w:p>
    <w:p w:rsidR="00480A34" w:rsidRDefault="00480A34" w:rsidP="00FF5E25">
      <w:pPr>
        <w:pStyle w:val="ad"/>
      </w:pPr>
      <w:r>
        <w:t>И он слышит, как в кухне журчит незавернутый кран,</w:t>
      </w:r>
    </w:p>
    <w:p w:rsidR="00480A34" w:rsidRDefault="00480A34" w:rsidP="00FF5E25">
      <w:pPr>
        <w:pStyle w:val="ad"/>
      </w:pPr>
      <w:r>
        <w:t>Он сегодня любитель жидкости с номером ноль.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302877" w:rsidRDefault="00480A34" w:rsidP="00FF5E25">
      <w:pPr>
        <w:pStyle w:val="3"/>
        <w:rPr>
          <w:lang w:val="en-US"/>
        </w:rPr>
      </w:pPr>
      <w:bookmarkStart w:id="34" w:name="_Toc333498614"/>
      <w:r>
        <w:lastRenderedPageBreak/>
        <w:t>Чиж</w:t>
      </w:r>
      <w:r w:rsidRPr="00302877">
        <w:rPr>
          <w:lang w:val="en-US"/>
        </w:rPr>
        <w:t xml:space="preserve"> - </w:t>
      </w:r>
      <w:r>
        <w:t>Мама</w:t>
      </w:r>
      <w:r w:rsidRPr="00302877">
        <w:rPr>
          <w:lang w:val="en-US"/>
        </w:rPr>
        <w:t xml:space="preserve">, </w:t>
      </w:r>
      <w:r>
        <w:t>аккорды</w:t>
      </w:r>
      <w:bookmarkEnd w:id="34"/>
    </w:p>
    <w:p w:rsidR="00D92447" w:rsidRPr="00302877" w:rsidRDefault="00D92447" w:rsidP="00480A34">
      <w:pPr>
        <w:rPr>
          <w:rStyle w:val="a6"/>
          <w:b/>
          <w:bCs/>
          <w:lang w:val="en-US"/>
        </w:rPr>
      </w:pPr>
      <w:r>
        <w:fldChar w:fldCharType="begin"/>
      </w:r>
      <w:r w:rsidRPr="00302877">
        <w:rPr>
          <w:lang w:val="en-US"/>
        </w:rPr>
        <w:instrText xml:space="preserve"> HYPERLINK "http://www.amdm.ru/away.php?to2=http%3A%2F%2Fwww.naitimp3.ru%2Fsearch%2F%D7%E8%E6%2F%CC%E0%EC%E0" </w:instrText>
      </w:r>
      <w:r>
        <w:fldChar w:fldCharType="separate"/>
      </w:r>
    </w:p>
    <w:p w:rsidR="00480A34" w:rsidRPr="00302877" w:rsidRDefault="00D92447" w:rsidP="00480A34">
      <w:pPr>
        <w:rPr>
          <w:lang w:val="en-US"/>
        </w:rPr>
      </w:pPr>
      <w:r>
        <w:rPr>
          <w:rStyle w:val="a6"/>
          <w:b/>
          <w:bCs/>
        </w:rPr>
        <w:fldChar w:fldCharType="end"/>
      </w:r>
      <w:r w:rsidR="00480A34" w:rsidRPr="00302877">
        <w:rPr>
          <w:lang w:val="en-US"/>
        </w:rPr>
        <w:t xml:space="preserve"> </w:t>
      </w:r>
    </w:p>
    <w:p w:rsidR="00480A34" w:rsidRPr="00302877" w:rsidRDefault="00480A34" w:rsidP="00FF5E25">
      <w:pPr>
        <w:pStyle w:val="ad"/>
        <w:rPr>
          <w:lang w:val="en-US"/>
        </w:rPr>
      </w:pPr>
      <w:r w:rsidRPr="00302877">
        <w:rPr>
          <w:lang w:val="en-US"/>
        </w:rPr>
        <w:t>Am7        Em7 Am7      Em7</w:t>
      </w:r>
    </w:p>
    <w:p w:rsidR="00480A34" w:rsidRDefault="00480A34" w:rsidP="00FF5E25">
      <w:pPr>
        <w:pStyle w:val="ad"/>
      </w:pPr>
      <w:r>
        <w:t>Стою на скале, смотрю в море,</w:t>
      </w:r>
    </w:p>
    <w:p w:rsidR="00480A34" w:rsidRDefault="00480A34" w:rsidP="00FF5E25">
      <w:pPr>
        <w:pStyle w:val="ad"/>
      </w:pPr>
      <w:r>
        <w:t>Am7           Em7   Am7     Em7</w:t>
      </w:r>
    </w:p>
    <w:p w:rsidR="00480A34" w:rsidRDefault="00480A34" w:rsidP="00FF5E25">
      <w:pPr>
        <w:pStyle w:val="ad"/>
      </w:pPr>
      <w:r>
        <w:t>А в голову приходят мысли о стенах.</w:t>
      </w:r>
    </w:p>
    <w:p w:rsidR="00480A34" w:rsidRDefault="00480A34" w:rsidP="00FF5E25">
      <w:pPr>
        <w:pStyle w:val="ad"/>
      </w:pPr>
      <w:r>
        <w:t>Am7        Em7 Am7     Em7</w:t>
      </w:r>
    </w:p>
    <w:p w:rsidR="00480A34" w:rsidRDefault="00480A34" w:rsidP="00FF5E25">
      <w:pPr>
        <w:pStyle w:val="ad"/>
      </w:pPr>
      <w:r>
        <w:t>Наблюдаю полет вольной птицы,</w:t>
      </w:r>
    </w:p>
    <w:p w:rsidR="00480A34" w:rsidRDefault="00480A34" w:rsidP="00FF5E25">
      <w:pPr>
        <w:pStyle w:val="ad"/>
      </w:pPr>
      <w:r>
        <w:t>Am7        Em7      Am7      G7</w:t>
      </w:r>
    </w:p>
    <w:p w:rsidR="00480A34" w:rsidRDefault="00480A34" w:rsidP="00FF5E25">
      <w:pPr>
        <w:pStyle w:val="ad"/>
      </w:pPr>
      <w:r>
        <w:t>А в голове возникает видение камня.</w:t>
      </w:r>
    </w:p>
    <w:p w:rsidR="00480A34" w:rsidRDefault="00480A34" w:rsidP="00FF5E25">
      <w:pPr>
        <w:pStyle w:val="ad"/>
      </w:pPr>
    </w:p>
    <w:p w:rsidR="00480A34" w:rsidRPr="00480A34" w:rsidRDefault="00480A34" w:rsidP="00FF5E25">
      <w:pPr>
        <w:pStyle w:val="ad"/>
        <w:rPr>
          <w:lang w:val="en-US"/>
        </w:rPr>
      </w:pPr>
      <w:r>
        <w:t>Припев</w:t>
      </w:r>
      <w:r w:rsidRPr="00480A34">
        <w:rPr>
          <w:lang w:val="en-US"/>
        </w:rPr>
        <w:t>: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C     G7      Am    F G7</w:t>
      </w:r>
    </w:p>
    <w:p w:rsidR="00480A34" w:rsidRDefault="00480A34" w:rsidP="00FF5E25">
      <w:pPr>
        <w:pStyle w:val="ad"/>
      </w:pPr>
      <w:r w:rsidRPr="00480A34">
        <w:rPr>
          <w:lang w:val="en-US"/>
        </w:rPr>
        <w:t xml:space="preserve">     </w:t>
      </w:r>
      <w:r>
        <w:t>Мама, я очень болен,</w:t>
      </w:r>
    </w:p>
    <w:p w:rsidR="00480A34" w:rsidRDefault="00480A34" w:rsidP="00FF5E25">
      <w:pPr>
        <w:pStyle w:val="ad"/>
      </w:pPr>
      <w:r>
        <w:t xml:space="preserve">     C         G7          Am</w:t>
      </w:r>
    </w:p>
    <w:p w:rsidR="00480A34" w:rsidRDefault="00480A34" w:rsidP="00FF5E25">
      <w:pPr>
        <w:pStyle w:val="ad"/>
      </w:pPr>
      <w:r>
        <w:t xml:space="preserve">     Мама, нас лечат не те врачи.</w:t>
      </w:r>
    </w:p>
    <w:p w:rsidR="00480A34" w:rsidRDefault="00480A34" w:rsidP="00FF5E25">
      <w:pPr>
        <w:pStyle w:val="ad"/>
      </w:pPr>
      <w:r>
        <w:t xml:space="preserve">     F   G7  C           G7       Dm       Am</w:t>
      </w:r>
    </w:p>
    <w:p w:rsidR="00480A34" w:rsidRDefault="00480A34" w:rsidP="00FF5E25">
      <w:pPr>
        <w:pStyle w:val="ad"/>
      </w:pPr>
      <w:r>
        <w:t xml:space="preserve">     Те, кто нас заразил этим, врачуют нам раны,</w:t>
      </w:r>
    </w:p>
    <w:p w:rsidR="00480A34" w:rsidRDefault="00480A34" w:rsidP="00FF5E25">
      <w:pPr>
        <w:pStyle w:val="ad"/>
      </w:pPr>
      <w:r>
        <w:t xml:space="preserve">     C              G7      Am</w:t>
      </w:r>
    </w:p>
    <w:p w:rsidR="00480A34" w:rsidRDefault="00480A34" w:rsidP="00FF5E25">
      <w:pPr>
        <w:pStyle w:val="ad"/>
      </w:pPr>
      <w:r>
        <w:t xml:space="preserve">     Именно поэтому я неизлечим.</w:t>
      </w:r>
    </w:p>
    <w:p w:rsidR="00480A34" w:rsidRDefault="00480A34" w:rsidP="00FF5E25">
      <w:pPr>
        <w:pStyle w:val="ad"/>
      </w:pPr>
      <w:r>
        <w:t xml:space="preserve">     F   G7  C           G7       Dm       Am</w:t>
      </w:r>
    </w:p>
    <w:p w:rsidR="00480A34" w:rsidRDefault="00480A34" w:rsidP="00FF5E25">
      <w:pPr>
        <w:pStyle w:val="ad"/>
      </w:pPr>
      <w:r>
        <w:t xml:space="preserve">     Те, кто нас заразил этим, врачуют нам раны,</w:t>
      </w:r>
    </w:p>
    <w:p w:rsidR="00480A34" w:rsidRDefault="00480A34" w:rsidP="00FF5E25">
      <w:pPr>
        <w:pStyle w:val="ad"/>
      </w:pPr>
      <w:r>
        <w:t xml:space="preserve">     C              G7      Em7</w:t>
      </w:r>
    </w:p>
    <w:p w:rsidR="00480A34" w:rsidRDefault="00480A34" w:rsidP="00FF5E25">
      <w:pPr>
        <w:pStyle w:val="ad"/>
      </w:pPr>
      <w:r>
        <w:t xml:space="preserve">     Именно поэтому я неизлечим.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Вокруг скалы бродят герои,</w:t>
      </w:r>
    </w:p>
    <w:p w:rsidR="00480A34" w:rsidRDefault="00480A34" w:rsidP="00FF5E25">
      <w:pPr>
        <w:pStyle w:val="ad"/>
      </w:pPr>
      <w:r>
        <w:t>В движеньях героев сквозит усталость.</w:t>
      </w:r>
    </w:p>
    <w:p w:rsidR="00480A34" w:rsidRDefault="00480A34" w:rsidP="00FF5E25">
      <w:pPr>
        <w:pStyle w:val="ad"/>
      </w:pPr>
      <w:r>
        <w:t>Затыкаю уши, чтобы не слышать,</w:t>
      </w:r>
    </w:p>
    <w:p w:rsidR="00480A34" w:rsidRDefault="00480A34" w:rsidP="00FF5E25">
      <w:pPr>
        <w:pStyle w:val="ad"/>
      </w:pPr>
      <w:r>
        <w:t>Но в середине меня кто-то поет песню.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5" w:name="_Toc333498615"/>
      <w:r>
        <w:lastRenderedPageBreak/>
        <w:t>Чиж - На двоих, аккорды</w:t>
      </w:r>
      <w:bookmarkEnd w:id="35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"http://www.amdm.ru/away.php?to2=http%3A%2F%2Fwww.naitimp3.ru%2Fsearch%2F%D7%E8%E6%2F%CD%E0%2F%E4%E2%EE%E8%F5"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>Em    Em-5     Em</w:t>
      </w:r>
    </w:p>
    <w:p w:rsidR="00480A34" w:rsidRDefault="00480A34" w:rsidP="00FF5E25">
      <w:pPr>
        <w:pStyle w:val="ad"/>
      </w:pPr>
      <w:r>
        <w:t>На двоих один паспорт</w:t>
      </w:r>
    </w:p>
    <w:p w:rsidR="00480A34" w:rsidRDefault="00480A34" w:rsidP="00FF5E25">
      <w:pPr>
        <w:pStyle w:val="ad"/>
      </w:pPr>
      <w:r>
        <w:t xml:space="preserve">        Em-7 Em7 Am</w:t>
      </w:r>
    </w:p>
    <w:p w:rsidR="00480A34" w:rsidRDefault="00480A34" w:rsidP="00FF5E25">
      <w:pPr>
        <w:pStyle w:val="ad"/>
      </w:pPr>
      <w:r>
        <w:t>Для развода ментов,</w:t>
      </w:r>
    </w:p>
    <w:p w:rsidR="00480A34" w:rsidRDefault="00480A34" w:rsidP="00FF5E25">
      <w:pPr>
        <w:pStyle w:val="ad"/>
      </w:pPr>
      <w:r>
        <w:t>D               G</w:t>
      </w:r>
    </w:p>
    <w:p w:rsidR="00480A34" w:rsidRDefault="00480A34" w:rsidP="00FF5E25">
      <w:pPr>
        <w:pStyle w:val="ad"/>
      </w:pPr>
      <w:r>
        <w:t>Плеер марки "Романтик"</w:t>
      </w:r>
    </w:p>
    <w:p w:rsidR="00480A34" w:rsidRDefault="00480A34" w:rsidP="00FF5E25">
      <w:pPr>
        <w:pStyle w:val="ad"/>
      </w:pPr>
      <w:r>
        <w:t xml:space="preserve">      D       Em Em+3 Em6 Em7</w:t>
      </w:r>
    </w:p>
    <w:p w:rsidR="00480A34" w:rsidRDefault="00480A34" w:rsidP="00FF5E25">
      <w:pPr>
        <w:pStyle w:val="ad"/>
      </w:pPr>
      <w:r>
        <w:t>И кассета битлов.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двоих один свитер</w:t>
      </w:r>
    </w:p>
    <w:p w:rsidR="00480A34" w:rsidRDefault="00480A34" w:rsidP="00FF5E25">
      <w:pPr>
        <w:pStyle w:val="ad"/>
      </w:pPr>
      <w:r>
        <w:t>Для холодных ночей,</w:t>
      </w:r>
    </w:p>
    <w:p w:rsidR="00480A34" w:rsidRDefault="00480A34" w:rsidP="00FF5E25">
      <w:pPr>
        <w:pStyle w:val="ad"/>
      </w:pPr>
      <w:r>
        <w:t>Пара банок консервов,</w:t>
      </w:r>
    </w:p>
    <w:p w:rsidR="00480A34" w:rsidRDefault="00480A34" w:rsidP="00FF5E25">
      <w:pPr>
        <w:pStyle w:val="ad"/>
      </w:pPr>
      <w:r>
        <w:t>Полкило сухарей.</w:t>
      </w:r>
    </w:p>
    <w:p w:rsidR="00480A34" w:rsidRDefault="00480A34" w:rsidP="00FF5E25">
      <w:pPr>
        <w:pStyle w:val="ad"/>
      </w:pP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G D Em G D Em G D F Em G D Em </w:t>
      </w:r>
    </w:p>
    <w:p w:rsidR="00480A34" w:rsidRPr="00480A34" w:rsidRDefault="00480A34" w:rsidP="00FF5E25">
      <w:pPr>
        <w:pStyle w:val="ad"/>
        <w:rPr>
          <w:lang w:val="en-US"/>
        </w:rPr>
      </w:pPr>
    </w:p>
    <w:p w:rsidR="00480A34" w:rsidRDefault="00480A34" w:rsidP="00FF5E25">
      <w:pPr>
        <w:pStyle w:val="ad"/>
      </w:pPr>
      <w:r>
        <w:t>На двоих один берег,</w:t>
      </w:r>
    </w:p>
    <w:p w:rsidR="00480A34" w:rsidRDefault="00480A34" w:rsidP="00FF5E25">
      <w:pPr>
        <w:pStyle w:val="ad"/>
      </w:pPr>
      <w:r>
        <w:t>На двоих один лес,</w:t>
      </w:r>
    </w:p>
    <w:p w:rsidR="00480A34" w:rsidRDefault="00480A34" w:rsidP="00FF5E25">
      <w:pPr>
        <w:pStyle w:val="ad"/>
      </w:pPr>
      <w:r>
        <w:t>На двоих одно море,</w:t>
      </w:r>
    </w:p>
    <w:p w:rsidR="00480A34" w:rsidRDefault="00480A34" w:rsidP="00FF5E25">
      <w:pPr>
        <w:pStyle w:val="ad"/>
      </w:pPr>
      <w:r>
        <w:t>На двоих один крест.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двоих целый месяц</w:t>
      </w:r>
    </w:p>
    <w:p w:rsidR="00480A34" w:rsidRDefault="00480A34" w:rsidP="00FF5E25">
      <w:pPr>
        <w:pStyle w:val="ad"/>
      </w:pPr>
      <w:r>
        <w:t>И бутылка вина,</w:t>
      </w:r>
    </w:p>
    <w:p w:rsidR="00480A34" w:rsidRDefault="00480A34" w:rsidP="00FF5E25">
      <w:pPr>
        <w:pStyle w:val="ad"/>
      </w:pPr>
      <w:r>
        <w:t>На двоих парабеллум,</w:t>
      </w:r>
    </w:p>
    <w:p w:rsidR="00480A34" w:rsidRDefault="00480A34" w:rsidP="00FF5E25">
      <w:pPr>
        <w:pStyle w:val="ad"/>
      </w:pPr>
      <w:r>
        <w:t>Если война.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двоих один доллар</w:t>
      </w:r>
    </w:p>
    <w:p w:rsidR="00480A34" w:rsidRDefault="00480A34" w:rsidP="00FF5E25">
      <w:pPr>
        <w:pStyle w:val="ad"/>
      </w:pPr>
      <w:r>
        <w:t>На обратный проезд,</w:t>
      </w:r>
    </w:p>
    <w:p w:rsidR="00480A34" w:rsidRDefault="00480A34" w:rsidP="00FF5E25">
      <w:pPr>
        <w:pStyle w:val="ad"/>
      </w:pPr>
      <w:r>
        <w:t>На двоих одно горе,</w:t>
      </w:r>
    </w:p>
    <w:p w:rsidR="00480A34" w:rsidRDefault="00480A34" w:rsidP="00FF5E25">
      <w:pPr>
        <w:pStyle w:val="ad"/>
      </w:pPr>
      <w:r>
        <w:t>Для двоих один крест.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двоих сигарета</w:t>
      </w:r>
    </w:p>
    <w:p w:rsidR="00480A34" w:rsidRDefault="00480A34" w:rsidP="00FF5E25">
      <w:pPr>
        <w:pStyle w:val="ad"/>
      </w:pPr>
      <w:r>
        <w:t>И пара бычков,</w:t>
      </w:r>
    </w:p>
    <w:p w:rsidR="00480A34" w:rsidRDefault="00480A34" w:rsidP="00FF5E25">
      <w:pPr>
        <w:pStyle w:val="ad"/>
      </w:pPr>
      <w:r>
        <w:t>На двоих один зонтик</w:t>
      </w:r>
    </w:p>
    <w:p w:rsidR="00480A34" w:rsidRDefault="00480A34" w:rsidP="00FF5E25">
      <w:pPr>
        <w:pStyle w:val="ad"/>
      </w:pPr>
      <w:r>
        <w:t>И одна любовь.</w:t>
      </w:r>
    </w:p>
    <w:p w:rsidR="00480A34" w:rsidRDefault="00480A34" w:rsidP="00FF5E25">
      <w:pPr>
        <w:pStyle w:val="ad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6" w:name="_Toc333498616"/>
      <w:r>
        <w:lastRenderedPageBreak/>
        <w:t>Чиж - На поле танки грохотали, аккорды</w:t>
      </w:r>
      <w:bookmarkEnd w:id="36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"http://www.amdm.ru/away.php?to2=http%3A%2F%2Fwww.naitimp3.ru%2Fsearch%2F%D7%E8%E6%2F%CD%E0%2F%EF%EE%EB%E5%2F%F2%E0%ED%EA%E8%2F%E3%F0%EE%F5%EE%F2%E0%EB%E8"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 xml:space="preserve">  Am               C</w:t>
      </w:r>
    </w:p>
    <w:p w:rsidR="00480A34" w:rsidRDefault="00480A34" w:rsidP="00FF5E25">
      <w:pPr>
        <w:pStyle w:val="ad"/>
      </w:pPr>
      <w:r>
        <w:t>На поле танки грохотали,</w:t>
      </w:r>
    </w:p>
    <w:p w:rsidR="00480A34" w:rsidRDefault="00480A34" w:rsidP="00FF5E25">
      <w:pPr>
        <w:pStyle w:val="ad"/>
      </w:pPr>
      <w:r>
        <w:t xml:space="preserve">                   G    C</w:t>
      </w:r>
    </w:p>
    <w:p w:rsidR="00480A34" w:rsidRDefault="00480A34" w:rsidP="00FF5E25">
      <w:pPr>
        <w:pStyle w:val="ad"/>
      </w:pPr>
      <w:r>
        <w:t>Солдаты шли в последний бой,</w:t>
      </w:r>
    </w:p>
    <w:p w:rsidR="00480A34" w:rsidRDefault="00480A34" w:rsidP="00FF5E25">
      <w:pPr>
        <w:pStyle w:val="ad"/>
      </w:pPr>
      <w:r>
        <w:t xml:space="preserve">   A7  Dm       Am</w:t>
      </w:r>
    </w:p>
    <w:p w:rsidR="00480A34" w:rsidRDefault="00480A34" w:rsidP="00FF5E25">
      <w:pPr>
        <w:pStyle w:val="ad"/>
      </w:pPr>
      <w:r>
        <w:t>А молодого командира             |</w:t>
      </w:r>
    </w:p>
    <w:p w:rsidR="00480A34" w:rsidRDefault="00480A34" w:rsidP="00FF5E25">
      <w:pPr>
        <w:pStyle w:val="ad"/>
      </w:pPr>
      <w:r>
        <w:t xml:space="preserve">             E      Am           | 2 раза</w:t>
      </w:r>
    </w:p>
    <w:p w:rsidR="00480A34" w:rsidRDefault="00480A34" w:rsidP="00FF5E25">
      <w:pPr>
        <w:pStyle w:val="ad"/>
      </w:pPr>
      <w:r>
        <w:t>Несли с пробитой головой.        |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По танку </w:t>
      </w:r>
      <w:proofErr w:type="gramStart"/>
      <w:r>
        <w:t>вдарила</w:t>
      </w:r>
      <w:proofErr w:type="gramEnd"/>
      <w:r>
        <w:t xml:space="preserve"> болванка,</w:t>
      </w:r>
    </w:p>
    <w:p w:rsidR="00480A34" w:rsidRDefault="00480A34" w:rsidP="00FF5E25">
      <w:pPr>
        <w:pStyle w:val="ad"/>
      </w:pPr>
      <w:r>
        <w:t>Прощай родимый экипаж.</w:t>
      </w:r>
    </w:p>
    <w:p w:rsidR="00480A34" w:rsidRDefault="00480A34" w:rsidP="00FF5E25">
      <w:pPr>
        <w:pStyle w:val="ad"/>
      </w:pPr>
      <w:r>
        <w:t>Четыре трупа возле танка         |</w:t>
      </w:r>
    </w:p>
    <w:p w:rsidR="00480A34" w:rsidRDefault="00480A34" w:rsidP="00FF5E25">
      <w:pPr>
        <w:pStyle w:val="ad"/>
      </w:pPr>
      <w:r>
        <w:t>Дополнят утренний пейзаж.        | 2 раза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Машина пламенем объята,</w:t>
      </w:r>
    </w:p>
    <w:p w:rsidR="00480A34" w:rsidRDefault="00480A34" w:rsidP="00FF5E25">
      <w:pPr>
        <w:pStyle w:val="ad"/>
      </w:pPr>
      <w:r>
        <w:t>Вот-вот рванет боекомплект,</w:t>
      </w:r>
    </w:p>
    <w:p w:rsidR="00480A34" w:rsidRDefault="00480A34" w:rsidP="00FF5E25">
      <w:pPr>
        <w:pStyle w:val="ad"/>
      </w:pPr>
      <w:r>
        <w:t>А жить так хочется ребята,       |</w:t>
      </w:r>
    </w:p>
    <w:p w:rsidR="00480A34" w:rsidRDefault="00480A34" w:rsidP="00FF5E25">
      <w:pPr>
        <w:pStyle w:val="ad"/>
      </w:pPr>
      <w:r>
        <w:t>И вылезать уж мочи нет.          | 2 раза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Нас извлекут из </w:t>
      </w:r>
      <w:proofErr w:type="gramStart"/>
      <w:r>
        <w:t>под</w:t>
      </w:r>
      <w:proofErr w:type="gramEnd"/>
      <w:r>
        <w:t xml:space="preserve"> обломков,</w:t>
      </w:r>
    </w:p>
    <w:p w:rsidR="00480A34" w:rsidRDefault="00480A34" w:rsidP="00FF5E25">
      <w:pPr>
        <w:pStyle w:val="ad"/>
      </w:pPr>
      <w:r>
        <w:t>Подымут на руки каркас.</w:t>
      </w:r>
    </w:p>
    <w:p w:rsidR="00480A34" w:rsidRDefault="00480A34" w:rsidP="00FF5E25">
      <w:pPr>
        <w:pStyle w:val="ad"/>
      </w:pPr>
      <w:r>
        <w:t>И залпы башенных орудий          |</w:t>
      </w:r>
    </w:p>
    <w:p w:rsidR="00480A34" w:rsidRDefault="00480A34" w:rsidP="00FF5E25">
      <w:pPr>
        <w:pStyle w:val="ad"/>
      </w:pPr>
      <w:r>
        <w:t>В последний путь проводят нас.   | 2 раза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полетят тут телеграммы,</w:t>
      </w:r>
    </w:p>
    <w:p w:rsidR="00480A34" w:rsidRDefault="00480A34" w:rsidP="00FF5E25">
      <w:pPr>
        <w:pStyle w:val="ad"/>
      </w:pPr>
      <w:r>
        <w:t>Родных и близких известить,</w:t>
      </w:r>
    </w:p>
    <w:p w:rsidR="00480A34" w:rsidRDefault="00480A34" w:rsidP="00FF5E25">
      <w:pPr>
        <w:pStyle w:val="ad"/>
      </w:pPr>
      <w:r>
        <w:t>Что сын ваш больше не вернется   |</w:t>
      </w:r>
    </w:p>
    <w:p w:rsidR="00480A34" w:rsidRDefault="00480A34" w:rsidP="00FF5E25">
      <w:pPr>
        <w:pStyle w:val="ad"/>
      </w:pPr>
      <w:r>
        <w:t>И не приедет погостить.          | 2 раза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 углу заплачет мать старушка,</w:t>
      </w:r>
    </w:p>
    <w:p w:rsidR="00480A34" w:rsidRDefault="00480A34" w:rsidP="00FF5E25">
      <w:pPr>
        <w:pStyle w:val="ad"/>
      </w:pPr>
      <w:r>
        <w:t>Смахнет слезу старик отец,</w:t>
      </w:r>
    </w:p>
    <w:p w:rsidR="00480A34" w:rsidRDefault="00480A34" w:rsidP="00FF5E25">
      <w:pPr>
        <w:pStyle w:val="ad"/>
      </w:pPr>
      <w:r>
        <w:t>И молодая не узнает,             |</w:t>
      </w:r>
    </w:p>
    <w:p w:rsidR="00480A34" w:rsidRDefault="00480A34" w:rsidP="00FF5E25">
      <w:pPr>
        <w:pStyle w:val="ad"/>
      </w:pPr>
      <w:r>
        <w:t>Какой у парня был конец.         | 2 раза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И </w:t>
      </w:r>
      <w:proofErr w:type="gramStart"/>
      <w:r>
        <w:t>будет карточка пылится</w:t>
      </w:r>
      <w:proofErr w:type="gramEnd"/>
      <w:r>
        <w:t>,</w:t>
      </w:r>
    </w:p>
    <w:p w:rsidR="00480A34" w:rsidRDefault="00480A34" w:rsidP="00FF5E25">
      <w:pPr>
        <w:pStyle w:val="ad"/>
      </w:pPr>
      <w:r>
        <w:t>На полке пожелтевших книг,</w:t>
      </w:r>
    </w:p>
    <w:p w:rsidR="00480A34" w:rsidRDefault="00480A34" w:rsidP="00FF5E25">
      <w:pPr>
        <w:pStyle w:val="ad"/>
      </w:pPr>
      <w:r>
        <w:t>В военной форме при погонах      |</w:t>
      </w:r>
    </w:p>
    <w:p w:rsidR="00480A34" w:rsidRDefault="00480A34" w:rsidP="00FF5E25">
      <w:pPr>
        <w:pStyle w:val="ad"/>
      </w:pPr>
      <w:r>
        <w:t>И ей он больше не жених.         | 2 раза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7" w:name="_Toc333498617"/>
      <w:r>
        <w:lastRenderedPageBreak/>
        <w:t>Чиж - Нечего терять, аккорды</w:t>
      </w:r>
      <w:bookmarkEnd w:id="37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"http://www.amdm.ru/away.php?to2=http%3A%2F%2Fwww.naitimp3.ru%2Fsearch%2F%D7%E8%E6%2F%CD%E5%F7%E5%E3%EE%2F%F2%E5%F0%FF%F2%FC"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>A        D                   A     E7</w:t>
      </w:r>
    </w:p>
    <w:p w:rsidR="00480A34" w:rsidRDefault="00480A34" w:rsidP="00FF5E25">
      <w:pPr>
        <w:pStyle w:val="ad"/>
      </w:pPr>
      <w:r>
        <w:t>Ее зовут Настя, она пишет стихи, живет на реке,</w:t>
      </w:r>
    </w:p>
    <w:p w:rsidR="00480A34" w:rsidRDefault="00480A34" w:rsidP="00FF5E25">
      <w:pPr>
        <w:pStyle w:val="ad"/>
      </w:pPr>
      <w:r>
        <w:t>A           D       E7        A    D</w:t>
      </w:r>
    </w:p>
    <w:p w:rsidR="00480A34" w:rsidRDefault="00480A34" w:rsidP="00FF5E25">
      <w:pPr>
        <w:pStyle w:val="ad"/>
      </w:pPr>
      <w:r>
        <w:t>Она верит в то, что осень пройдет.</w:t>
      </w:r>
    </w:p>
    <w:p w:rsidR="00480A34" w:rsidRDefault="00480A34" w:rsidP="00FF5E25">
      <w:pPr>
        <w:pStyle w:val="ad"/>
      </w:pPr>
      <w:r>
        <w:t>A          D                 A           E7</w:t>
      </w:r>
    </w:p>
    <w:p w:rsidR="00480A34" w:rsidRDefault="00480A34" w:rsidP="00FF5E25">
      <w:pPr>
        <w:pStyle w:val="ad"/>
      </w:pPr>
      <w:r>
        <w:t>В ожидании дальних дорог и чудес она всегда налегке,</w:t>
      </w:r>
    </w:p>
    <w:p w:rsidR="00480A34" w:rsidRDefault="00480A34" w:rsidP="00FF5E25">
      <w:pPr>
        <w:pStyle w:val="ad"/>
      </w:pPr>
      <w:r>
        <w:t>A      D     E7      A</w:t>
      </w:r>
    </w:p>
    <w:p w:rsidR="00480A34" w:rsidRDefault="00480A34" w:rsidP="00FF5E25">
      <w:pPr>
        <w:pStyle w:val="ad"/>
      </w:pPr>
      <w:r>
        <w:t>Она ожидает свой самолет,</w:t>
      </w:r>
    </w:p>
    <w:p w:rsidR="00480A34" w:rsidRDefault="00480A34" w:rsidP="00FF5E25">
      <w:pPr>
        <w:pStyle w:val="ad"/>
      </w:pPr>
      <w:r>
        <w:t>G9           D          A             E7</w:t>
      </w:r>
    </w:p>
    <w:p w:rsidR="00480A34" w:rsidRDefault="00480A34" w:rsidP="00FF5E25">
      <w:pPr>
        <w:pStyle w:val="ad"/>
      </w:pPr>
      <w:proofErr w:type="gramStart"/>
      <w:r>
        <w:t>Который</w:t>
      </w:r>
      <w:proofErr w:type="gramEnd"/>
      <w:r>
        <w:t xml:space="preserve"> прилетит за ней, который прилетит за ней</w:t>
      </w:r>
    </w:p>
    <w:p w:rsidR="00480A34" w:rsidRDefault="00480A34" w:rsidP="00FF5E25">
      <w:pPr>
        <w:pStyle w:val="ad"/>
      </w:pPr>
      <w:r>
        <w:t xml:space="preserve">     A      C#7     D  E7 A      C#7     D     E7</w:t>
      </w:r>
    </w:p>
    <w:p w:rsidR="00480A34" w:rsidRDefault="00480A34" w:rsidP="00FF5E25">
      <w:pPr>
        <w:pStyle w:val="ad"/>
      </w:pPr>
      <w:r>
        <w:t>И ей нечего будет терять, нечего будет терять,</w:t>
      </w:r>
    </w:p>
    <w:p w:rsidR="00480A34" w:rsidRDefault="00480A34" w:rsidP="00FF5E25">
      <w:pPr>
        <w:pStyle w:val="ad"/>
      </w:pPr>
      <w:r>
        <w:t xml:space="preserve">   A      C#7     D           E7      A    D A D</w:t>
      </w:r>
    </w:p>
    <w:p w:rsidR="00480A34" w:rsidRDefault="00480A34" w:rsidP="00FF5E25">
      <w:pPr>
        <w:pStyle w:val="ad"/>
      </w:pPr>
      <w:r>
        <w:t>Ей нечего будет терять, отправляясь в путь.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Он живет на другой реке, пишет стихи, летает во сне,</w:t>
      </w:r>
    </w:p>
    <w:p w:rsidR="00480A34" w:rsidRDefault="00480A34" w:rsidP="00FF5E25">
      <w:pPr>
        <w:pStyle w:val="ad"/>
      </w:pPr>
      <w:r>
        <w:t>Он знает то, чего не знает она.</w:t>
      </w:r>
    </w:p>
    <w:p w:rsidR="00480A34" w:rsidRDefault="00480A34" w:rsidP="00FF5E25">
      <w:pPr>
        <w:pStyle w:val="ad"/>
      </w:pPr>
      <w:r>
        <w:t>Он не член ОсоАвиаХим, но уверен в том,</w:t>
      </w:r>
    </w:p>
    <w:p w:rsidR="00480A34" w:rsidRDefault="00480A34" w:rsidP="00FF5E25">
      <w:pPr>
        <w:pStyle w:val="ad"/>
      </w:pPr>
      <w:r>
        <w:t xml:space="preserve">                           что в небе он - непобедим,</w:t>
      </w:r>
    </w:p>
    <w:p w:rsidR="00480A34" w:rsidRDefault="00480A34" w:rsidP="00FF5E25">
      <w:pPr>
        <w:pStyle w:val="ad"/>
      </w:pPr>
      <w:r>
        <w:t>И в ту ночь на небе будет полной луна,</w:t>
      </w:r>
    </w:p>
    <w:p w:rsidR="00480A34" w:rsidRDefault="00480A34" w:rsidP="00FF5E25">
      <w:pPr>
        <w:pStyle w:val="ad"/>
      </w:pPr>
      <w:r>
        <w:t>Когда он прилетит за ней, когда он прилетит за ней,</w:t>
      </w:r>
    </w:p>
    <w:p w:rsidR="00480A34" w:rsidRDefault="00480A34" w:rsidP="00FF5E25">
      <w:pPr>
        <w:pStyle w:val="ad"/>
      </w:pPr>
      <w:r>
        <w:t>И ему нечего будет терять, нечего будет терять,</w:t>
      </w:r>
    </w:p>
    <w:p w:rsidR="00480A34" w:rsidRDefault="00480A34" w:rsidP="00FF5E25">
      <w:pPr>
        <w:pStyle w:val="ad"/>
      </w:pPr>
      <w:r>
        <w:t>Нечего будет терять, отправляясь в путь.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Я живу на слиянии рек, я читаю булгаковский "Бег"</w:t>
      </w:r>
    </w:p>
    <w:p w:rsidR="00480A34" w:rsidRDefault="00480A34" w:rsidP="00FF5E25">
      <w:pPr>
        <w:pStyle w:val="ad"/>
      </w:pPr>
      <w:r>
        <w:t>И наблюдаю за тем, как кончается век.</w:t>
      </w:r>
    </w:p>
    <w:p w:rsidR="00480A34" w:rsidRDefault="00480A34" w:rsidP="00FF5E25">
      <w:pPr>
        <w:pStyle w:val="ad"/>
      </w:pPr>
      <w:r>
        <w:t>А облака все плывут и плывут</w:t>
      </w:r>
    </w:p>
    <w:p w:rsidR="00480A34" w:rsidRDefault="00480A34" w:rsidP="00FF5E25">
      <w:pPr>
        <w:pStyle w:val="ad"/>
      </w:pPr>
      <w:r>
        <w:t xml:space="preserve">                 с запада на север и с востока на юг,</w:t>
      </w:r>
    </w:p>
    <w:p w:rsidR="00480A34" w:rsidRDefault="00480A34" w:rsidP="00FF5E25">
      <w:pPr>
        <w:pStyle w:val="ad"/>
      </w:pPr>
      <w:r>
        <w:t>И чуть выше над ними летит самолет,</w:t>
      </w:r>
    </w:p>
    <w:p w:rsidR="00480A34" w:rsidRDefault="00480A34" w:rsidP="00FF5E25">
      <w:pPr>
        <w:pStyle w:val="ad"/>
      </w:pPr>
      <w:proofErr w:type="gramStart"/>
      <w:r>
        <w:t>Который</w:t>
      </w:r>
      <w:proofErr w:type="gramEnd"/>
      <w:r>
        <w:t xml:space="preserve"> прилетел за ней, который прилетел за ней,</w:t>
      </w:r>
    </w:p>
    <w:p w:rsidR="00480A34" w:rsidRDefault="00480A34" w:rsidP="00FF5E25">
      <w:pPr>
        <w:pStyle w:val="ad"/>
      </w:pPr>
      <w:r>
        <w:t>И им нечего больше терять, нечего больше терять,</w:t>
      </w:r>
    </w:p>
    <w:p w:rsidR="00480A34" w:rsidRDefault="00480A34" w:rsidP="00FF5E25">
      <w:pPr>
        <w:pStyle w:val="ad"/>
      </w:pPr>
      <w:r>
        <w:t>Нечего больше терять - они теперь вдвоем.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8" w:name="_Toc333498618"/>
      <w:r>
        <w:lastRenderedPageBreak/>
        <w:t>Чиж - О любви, аккорды</w:t>
      </w:r>
      <w:bookmarkEnd w:id="38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>D         F#       Hm   G A     D</w:t>
      </w:r>
    </w:p>
    <w:p w:rsidR="00480A34" w:rsidRDefault="00480A34" w:rsidP="00FF5E25">
      <w:pPr>
        <w:pStyle w:val="ad"/>
      </w:pPr>
      <w:r>
        <w:t>А не спеть ли мне песню о любви</w:t>
      </w:r>
    </w:p>
    <w:p w:rsidR="00480A34" w:rsidRDefault="00480A34" w:rsidP="00FF5E25">
      <w:pPr>
        <w:pStyle w:val="ad"/>
      </w:pPr>
      <w:r>
        <w:t>Не придумать ли мне   новый жанр</w:t>
      </w:r>
    </w:p>
    <w:p w:rsidR="00480A34" w:rsidRDefault="00480A34" w:rsidP="00FF5E25">
      <w:pPr>
        <w:pStyle w:val="ad"/>
      </w:pPr>
      <w:r>
        <w:t>Попопсовей мотив   и стихи</w:t>
      </w:r>
    </w:p>
    <w:p w:rsidR="00480A34" w:rsidRDefault="00480A34" w:rsidP="00FF5E25">
      <w:pPr>
        <w:pStyle w:val="ad"/>
      </w:pPr>
      <w:r>
        <w:t>И всю жизнь получать гонорар.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>Мою песню услышат тысячи глаз</w:t>
      </w:r>
    </w:p>
    <w:p w:rsidR="00480A34" w:rsidRDefault="00480A34" w:rsidP="00FF5E25">
      <w:pPr>
        <w:pStyle w:val="ad"/>
      </w:pPr>
      <w:r>
        <w:t>Мое фото раскупят тысячи рук</w:t>
      </w:r>
    </w:p>
    <w:p w:rsidR="00480A34" w:rsidRDefault="00480A34" w:rsidP="00FF5E25">
      <w:pPr>
        <w:pStyle w:val="ad"/>
      </w:pPr>
      <w:r>
        <w:t>Мое солнце мне скажет - это про нас</w:t>
      </w:r>
    </w:p>
    <w:p w:rsidR="00480A34" w:rsidRDefault="00480A34" w:rsidP="00FF5E25">
      <w:pPr>
        <w:pStyle w:val="ad"/>
      </w:pPr>
      <w:r>
        <w:t>Рассмеется над текстом лучший друг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>И я стану сверховой суперзвездой</w:t>
      </w:r>
    </w:p>
    <w:p w:rsidR="00480A34" w:rsidRDefault="00480A34" w:rsidP="00FF5E25">
      <w:pPr>
        <w:pStyle w:val="ad"/>
      </w:pPr>
      <w:r>
        <w:t>Много денег, машина, все дела</w:t>
      </w:r>
    </w:p>
    <w:p w:rsidR="00480A34" w:rsidRDefault="00480A34" w:rsidP="00FF5E25">
      <w:pPr>
        <w:pStyle w:val="ad"/>
      </w:pPr>
      <w:r>
        <w:t>Улыбнувшись, ты скажешь - я крутой</w:t>
      </w:r>
    </w:p>
    <w:p w:rsidR="00480A34" w:rsidRDefault="00480A34" w:rsidP="00FF5E25">
      <w:pPr>
        <w:pStyle w:val="ad"/>
      </w:pPr>
      <w:r>
        <w:t>Я тебя обниму - ты права.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>А не спеть ли мне песню о любви</w:t>
      </w:r>
    </w:p>
    <w:p w:rsidR="00480A34" w:rsidRDefault="00480A34" w:rsidP="00FF5E25">
      <w:pPr>
        <w:pStyle w:val="ad"/>
      </w:pPr>
      <w:r>
        <w:t>Только что-то струна порвалась</w:t>
      </w:r>
    </w:p>
    <w:p w:rsidR="00480A34" w:rsidRDefault="00480A34" w:rsidP="00FF5E25">
      <w:pPr>
        <w:pStyle w:val="ad"/>
      </w:pPr>
      <w:r>
        <w:t>Да сломалось перо - ты прости -</w:t>
      </w:r>
    </w:p>
    <w:p w:rsidR="00480A34" w:rsidRDefault="00480A34" w:rsidP="00FF5E25">
      <w:pPr>
        <w:pStyle w:val="ad"/>
      </w:pPr>
      <w:r>
        <w:t>Может, в следующий раз,</w:t>
      </w:r>
    </w:p>
    <w:p w:rsidR="00480A34" w:rsidRDefault="00480A34" w:rsidP="00FF5E25">
      <w:pPr>
        <w:pStyle w:val="ad"/>
      </w:pPr>
      <w:r>
        <w:t>А сейчас пора спать.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39" w:name="_Toc333498619"/>
      <w:r>
        <w:lastRenderedPageBreak/>
        <w:t>Чиж - О.К., аккорды, gtp</w:t>
      </w:r>
      <w:bookmarkEnd w:id="39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>I.</w:t>
      </w:r>
    </w:p>
    <w:p w:rsidR="00480A34" w:rsidRDefault="00480A34" w:rsidP="00FF5E25">
      <w:pPr>
        <w:pStyle w:val="ad"/>
      </w:pPr>
      <w:r>
        <w:t xml:space="preserve">    D                     G               D</w:t>
      </w:r>
    </w:p>
    <w:p w:rsidR="00480A34" w:rsidRDefault="00480A34" w:rsidP="00FF5E25">
      <w:pPr>
        <w:pStyle w:val="ad"/>
      </w:pPr>
      <w:r>
        <w:t>Позволь мне рассказать о том, как идут дела,</w:t>
      </w:r>
    </w:p>
    <w:p w:rsidR="00480A34" w:rsidRPr="00480A34" w:rsidRDefault="00480A34" w:rsidP="00FF5E25">
      <w:pPr>
        <w:pStyle w:val="ad"/>
        <w:rPr>
          <w:lang w:val="en-US"/>
        </w:rPr>
      </w:pPr>
      <w:r>
        <w:t xml:space="preserve"> </w:t>
      </w:r>
      <w:r w:rsidRPr="00480A34">
        <w:rPr>
          <w:lang w:val="en-US"/>
        </w:rPr>
        <w:t xml:space="preserve">Gm                    </w:t>
      </w:r>
      <w:proofErr w:type="gramStart"/>
      <w:r w:rsidRPr="00480A34">
        <w:rPr>
          <w:lang w:val="en-US"/>
        </w:rPr>
        <w:t>A(</w:t>
      </w:r>
      <w:proofErr w:type="gramEnd"/>
      <w:r w:rsidRPr="00480A34">
        <w:rPr>
          <w:lang w:val="en-US"/>
        </w:rPr>
        <w:t>5 lad)       D-D7sus4  A</w:t>
      </w:r>
    </w:p>
    <w:p w:rsidR="00480A34" w:rsidRDefault="00480A34" w:rsidP="00FF5E25">
      <w:pPr>
        <w:pStyle w:val="ad"/>
      </w:pPr>
      <w:proofErr w:type="gramStart"/>
      <w:r>
        <w:t>Новости</w:t>
      </w:r>
      <w:proofErr w:type="gramEnd"/>
      <w:r>
        <w:t xml:space="preserve"> какие в нашем маленьком городке,</w:t>
      </w:r>
    </w:p>
    <w:p w:rsidR="00480A34" w:rsidRDefault="00480A34" w:rsidP="00FF5E25">
      <w:pPr>
        <w:pStyle w:val="ad"/>
      </w:pPr>
      <w:r>
        <w:t xml:space="preserve">D                       F#           Hm Hsus2-Hmaj7 </w:t>
      </w:r>
    </w:p>
    <w:p w:rsidR="00480A34" w:rsidRDefault="00480A34" w:rsidP="00FF5E25">
      <w:pPr>
        <w:pStyle w:val="ad"/>
      </w:pPr>
      <w:r>
        <w:t>Яков бросил пить, его жена вчера родила,</w:t>
      </w:r>
    </w:p>
    <w:p w:rsidR="00480A34" w:rsidRDefault="00480A34" w:rsidP="00FF5E25">
      <w:pPr>
        <w:pStyle w:val="ad"/>
      </w:pPr>
      <w:r>
        <w:t xml:space="preserve"> Gm             A            D-D7sus4  A</w:t>
      </w:r>
    </w:p>
    <w:p w:rsidR="00480A34" w:rsidRDefault="00480A34" w:rsidP="00FF5E25">
      <w:pPr>
        <w:pStyle w:val="ad"/>
      </w:pPr>
      <w:proofErr w:type="gramStart"/>
      <w:r>
        <w:t>Hy</w:t>
      </w:r>
      <w:proofErr w:type="gramEnd"/>
      <w:r>
        <w:t xml:space="preserve"> а y меня пока, пока все OK.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II.</w:t>
      </w:r>
    </w:p>
    <w:p w:rsidR="00480A34" w:rsidRDefault="00480A34" w:rsidP="00FF5E25">
      <w:pPr>
        <w:pStyle w:val="ad"/>
      </w:pPr>
      <w:r>
        <w:t xml:space="preserve">D                       F#           Hm </w:t>
      </w:r>
    </w:p>
    <w:p w:rsidR="00480A34" w:rsidRDefault="00480A34" w:rsidP="00FF5E25">
      <w:pPr>
        <w:pStyle w:val="ad"/>
      </w:pPr>
      <w:r>
        <w:t>Цены повышаются, их цены ужасно растут,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Gm                    </w:t>
      </w:r>
      <w:proofErr w:type="gramStart"/>
      <w:r w:rsidRPr="00480A34">
        <w:rPr>
          <w:lang w:val="en-US"/>
        </w:rPr>
        <w:t>A(</w:t>
      </w:r>
      <w:proofErr w:type="gramEnd"/>
      <w:r w:rsidRPr="00480A34">
        <w:rPr>
          <w:lang w:val="en-US"/>
        </w:rPr>
        <w:t>5 lad)       D-D7sus4  A</w:t>
      </w:r>
    </w:p>
    <w:p w:rsidR="00480A34" w:rsidRDefault="00480A34" w:rsidP="00FF5E25">
      <w:pPr>
        <w:pStyle w:val="ad"/>
      </w:pPr>
      <w:r>
        <w:t>Водка разбавляется водой безо всяких мер</w:t>
      </w:r>
    </w:p>
    <w:p w:rsidR="00480A34" w:rsidRDefault="00480A34" w:rsidP="00FF5E25">
      <w:pPr>
        <w:pStyle w:val="ad"/>
      </w:pPr>
      <w:r>
        <w:t xml:space="preserve">D                       F#           Hm Hsus2-Hmaj7 </w:t>
      </w:r>
    </w:p>
    <w:p w:rsidR="00480A34" w:rsidRDefault="00480A34" w:rsidP="00FF5E25">
      <w:pPr>
        <w:pStyle w:val="ad"/>
      </w:pPr>
      <w:r>
        <w:t>В здании театра скоро будет детский приют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Gm                    </w:t>
      </w:r>
      <w:proofErr w:type="gramStart"/>
      <w:r w:rsidRPr="00480A34">
        <w:rPr>
          <w:lang w:val="en-US"/>
        </w:rPr>
        <w:t>A(</w:t>
      </w:r>
      <w:proofErr w:type="gramEnd"/>
      <w:r w:rsidRPr="00480A34">
        <w:rPr>
          <w:lang w:val="en-US"/>
        </w:rPr>
        <w:t>5 lad)       D-D7sus4  A</w:t>
      </w:r>
    </w:p>
    <w:p w:rsidR="00480A34" w:rsidRDefault="00480A34" w:rsidP="00FF5E25">
      <w:pPr>
        <w:pStyle w:val="ad"/>
      </w:pPr>
      <w:proofErr w:type="gramStart"/>
      <w:r>
        <w:t>Hy</w:t>
      </w:r>
      <w:proofErr w:type="gramEnd"/>
      <w:r>
        <w:t xml:space="preserve"> а y меня пока, пока все OK.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III.</w:t>
      </w:r>
    </w:p>
    <w:p w:rsidR="00480A34" w:rsidRDefault="00480A34" w:rsidP="00FF5E25">
      <w:pPr>
        <w:pStyle w:val="ad"/>
      </w:pPr>
      <w:r>
        <w:t>Дамы носят мини, а мужчины носят в ухе серьгу,</w:t>
      </w:r>
    </w:p>
    <w:p w:rsidR="00480A34" w:rsidRDefault="00480A34" w:rsidP="00FF5E25">
      <w:pPr>
        <w:pStyle w:val="ad"/>
      </w:pPr>
      <w:r>
        <w:t>До нас все всегда доходит с опозданием в несколько лет</w:t>
      </w:r>
    </w:p>
    <w:p w:rsidR="00480A34" w:rsidRDefault="00480A34" w:rsidP="00FF5E25">
      <w:pPr>
        <w:pStyle w:val="ad"/>
      </w:pPr>
      <w:r>
        <w:t>Около порта моторный катер пошел ко дну</w:t>
      </w:r>
    </w:p>
    <w:p w:rsidR="00480A34" w:rsidRDefault="00480A34" w:rsidP="00FF5E25">
      <w:pPr>
        <w:pStyle w:val="ad"/>
      </w:pPr>
      <w:proofErr w:type="gramStart"/>
      <w:r>
        <w:t>Hy</w:t>
      </w:r>
      <w:proofErr w:type="gramEnd"/>
      <w:r>
        <w:t xml:space="preserve"> а y меня пока, пока все OK.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IV.</w:t>
      </w:r>
    </w:p>
    <w:p w:rsidR="00480A34" w:rsidRDefault="00480A34" w:rsidP="00FF5E25">
      <w:pPr>
        <w:pStyle w:val="ad"/>
      </w:pPr>
      <w:r>
        <w:t>И ни каких волнений все спокойно, как в болотном лесу,</w:t>
      </w:r>
    </w:p>
    <w:p w:rsidR="00480A34" w:rsidRDefault="00480A34" w:rsidP="00FF5E25">
      <w:pPr>
        <w:pStyle w:val="ad"/>
      </w:pPr>
      <w:r>
        <w:t>Нет врагов, зато и никаких друзей,</w:t>
      </w:r>
    </w:p>
    <w:p w:rsidR="00480A34" w:rsidRDefault="00480A34" w:rsidP="00FF5E25">
      <w:pPr>
        <w:pStyle w:val="ad"/>
      </w:pPr>
      <w:r>
        <w:t>Лодки как скамейки, мы давно уже на берегу</w:t>
      </w:r>
    </w:p>
    <w:p w:rsidR="00480A34" w:rsidRDefault="00480A34" w:rsidP="00FF5E25">
      <w:pPr>
        <w:pStyle w:val="ad"/>
      </w:pPr>
      <w:r>
        <w:t>Видишь, и y нас в городке y всех все OK.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40" w:name="_Toc333498620"/>
      <w:r>
        <w:lastRenderedPageBreak/>
        <w:t>Чиж - О.К., аккорды, gtp</w:t>
      </w:r>
      <w:bookmarkEnd w:id="40"/>
    </w:p>
    <w:p w:rsidR="00D92447" w:rsidRPr="00302877" w:rsidRDefault="00D92447" w:rsidP="00480A34"/>
    <w:p w:rsidR="00480A34" w:rsidRDefault="00480A34" w:rsidP="00480A34">
      <w:r>
        <w:t xml:space="preserve"> </w:t>
      </w:r>
    </w:p>
    <w:p w:rsidR="00480A34" w:rsidRDefault="00480A34" w:rsidP="00FF5E25">
      <w:pPr>
        <w:pStyle w:val="ad"/>
      </w:pPr>
      <w:r>
        <w:t xml:space="preserve">              Ok (Позволь мне рассказать)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    D                     A               D</w:t>
      </w:r>
    </w:p>
    <w:p w:rsidR="00480A34" w:rsidRDefault="00480A34" w:rsidP="00FF5E25">
      <w:pPr>
        <w:pStyle w:val="ad"/>
      </w:pPr>
      <w:r>
        <w:t xml:space="preserve"> Позволь мне рассказать о том, как идут дела,</w:t>
      </w:r>
    </w:p>
    <w:p w:rsidR="00480A34" w:rsidRDefault="00480A34" w:rsidP="00FF5E25">
      <w:pPr>
        <w:pStyle w:val="ad"/>
      </w:pPr>
      <w:r>
        <w:t xml:space="preserve">      G                 A              D  A</w:t>
      </w:r>
    </w:p>
    <w:p w:rsidR="00480A34" w:rsidRDefault="00480A34" w:rsidP="00FF5E25">
      <w:pPr>
        <w:pStyle w:val="ad"/>
      </w:pPr>
      <w:r>
        <w:t xml:space="preserve"> </w:t>
      </w:r>
      <w:proofErr w:type="gramStart"/>
      <w:r>
        <w:t>Новости</w:t>
      </w:r>
      <w:proofErr w:type="gramEnd"/>
      <w:r>
        <w:t xml:space="preserve"> какие в нашем маленьком городке,</w:t>
      </w:r>
    </w:p>
    <w:p w:rsidR="00480A34" w:rsidRDefault="00480A34" w:rsidP="00FF5E25">
      <w:pPr>
        <w:pStyle w:val="ad"/>
      </w:pPr>
      <w:r>
        <w:t xml:space="preserve"> D                      F#             Hm</w:t>
      </w:r>
    </w:p>
    <w:p w:rsidR="00480A34" w:rsidRDefault="00480A34" w:rsidP="00FF5E25">
      <w:pPr>
        <w:pStyle w:val="ad"/>
      </w:pPr>
      <w:r>
        <w:t xml:space="preserve"> Яков бросил пить, его жена вчера родила,</w:t>
      </w:r>
    </w:p>
    <w:p w:rsidR="00480A34" w:rsidRDefault="00480A34" w:rsidP="00FF5E25">
      <w:pPr>
        <w:pStyle w:val="ad"/>
      </w:pPr>
      <w:r>
        <w:t xml:space="preserve">  G             A           D  A</w:t>
      </w:r>
    </w:p>
    <w:p w:rsidR="00480A34" w:rsidRDefault="00480A34" w:rsidP="00FF5E25">
      <w:pPr>
        <w:pStyle w:val="ad"/>
      </w:pPr>
      <w:r>
        <w:t xml:space="preserve"> Ну а у меня пока, пока все OK.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Цены повышаются, их цены постоянно растут,</w:t>
      </w:r>
    </w:p>
    <w:p w:rsidR="00480A34" w:rsidRDefault="00480A34" w:rsidP="00FF5E25">
      <w:pPr>
        <w:pStyle w:val="ad"/>
      </w:pPr>
      <w:r>
        <w:t xml:space="preserve"> Водка разбавляется водой безо всяких мер</w:t>
      </w:r>
    </w:p>
    <w:p w:rsidR="00480A34" w:rsidRDefault="00480A34" w:rsidP="00FF5E25">
      <w:pPr>
        <w:pStyle w:val="ad"/>
      </w:pPr>
      <w:r>
        <w:t xml:space="preserve"> В здании театра скоро будет детский приют</w:t>
      </w:r>
    </w:p>
    <w:p w:rsidR="00480A34" w:rsidRDefault="00480A34" w:rsidP="00FF5E25">
      <w:pPr>
        <w:pStyle w:val="ad"/>
      </w:pPr>
      <w:r>
        <w:t xml:space="preserve"> Ну а у меня пока, пока все OK.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Дамы носят мини, а мужчины носят в ухе серьгу,</w:t>
      </w:r>
    </w:p>
    <w:p w:rsidR="00480A34" w:rsidRDefault="00480A34" w:rsidP="00FF5E25">
      <w:pPr>
        <w:pStyle w:val="ad"/>
      </w:pPr>
      <w:r>
        <w:t xml:space="preserve"> До нас все всегда доходит с опозданием в несколько лет</w:t>
      </w:r>
    </w:p>
    <w:p w:rsidR="00480A34" w:rsidRDefault="00480A34" w:rsidP="00FF5E25">
      <w:pPr>
        <w:pStyle w:val="ad"/>
      </w:pPr>
      <w:r>
        <w:t xml:space="preserve"> Около порта моторный катер пошел ко дну</w:t>
      </w:r>
    </w:p>
    <w:p w:rsidR="00480A34" w:rsidRDefault="00480A34" w:rsidP="00FF5E25">
      <w:pPr>
        <w:pStyle w:val="ad"/>
      </w:pPr>
      <w:r>
        <w:t xml:space="preserve"> Ну а у меня пока, пока все OK.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И ни каких волнений все спокойно, как в болотном лесу,</w:t>
      </w:r>
    </w:p>
    <w:p w:rsidR="00480A34" w:rsidRDefault="00480A34" w:rsidP="00FF5E25">
      <w:pPr>
        <w:pStyle w:val="ad"/>
      </w:pPr>
      <w:r>
        <w:t xml:space="preserve"> Нет врагов, зато и никаких друзей,</w:t>
      </w:r>
    </w:p>
    <w:p w:rsidR="00480A34" w:rsidRDefault="00480A34" w:rsidP="00FF5E25">
      <w:pPr>
        <w:pStyle w:val="ad"/>
      </w:pPr>
      <w:r>
        <w:t xml:space="preserve"> Лодки как скамейки, мы давно уже на берегу</w:t>
      </w:r>
    </w:p>
    <w:p w:rsidR="00480A34" w:rsidRDefault="00480A34" w:rsidP="00FF5E25">
      <w:pPr>
        <w:pStyle w:val="ad"/>
      </w:pPr>
      <w:r>
        <w:t xml:space="preserve"> Видишь, и у нас в городке у всех все OK.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41" w:name="_Toc333498621"/>
      <w:r>
        <w:lastRenderedPageBreak/>
        <w:t>Чиж - Перекресток, аккорды, gtp</w:t>
      </w:r>
      <w:bookmarkEnd w:id="41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Вступление: Dm|A7|Dm|B7|A7|Dm|D7|Gm|Dm|A7|Dm</w:t>
      </w:r>
    </w:p>
    <w:p w:rsidR="00480A34" w:rsidRDefault="00480A34" w:rsidP="00FF5E25">
      <w:pPr>
        <w:pStyle w:val="ad"/>
      </w:pPr>
      <w:r>
        <w:t xml:space="preserve">  причем по возможности - на пятом ладу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Dm                 A7             Dm</w:t>
      </w:r>
    </w:p>
    <w:p w:rsidR="00480A34" w:rsidRDefault="00480A34" w:rsidP="00FF5E25">
      <w:pPr>
        <w:pStyle w:val="ad"/>
      </w:pPr>
      <w:r>
        <w:t xml:space="preserve"> Ты ушла рано утром, чуть позже шести.</w:t>
      </w:r>
    </w:p>
    <w:p w:rsidR="00480A34" w:rsidRDefault="00480A34" w:rsidP="00FF5E25">
      <w:pPr>
        <w:pStyle w:val="ad"/>
      </w:pPr>
      <w:r>
        <w:t xml:space="preserve">                       B7                  A7</w:t>
      </w:r>
    </w:p>
    <w:p w:rsidR="00480A34" w:rsidRDefault="00480A34" w:rsidP="00FF5E25">
      <w:pPr>
        <w:pStyle w:val="ad"/>
      </w:pPr>
      <w:r>
        <w:t xml:space="preserve"> Ты ушла рано утром, где то чуть позже шести.</w:t>
      </w:r>
    </w:p>
    <w:p w:rsidR="00480A34" w:rsidRDefault="00480A34" w:rsidP="00FF5E25">
      <w:pPr>
        <w:pStyle w:val="ad"/>
      </w:pPr>
      <w:r>
        <w:t xml:space="preserve">            Dm   D7                Gm</w:t>
      </w:r>
    </w:p>
    <w:p w:rsidR="00480A34" w:rsidRDefault="00480A34" w:rsidP="00FF5E25">
      <w:pPr>
        <w:pStyle w:val="ad"/>
      </w:pPr>
      <w:r>
        <w:t xml:space="preserve"> Бесшумно оделась, посмотрев на часы.</w:t>
      </w:r>
    </w:p>
    <w:p w:rsidR="00480A34" w:rsidRDefault="00480A34" w:rsidP="00FF5E25">
      <w:pPr>
        <w:pStyle w:val="ad"/>
      </w:pPr>
      <w:r>
        <w:t xml:space="preserve">           Dm  A7                Dm</w:t>
      </w:r>
    </w:p>
    <w:p w:rsidR="00480A34" w:rsidRDefault="00480A34" w:rsidP="00FF5E25">
      <w:pPr>
        <w:pStyle w:val="ad"/>
      </w:pPr>
      <w:r>
        <w:t xml:space="preserve"> На пачке LM`а   </w:t>
      </w:r>
      <w:proofErr w:type="gramStart"/>
      <w:r>
        <w:t>нацарапав</w:t>
      </w:r>
      <w:proofErr w:type="gramEnd"/>
      <w:r>
        <w:t xml:space="preserve"> прости.</w:t>
      </w:r>
    </w:p>
    <w:p w:rsidR="00480A34" w:rsidRDefault="00480A34" w:rsidP="00FF5E25">
      <w:pPr>
        <w:pStyle w:val="ad"/>
      </w:pPr>
      <w:r>
        <w:t xml:space="preserve"> На подушке осталась пара длинных волос.</w:t>
      </w:r>
    </w:p>
    <w:p w:rsidR="00480A34" w:rsidRDefault="00480A34" w:rsidP="00FF5E25">
      <w:pPr>
        <w:pStyle w:val="ad"/>
      </w:pPr>
      <w:r>
        <w:t xml:space="preserve"> На подушке осталась пара твоих длинных волос.</w:t>
      </w:r>
    </w:p>
    <w:p w:rsidR="00480A34" w:rsidRDefault="00480A34" w:rsidP="00FF5E25">
      <w:pPr>
        <w:pStyle w:val="ad"/>
      </w:pPr>
      <w:r>
        <w:t xml:space="preserve"> И почти машинально (что ты скажешь, басист?)</w:t>
      </w:r>
    </w:p>
    <w:p w:rsidR="00480A34" w:rsidRDefault="00480A34" w:rsidP="00FF5E25">
      <w:pPr>
        <w:pStyle w:val="ad"/>
      </w:pPr>
      <w:r>
        <w:t xml:space="preserve"> Я намотал их на палец (я хотел узнать имя) - получилось X.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Кому жизнь - буги-вуги, а кому - полный бред.</w:t>
      </w:r>
    </w:p>
    <w:p w:rsidR="00480A34" w:rsidRDefault="00480A34" w:rsidP="00FF5E25">
      <w:pPr>
        <w:pStyle w:val="ad"/>
      </w:pPr>
      <w:r>
        <w:t xml:space="preserve"> Кому жизнь - буги-вуги, ну а мне - полный бред.</w:t>
      </w:r>
    </w:p>
    <w:p w:rsidR="00480A34" w:rsidRDefault="00480A34" w:rsidP="00FF5E25">
      <w:pPr>
        <w:pStyle w:val="ad"/>
      </w:pPr>
      <w:r>
        <w:t xml:space="preserve"> Недопитое пиво, недобитый комар,</w:t>
      </w:r>
    </w:p>
    <w:p w:rsidR="00480A34" w:rsidRDefault="00480A34" w:rsidP="00FF5E25">
      <w:pPr>
        <w:pStyle w:val="ad"/>
      </w:pPr>
      <w:r>
        <w:t xml:space="preserve"> Недосмотренный сон, незаметный удар.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Я искал тебя здесь и там, я думал - свихнусь.</w:t>
      </w:r>
    </w:p>
    <w:p w:rsidR="00480A34" w:rsidRDefault="00480A34" w:rsidP="00FF5E25">
      <w:pPr>
        <w:pStyle w:val="ad"/>
      </w:pPr>
      <w:r>
        <w:t xml:space="preserve"> Я не нашел тебя ни здесь, и не там, я думал - свихнусь.</w:t>
      </w:r>
    </w:p>
    <w:p w:rsidR="00480A34" w:rsidRDefault="00480A34" w:rsidP="00FF5E25">
      <w:pPr>
        <w:pStyle w:val="ad"/>
      </w:pPr>
      <w:r>
        <w:t xml:space="preserve"> </w:t>
      </w:r>
      <w:proofErr w:type="gramStart"/>
      <w:r>
        <w:t>О</w:t>
      </w:r>
      <w:proofErr w:type="gramEnd"/>
      <w:r>
        <w:t xml:space="preserve"> </w:t>
      </w:r>
      <w:proofErr w:type="gramStart"/>
      <w:r>
        <w:t>гитара</w:t>
      </w:r>
      <w:proofErr w:type="gramEnd"/>
      <w:r>
        <w:t>, и струны, священный союз,</w:t>
      </w:r>
    </w:p>
    <w:p w:rsidR="00480A34" w:rsidRDefault="00480A34" w:rsidP="00FF5E25">
      <w:pPr>
        <w:pStyle w:val="ad"/>
      </w:pPr>
      <w:r>
        <w:t xml:space="preserve"> Когда кидает любовь, начинается блюз.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  Solo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Ты ушла рано утром, когда я еще спал.</w:t>
      </w:r>
    </w:p>
    <w:p w:rsidR="00480A34" w:rsidRDefault="00480A34" w:rsidP="00FF5E25">
      <w:pPr>
        <w:pStyle w:val="ad"/>
      </w:pPr>
      <w:r>
        <w:t xml:space="preserve"> Ты ушла рано утром, когда я еще спал.</w:t>
      </w:r>
    </w:p>
    <w:p w:rsidR="00480A34" w:rsidRDefault="00480A34" w:rsidP="00FF5E25">
      <w:pPr>
        <w:pStyle w:val="ad"/>
      </w:pPr>
      <w:r>
        <w:t xml:space="preserve"> Вечный мой перекресток, где минус, где плюс?</w:t>
      </w:r>
    </w:p>
    <w:p w:rsidR="00480A34" w:rsidRDefault="00480A34" w:rsidP="00FF5E25">
      <w:pPr>
        <w:pStyle w:val="ad"/>
      </w:pPr>
      <w:r>
        <w:t xml:space="preserve"> Когда уходит любовь, остается блюз.</w:t>
      </w:r>
    </w:p>
    <w:p w:rsidR="00480A34" w:rsidRDefault="00480A34" w:rsidP="00FF5E25">
      <w:pPr>
        <w:pStyle w:val="ad"/>
      </w:pPr>
      <w:r>
        <w:t xml:space="preserve"> Когда уходит любовь, остается блюз.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764DC2" w:rsidP="00FF5E25">
      <w:pPr>
        <w:pStyle w:val="3"/>
      </w:pPr>
      <w:bookmarkStart w:id="42" w:name="_Toc333498622"/>
      <w:r>
        <w:lastRenderedPageBreak/>
        <w:t>!</w:t>
      </w:r>
      <w:r w:rsidR="00480A34">
        <w:t>Чиж - Поезд, аккорды</w:t>
      </w:r>
      <w:bookmarkEnd w:id="42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"http://www.amdm.ru/away.php?to2=http%3A%2F%2Fwww.naitimp3.ru%2Fsearch%2F%D7%E8%E6%2F%CF%EE%E5%E7%E4"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 xml:space="preserve"> </w:t>
      </w:r>
      <w:proofErr w:type="gramStart"/>
      <w:r>
        <w:t>Вступ</w:t>
      </w:r>
      <w:proofErr w:type="gramEnd"/>
      <w:r>
        <w:t>: 6,4(2),,6,4(2),,,, {2 раза}</w:t>
      </w:r>
    </w:p>
    <w:p w:rsidR="00480A34" w:rsidRDefault="00480A34" w:rsidP="00FF5E25">
      <w:pPr>
        <w:pStyle w:val="ad"/>
      </w:pPr>
      <w:r>
        <w:t xml:space="preserve">        Em D C Hm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  Em</w:t>
      </w:r>
    </w:p>
    <w:p w:rsidR="00480A34" w:rsidRDefault="00480A34" w:rsidP="00FF5E25">
      <w:pPr>
        <w:pStyle w:val="ad"/>
      </w:pPr>
      <w:r>
        <w:t xml:space="preserve"> Полиритмия вагонных колес</w:t>
      </w:r>
    </w:p>
    <w:p w:rsidR="00480A34" w:rsidRDefault="00480A34" w:rsidP="00FF5E25">
      <w:pPr>
        <w:pStyle w:val="ad"/>
      </w:pPr>
      <w:r>
        <w:t xml:space="preserve">                            D     C</w:t>
      </w:r>
    </w:p>
    <w:p w:rsidR="00480A34" w:rsidRDefault="00480A34" w:rsidP="00FF5E25">
      <w:pPr>
        <w:pStyle w:val="ad"/>
      </w:pPr>
      <w:r>
        <w:t xml:space="preserve"> Наводит на мысль о музыке джаз.  Жара.</w:t>
      </w:r>
    </w:p>
    <w:p w:rsidR="00480A34" w:rsidRDefault="00480A34" w:rsidP="00FF5E25">
      <w:pPr>
        <w:pStyle w:val="ad"/>
      </w:pPr>
      <w:r>
        <w:t xml:space="preserve">   Em</w:t>
      </w:r>
    </w:p>
    <w:p w:rsidR="00480A34" w:rsidRDefault="00480A34" w:rsidP="00FF5E25">
      <w:pPr>
        <w:pStyle w:val="ad"/>
      </w:pPr>
      <w:r>
        <w:t xml:space="preserve"> Замершие окна с другой стороны</w:t>
      </w:r>
    </w:p>
    <w:p w:rsidR="00480A34" w:rsidRDefault="00480A34" w:rsidP="00FF5E25">
      <w:pPr>
        <w:pStyle w:val="ad"/>
      </w:pPr>
      <w:r>
        <w:t xml:space="preserve">                                       D    C</w:t>
      </w:r>
    </w:p>
    <w:p w:rsidR="00480A34" w:rsidRDefault="00480A34" w:rsidP="00FF5E25">
      <w:pPr>
        <w:pStyle w:val="ad"/>
      </w:pPr>
      <w:r>
        <w:t xml:space="preserve"> Не позволяют увидеть хоть что-нибудь там. День.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          D         G                A</w:t>
      </w:r>
    </w:p>
    <w:p w:rsidR="00480A34" w:rsidRDefault="00480A34" w:rsidP="00FF5E25">
      <w:pPr>
        <w:pStyle w:val="ad"/>
      </w:pPr>
      <w:r>
        <w:t xml:space="preserve"> </w:t>
      </w:r>
      <w:proofErr w:type="gramStart"/>
      <w:r>
        <w:t>Пр</w:t>
      </w:r>
      <w:proofErr w:type="gramEnd"/>
      <w:r>
        <w:t>: Снова поезд. И близнецы рельсы куда-то ведут.</w:t>
      </w:r>
    </w:p>
    <w:p w:rsidR="00480A34" w:rsidRDefault="00480A34" w:rsidP="00FF5E25">
      <w:pPr>
        <w:pStyle w:val="ad"/>
      </w:pPr>
      <w:r>
        <w:t xml:space="preserve">            D             G         A</w:t>
      </w:r>
    </w:p>
    <w:p w:rsidR="00480A34" w:rsidRDefault="00480A34" w:rsidP="00FF5E25">
      <w:pPr>
        <w:pStyle w:val="ad"/>
      </w:pPr>
      <w:r>
        <w:t xml:space="preserve">     Снова поезд. Предполагаю мне опять не уснуть.</w:t>
      </w:r>
    </w:p>
    <w:p w:rsidR="00480A34" w:rsidRDefault="00480A34" w:rsidP="00FF5E25">
      <w:pPr>
        <w:pStyle w:val="ad"/>
      </w:pPr>
      <w:r>
        <w:t xml:space="preserve">            D        G                 A</w:t>
      </w:r>
    </w:p>
    <w:p w:rsidR="00480A34" w:rsidRDefault="00480A34" w:rsidP="00FF5E25">
      <w:pPr>
        <w:pStyle w:val="ad"/>
      </w:pPr>
      <w:r>
        <w:t xml:space="preserve">     Снова поезд. Сегодня на запад, вчера на восток.</w:t>
      </w:r>
    </w:p>
    <w:p w:rsidR="00480A34" w:rsidRDefault="00480A34" w:rsidP="00FF5E25">
      <w:pPr>
        <w:pStyle w:val="ad"/>
      </w:pPr>
      <w:r>
        <w:t xml:space="preserve">            D      G             A</w:t>
      </w:r>
    </w:p>
    <w:p w:rsidR="00480A34" w:rsidRDefault="00480A34" w:rsidP="00FF5E25">
      <w:pPr>
        <w:pStyle w:val="ad"/>
      </w:pPr>
      <w:r>
        <w:t xml:space="preserve">     Снова поезд.    Замкнутый круг.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И снова бабушки на полустанках</w:t>
      </w:r>
    </w:p>
    <w:p w:rsidR="00480A34" w:rsidRDefault="00480A34" w:rsidP="00FF5E25">
      <w:pPr>
        <w:pStyle w:val="ad"/>
      </w:pPr>
      <w:r>
        <w:t xml:space="preserve"> Предлагают не </w:t>
      </w:r>
      <w:proofErr w:type="gramStart"/>
      <w:r>
        <w:t>хитрую</w:t>
      </w:r>
      <w:proofErr w:type="gramEnd"/>
      <w:r>
        <w:t xml:space="preserve"> снеть и вино. Ночь</w:t>
      </w:r>
    </w:p>
    <w:p w:rsidR="00480A34" w:rsidRDefault="00480A34" w:rsidP="00FF5E25">
      <w:pPr>
        <w:pStyle w:val="ad"/>
      </w:pPr>
      <w:r>
        <w:t xml:space="preserve"> Поражая пагонами и перегаром</w:t>
      </w:r>
    </w:p>
    <w:p w:rsidR="00480A34" w:rsidRDefault="00480A34" w:rsidP="00FF5E25">
      <w:pPr>
        <w:pStyle w:val="ad"/>
      </w:pPr>
      <w:r>
        <w:t xml:space="preserve"> Мотаются взад и назад </w:t>
      </w:r>
      <w:proofErr w:type="gramStart"/>
      <w:r>
        <w:t>всех</w:t>
      </w:r>
      <w:proofErr w:type="gramEnd"/>
      <w:r>
        <w:t xml:space="preserve"> достав дембеля. Жара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  <w:proofErr w:type="gramStart"/>
      <w:r>
        <w:t>Пр</w:t>
      </w:r>
      <w:proofErr w:type="gramEnd"/>
      <w:r>
        <w:t>: Снова поезд. И близнецы рельсы куда-то ведут</w:t>
      </w:r>
    </w:p>
    <w:p w:rsidR="00480A34" w:rsidRDefault="00480A34" w:rsidP="00FF5E25">
      <w:pPr>
        <w:pStyle w:val="ad"/>
      </w:pPr>
      <w:r>
        <w:t xml:space="preserve">     Снова поезд. Предполагаю мне опять не уснуть</w:t>
      </w:r>
    </w:p>
    <w:p w:rsidR="00480A34" w:rsidRDefault="00480A34" w:rsidP="00FF5E25">
      <w:pPr>
        <w:pStyle w:val="ad"/>
      </w:pPr>
      <w:r>
        <w:t xml:space="preserve">     Снова поезд. Вчера был на запад, сейчас на восток</w:t>
      </w:r>
    </w:p>
    <w:p w:rsidR="00480A34" w:rsidRDefault="00480A34" w:rsidP="00FF5E25">
      <w:pPr>
        <w:pStyle w:val="ad"/>
      </w:pPr>
      <w:r>
        <w:t xml:space="preserve">     Снова поезд. Полуденный рок.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Соло: (на куплет) 2(8),,,2(7),,2(10),2(8),,2(7),2(3),2(5),,2(3),2(5),2(5),2(3),2(1),2,</w:t>
      </w:r>
    </w:p>
    <w:p w:rsidR="00480A34" w:rsidRDefault="00480A34" w:rsidP="00FF5E25">
      <w:pPr>
        <w:pStyle w:val="ad"/>
      </w:pPr>
      <w:r>
        <w:t xml:space="preserve">                   2(8),2(8),,,2(7),,2(8),2(7),,2(5),2(10),2(5),,2(3),2(5),2(3),2(1),2,</w:t>
      </w:r>
    </w:p>
    <w:p w:rsidR="00480A34" w:rsidRDefault="00480A34" w:rsidP="00FF5E25">
      <w:pPr>
        <w:pStyle w:val="ad"/>
      </w:pPr>
      <w:r>
        <w:t xml:space="preserve">       (на припев) 2,2(1),2(3),2(4),2(5),1(5),,,1(3),1(2),1,</w:t>
      </w:r>
    </w:p>
    <w:p w:rsidR="00480A34" w:rsidRDefault="00480A34" w:rsidP="00FF5E25">
      <w:pPr>
        <w:pStyle w:val="ad"/>
      </w:pPr>
      <w:r>
        <w:t xml:space="preserve">                   2,2(1),2(3),2(5),2(7),2(8),2(7),1(5),,,1(3),1(2),1(2),</w:t>
      </w:r>
    </w:p>
    <w:p w:rsidR="00480A34" w:rsidRDefault="00480A34" w:rsidP="00FF5E25">
      <w:pPr>
        <w:pStyle w:val="ad"/>
      </w:pPr>
      <w:r>
        <w:t xml:space="preserve">                   2(3),2(5),2(7),2(8),2(10),1(7),,,1(5),,,</w:t>
      </w:r>
    </w:p>
    <w:p w:rsidR="00480A34" w:rsidRDefault="00480A34" w:rsidP="00FF5E25">
      <w:pPr>
        <w:pStyle w:val="ad"/>
      </w:pPr>
      <w:r>
        <w:t xml:space="preserve">                   2(3),2(5),2(7),2(8),2(10),2(12),2(10),1(7),,,1(5),1(3),1(5),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Полиритмия вагонных колес</w:t>
      </w:r>
    </w:p>
    <w:p w:rsidR="00480A34" w:rsidRDefault="00480A34" w:rsidP="00FF5E25">
      <w:pPr>
        <w:pStyle w:val="ad"/>
      </w:pPr>
      <w:r>
        <w:t xml:space="preserve"> Наводит на мысль о пьесе с названьем Take Five.  Луна</w:t>
      </w:r>
    </w:p>
    <w:p w:rsidR="00480A34" w:rsidRDefault="00480A34" w:rsidP="00FF5E25">
      <w:pPr>
        <w:pStyle w:val="ad"/>
      </w:pPr>
      <w:r>
        <w:t xml:space="preserve"> Луна освещает пустые стаканы</w:t>
      </w:r>
    </w:p>
    <w:p w:rsidR="00480A34" w:rsidRDefault="00480A34" w:rsidP="00FF5E25">
      <w:pPr>
        <w:pStyle w:val="ad"/>
      </w:pPr>
      <w:r>
        <w:t xml:space="preserve"> И лица соседей храпящих на все лады. Спи</w:t>
      </w:r>
    </w:p>
    <w:p w:rsidR="00480A34" w:rsidRDefault="00480A34" w:rsidP="00FF5E25">
      <w:pPr>
        <w:pStyle w:val="ad"/>
      </w:pPr>
      <w:r>
        <w:lastRenderedPageBreak/>
        <w:t xml:space="preserve"> </w:t>
      </w:r>
    </w:p>
    <w:p w:rsidR="00480A34" w:rsidRDefault="00480A34" w:rsidP="00FF5E25">
      <w:pPr>
        <w:pStyle w:val="ad"/>
      </w:pPr>
      <w:r>
        <w:t xml:space="preserve"> </w:t>
      </w:r>
      <w:proofErr w:type="gramStart"/>
      <w:r>
        <w:t>Пр</w:t>
      </w:r>
      <w:proofErr w:type="gramEnd"/>
      <w:r>
        <w:t>: Снова поезд. И близнецы рельсы куда-то ведут</w:t>
      </w:r>
    </w:p>
    <w:p w:rsidR="00480A34" w:rsidRDefault="00480A34" w:rsidP="00FF5E25">
      <w:pPr>
        <w:pStyle w:val="ad"/>
      </w:pPr>
      <w:r>
        <w:t xml:space="preserve">     Снова поезд. Предполагаю мне опять не уснуть</w:t>
      </w:r>
    </w:p>
    <w:p w:rsidR="00480A34" w:rsidRDefault="00480A34" w:rsidP="00FF5E25">
      <w:pPr>
        <w:pStyle w:val="ad"/>
      </w:pPr>
      <w:r>
        <w:t xml:space="preserve">     Снова поезд. Вчера был куда-то и куда-то сейчас</w:t>
      </w:r>
    </w:p>
    <w:p w:rsidR="00480A34" w:rsidRDefault="00480A34" w:rsidP="00FF5E25">
      <w:pPr>
        <w:pStyle w:val="ad"/>
      </w:pPr>
      <w:r>
        <w:t xml:space="preserve">     Снова поезд. Полуночный джаз.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Замерзшие окна с другой стороны</w:t>
      </w:r>
    </w:p>
    <w:p w:rsidR="00480A34" w:rsidRDefault="00480A34" w:rsidP="00FF5E25">
      <w:pPr>
        <w:pStyle w:val="ad"/>
      </w:pPr>
      <w:r>
        <w:t xml:space="preserve"> Не позволяют увидеть хоть что-нибудь</w:t>
      </w:r>
    </w:p>
    <w:p w:rsidR="00480A34" w:rsidRDefault="00480A34" w:rsidP="00FF5E25">
      <w:pPr>
        <w:pStyle w:val="ad"/>
      </w:pPr>
      <w:r>
        <w:t xml:space="preserve"> Ночь...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Вчера был на север, сегодня - на ю</w:t>
      </w:r>
    </w:p>
    <w:p w:rsidR="00480A34" w:rsidRDefault="00480A34" w:rsidP="00FF5E25">
      <w:pPr>
        <w:pStyle w:val="ad"/>
      </w:pPr>
      <w:r>
        <w:t xml:space="preserve"> Снова поезд</w:t>
      </w:r>
    </w:p>
    <w:p w:rsidR="00480A34" w:rsidRDefault="00480A34" w:rsidP="00FF5E25">
      <w:pPr>
        <w:pStyle w:val="ad"/>
      </w:pPr>
      <w:r>
        <w:t xml:space="preserve"> Замкнутый круг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Снова бабушки на полустанках</w:t>
      </w:r>
    </w:p>
    <w:p w:rsidR="00480A34" w:rsidRDefault="00480A34" w:rsidP="00FF5E25">
      <w:pPr>
        <w:pStyle w:val="ad"/>
      </w:pPr>
      <w:r>
        <w:t xml:space="preserve"> Предлагают нехитрую </w:t>
      </w:r>
      <w:proofErr w:type="gramStart"/>
      <w:r>
        <w:t>снедь</w:t>
      </w:r>
      <w:proofErr w:type="gramEnd"/>
      <w:r>
        <w:t xml:space="preserve"> и вино</w:t>
      </w:r>
    </w:p>
    <w:p w:rsidR="00480A34" w:rsidRDefault="00480A34" w:rsidP="00FF5E25">
      <w:pPr>
        <w:pStyle w:val="ad"/>
      </w:pPr>
      <w:r>
        <w:t xml:space="preserve"> День...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  <w:proofErr w:type="gramStart"/>
      <w:r>
        <w:t>Всех</w:t>
      </w:r>
      <w:proofErr w:type="gramEnd"/>
      <w:r>
        <w:t xml:space="preserve"> сражая погонами и перегаром,</w:t>
      </w:r>
    </w:p>
    <w:p w:rsidR="00480A34" w:rsidRDefault="00480A34" w:rsidP="00FF5E25">
      <w:pPr>
        <w:pStyle w:val="ad"/>
      </w:pPr>
      <w:r>
        <w:t xml:space="preserve"> Мотаются взад и вперед, всех достав, дембеля</w:t>
      </w:r>
    </w:p>
    <w:p w:rsidR="00480A34" w:rsidRDefault="00480A34" w:rsidP="00FF5E25">
      <w:pPr>
        <w:pStyle w:val="ad"/>
      </w:pPr>
      <w:r>
        <w:t xml:space="preserve"> Жара...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Полиритмия вагонных колес</w:t>
      </w:r>
    </w:p>
    <w:p w:rsidR="00480A34" w:rsidRDefault="00480A34" w:rsidP="00FF5E25">
      <w:pPr>
        <w:pStyle w:val="ad"/>
      </w:pPr>
      <w:r>
        <w:t xml:space="preserve"> Наводит на мысли о пьесе с названьем Take Five</w:t>
      </w:r>
    </w:p>
    <w:p w:rsidR="00480A34" w:rsidRDefault="00480A34" w:rsidP="00FF5E25">
      <w:pPr>
        <w:pStyle w:val="ad"/>
      </w:pPr>
      <w:r>
        <w:t xml:space="preserve"> Луна...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Луна освещает пустые стаканы</w:t>
      </w:r>
    </w:p>
    <w:p w:rsidR="00480A34" w:rsidRDefault="00480A34" w:rsidP="00FF5E25">
      <w:pPr>
        <w:pStyle w:val="ad"/>
      </w:pPr>
      <w:r>
        <w:t xml:space="preserve"> И лица соседей, храпящих на все лады</w:t>
      </w:r>
    </w:p>
    <w:p w:rsidR="00480A34" w:rsidRDefault="00480A34" w:rsidP="00FF5E25">
      <w:pPr>
        <w:pStyle w:val="ad"/>
      </w:pPr>
      <w:r>
        <w:t xml:space="preserve"> Спи...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Снова поезд</w:t>
      </w:r>
    </w:p>
    <w:p w:rsidR="00480A34" w:rsidRDefault="00480A34" w:rsidP="00FF5E25">
      <w:pPr>
        <w:pStyle w:val="ad"/>
      </w:pPr>
      <w:r>
        <w:t xml:space="preserve"> И близнецы-рельсы куда-то ведут</w:t>
      </w:r>
    </w:p>
    <w:p w:rsidR="00480A34" w:rsidRDefault="00480A34" w:rsidP="00FF5E25">
      <w:pPr>
        <w:pStyle w:val="ad"/>
      </w:pPr>
      <w:r>
        <w:t xml:space="preserve"> Снова поезд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Полагаю, опять не заснуть</w:t>
      </w:r>
    </w:p>
    <w:p w:rsidR="00480A34" w:rsidRDefault="00480A34" w:rsidP="00FF5E25">
      <w:pPr>
        <w:pStyle w:val="ad"/>
      </w:pPr>
      <w:r>
        <w:t xml:space="preserve"> Снова поезд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Вчера был куда-то и куда-то сейчас</w:t>
      </w:r>
    </w:p>
    <w:p w:rsidR="00480A34" w:rsidRDefault="00480A34" w:rsidP="00FF5E25">
      <w:pPr>
        <w:pStyle w:val="ad"/>
      </w:pPr>
      <w:r>
        <w:t xml:space="preserve"> Снова поезд</w:t>
      </w:r>
    </w:p>
    <w:p w:rsidR="00480A34" w:rsidRDefault="00480A34" w:rsidP="00FF5E25">
      <w:pPr>
        <w:pStyle w:val="ad"/>
      </w:pPr>
      <w:r>
        <w:t xml:space="preserve"> Полуночный джаз...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43" w:name="_Toc333498623"/>
      <w:r>
        <w:lastRenderedPageBreak/>
        <w:t>Чиж - Попутная песня, аккорды</w:t>
      </w:r>
      <w:bookmarkEnd w:id="43"/>
    </w:p>
    <w:p w:rsidR="00480A34" w:rsidRDefault="00480A34" w:rsidP="00FF5E25">
      <w:pPr>
        <w:pStyle w:val="ad"/>
      </w:pPr>
      <w:r>
        <w:t xml:space="preserve">          D             E7</w:t>
      </w:r>
    </w:p>
    <w:p w:rsidR="00480A34" w:rsidRDefault="00480A34" w:rsidP="00FF5E25">
      <w:pPr>
        <w:pStyle w:val="ad"/>
      </w:pPr>
      <w:r>
        <w:t>Платформа номер один, вагон номер семь,</w:t>
      </w:r>
    </w:p>
    <w:p w:rsidR="00480A34" w:rsidRDefault="00480A34" w:rsidP="00FF5E25">
      <w:pPr>
        <w:pStyle w:val="ad"/>
      </w:pPr>
      <w:r>
        <w:t xml:space="preserve">     G                               D</w:t>
      </w:r>
    </w:p>
    <w:p w:rsidR="00480A34" w:rsidRDefault="00480A34" w:rsidP="00FF5E25">
      <w:pPr>
        <w:pStyle w:val="ad"/>
      </w:pPr>
      <w:r>
        <w:t>Проводница-студентка, чуть теплый "Титан".</w:t>
      </w:r>
    </w:p>
    <w:p w:rsidR="00480A34" w:rsidRDefault="00480A34" w:rsidP="00FF5E25">
      <w:pPr>
        <w:pStyle w:val="ad"/>
      </w:pPr>
      <w:r>
        <w:t xml:space="preserve">                                    E7</w:t>
      </w:r>
    </w:p>
    <w:p w:rsidR="00480A34" w:rsidRDefault="00480A34" w:rsidP="00FF5E25">
      <w:pPr>
        <w:pStyle w:val="ad"/>
      </w:pPr>
      <w:r>
        <w:t>"А во сколько прибудем?", "Сколько стоит постель?",</w:t>
      </w:r>
    </w:p>
    <w:p w:rsidR="00480A34" w:rsidRDefault="00480A34" w:rsidP="00FF5E25">
      <w:pPr>
        <w:pStyle w:val="ad"/>
      </w:pPr>
      <w:r>
        <w:t xml:space="preserve">      G                         D</w:t>
      </w:r>
    </w:p>
    <w:p w:rsidR="00480A34" w:rsidRDefault="00480A34" w:rsidP="00FF5E25">
      <w:pPr>
        <w:pStyle w:val="ad"/>
      </w:pPr>
      <w:r>
        <w:t>"Приготовьте билеты!", "Чей чемодан?"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Припев:</w:t>
      </w:r>
    </w:p>
    <w:p w:rsidR="00480A34" w:rsidRDefault="00480A34" w:rsidP="00FF5E25">
      <w:pPr>
        <w:pStyle w:val="ad"/>
      </w:pPr>
      <w:r>
        <w:t xml:space="preserve">       G                                       D</w:t>
      </w:r>
    </w:p>
    <w:p w:rsidR="00480A34" w:rsidRDefault="00480A34" w:rsidP="00FF5E25">
      <w:pPr>
        <w:pStyle w:val="ad"/>
      </w:pPr>
      <w:r>
        <w:t xml:space="preserve">     Вагонные знакомства длиной в половину маршрута.</w:t>
      </w:r>
    </w:p>
    <w:p w:rsidR="00480A34" w:rsidRDefault="00480A34" w:rsidP="00FF5E25">
      <w:pPr>
        <w:pStyle w:val="ad"/>
      </w:pPr>
      <w:r>
        <w:t xml:space="preserve">       G                                   D</w:t>
      </w:r>
    </w:p>
    <w:p w:rsidR="00480A34" w:rsidRDefault="00480A34" w:rsidP="00FF5E25">
      <w:pPr>
        <w:pStyle w:val="ad"/>
      </w:pPr>
      <w:r>
        <w:t xml:space="preserve">     Купейные байки, которые проверить нельзя.</w:t>
      </w:r>
    </w:p>
    <w:p w:rsidR="00480A34" w:rsidRDefault="00480A34" w:rsidP="00FF5E25">
      <w:pPr>
        <w:pStyle w:val="ad"/>
      </w:pPr>
      <w:r>
        <w:t xml:space="preserve">     A7                         Em7</w:t>
      </w:r>
    </w:p>
    <w:p w:rsidR="00480A34" w:rsidRDefault="00480A34" w:rsidP="00FF5E25">
      <w:pPr>
        <w:pStyle w:val="ad"/>
      </w:pPr>
      <w:r>
        <w:t xml:space="preserve">     Станция ваша, к сожалению, утром.</w:t>
      </w:r>
    </w:p>
    <w:p w:rsidR="00480A34" w:rsidRDefault="00480A34" w:rsidP="00FF5E25">
      <w:pPr>
        <w:pStyle w:val="ad"/>
      </w:pPr>
      <w:r>
        <w:t xml:space="preserve">     G              A7              D</w:t>
      </w:r>
    </w:p>
    <w:p w:rsidR="00480A34" w:rsidRDefault="00480A34" w:rsidP="00FF5E25">
      <w:pPr>
        <w:pStyle w:val="ad"/>
      </w:pPr>
      <w:r>
        <w:t xml:space="preserve">     Я до </w:t>
      </w:r>
      <w:proofErr w:type="gramStart"/>
      <w:r>
        <w:t>своей</w:t>
      </w:r>
      <w:proofErr w:type="gramEnd"/>
      <w:r>
        <w:t xml:space="preserve"> доберусь на исходе дня.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"Позвольте помочь!" Подушка, как книга,</w:t>
      </w:r>
    </w:p>
    <w:p w:rsidR="00480A34" w:rsidRDefault="00480A34" w:rsidP="00FF5E25">
      <w:pPr>
        <w:pStyle w:val="ad"/>
      </w:pPr>
      <w:r>
        <w:t>Прокуренный тамбур, нагретая сталь.</w:t>
      </w:r>
    </w:p>
    <w:p w:rsidR="00480A34" w:rsidRDefault="00480A34" w:rsidP="00FF5E25">
      <w:pPr>
        <w:pStyle w:val="ad"/>
      </w:pPr>
      <w:r>
        <w:t>- Простите, как вас зовут? Вам идет это имя!</w:t>
      </w:r>
    </w:p>
    <w:p w:rsidR="00480A34" w:rsidRDefault="00480A34" w:rsidP="00FF5E25">
      <w:pPr>
        <w:pStyle w:val="ad"/>
      </w:pPr>
      <w:r>
        <w:t xml:space="preserve">Вы до </w:t>
      </w:r>
      <w:proofErr w:type="gramStart"/>
      <w:r>
        <w:t>конечной</w:t>
      </w:r>
      <w:proofErr w:type="gramEnd"/>
      <w:r>
        <w:t>? Жаль...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 соседнем купе анекдоты и водка,</w:t>
      </w:r>
    </w:p>
    <w:p w:rsidR="00480A34" w:rsidRDefault="00480A34" w:rsidP="00FF5E25">
      <w:pPr>
        <w:pStyle w:val="ad"/>
      </w:pPr>
      <w:r>
        <w:t>И неизбежно колода обтрепанных карт.</w:t>
      </w:r>
    </w:p>
    <w:p w:rsidR="00480A34" w:rsidRDefault="00480A34" w:rsidP="00FF5E25">
      <w:pPr>
        <w:pStyle w:val="ad"/>
      </w:pPr>
      <w:r>
        <w:t>Вам - наверху, и с привычной сноровкой</w:t>
      </w:r>
    </w:p>
    <w:p w:rsidR="00480A34" w:rsidRDefault="00480A34" w:rsidP="00FF5E25">
      <w:pPr>
        <w:pStyle w:val="ad"/>
      </w:pPr>
      <w:r>
        <w:t>Я уступаю вам свой нижний плацкарт.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           G</w:t>
      </w:r>
    </w:p>
    <w:p w:rsidR="00480A34" w:rsidRDefault="00480A34" w:rsidP="00FF5E25">
      <w:pPr>
        <w:pStyle w:val="ad"/>
      </w:pPr>
      <w:r>
        <w:t xml:space="preserve">   И когда в вагоне оставят дежурный свет</w:t>
      </w:r>
    </w:p>
    <w:p w:rsidR="00480A34" w:rsidRDefault="00480A34" w:rsidP="00FF5E25">
      <w:pPr>
        <w:pStyle w:val="ad"/>
      </w:pPr>
      <w:r>
        <w:t xml:space="preserve">       Em7</w:t>
      </w:r>
    </w:p>
    <w:p w:rsidR="00480A34" w:rsidRDefault="00480A34" w:rsidP="00FF5E25">
      <w:pPr>
        <w:pStyle w:val="ad"/>
      </w:pPr>
      <w:r>
        <w:t xml:space="preserve">   И соседи напротив завяжут </w:t>
      </w:r>
      <w:proofErr w:type="gramStart"/>
      <w:r>
        <w:t>жрать</w:t>
      </w:r>
      <w:proofErr w:type="gramEnd"/>
      <w:r>
        <w:t>,</w:t>
      </w:r>
    </w:p>
    <w:p w:rsidR="00480A34" w:rsidRDefault="00480A34" w:rsidP="00FF5E25">
      <w:pPr>
        <w:pStyle w:val="ad"/>
      </w:pPr>
      <w:r>
        <w:t xml:space="preserve">      D         A7        D</w:t>
      </w:r>
    </w:p>
    <w:p w:rsidR="00480A34" w:rsidRDefault="00480A34" w:rsidP="00FF5E25">
      <w:pPr>
        <w:pStyle w:val="ad"/>
      </w:pPr>
      <w:r>
        <w:t xml:space="preserve">   Мы </w:t>
      </w:r>
      <w:proofErr w:type="gramStart"/>
      <w:r>
        <w:t>ляжем</w:t>
      </w:r>
      <w:proofErr w:type="gramEnd"/>
      <w:r>
        <w:t xml:space="preserve"> как будто бы спать.</w:t>
      </w:r>
    </w:p>
    <w:p w:rsidR="00480A34" w:rsidRDefault="00480A34" w:rsidP="00FF5E25">
      <w:pPr>
        <w:pStyle w:val="ad"/>
      </w:pPr>
      <w:r>
        <w:t xml:space="preserve">          Hm           Hm7</w:t>
      </w:r>
    </w:p>
    <w:p w:rsidR="00480A34" w:rsidRDefault="00480A34" w:rsidP="00FF5E25">
      <w:pPr>
        <w:pStyle w:val="ad"/>
      </w:pPr>
      <w:r>
        <w:t xml:space="preserve">   Я протяну свою руку вниз,</w:t>
      </w:r>
    </w:p>
    <w:p w:rsidR="00480A34" w:rsidRDefault="00480A34" w:rsidP="00FF5E25">
      <w:pPr>
        <w:pStyle w:val="ad"/>
      </w:pPr>
      <w:r>
        <w:t xml:space="preserve">                G                D</w:t>
      </w:r>
    </w:p>
    <w:p w:rsidR="00480A34" w:rsidRDefault="00480A34" w:rsidP="00FF5E25">
      <w:pPr>
        <w:pStyle w:val="ad"/>
      </w:pPr>
      <w:r>
        <w:t xml:space="preserve">   Я найду твои пальцы и буду их гладить,</w:t>
      </w:r>
    </w:p>
    <w:p w:rsidR="00480A34" w:rsidRDefault="00480A34" w:rsidP="00FF5E25">
      <w:pPr>
        <w:pStyle w:val="ad"/>
      </w:pPr>
      <w:r>
        <w:t xml:space="preserve">             E7                         A7sus4</w:t>
      </w:r>
    </w:p>
    <w:p w:rsidR="00480A34" w:rsidRDefault="00480A34" w:rsidP="00FF5E25">
      <w:pPr>
        <w:pStyle w:val="ad"/>
      </w:pPr>
      <w:r>
        <w:t xml:space="preserve">   И шепотом буду читать стихи друзей,</w:t>
      </w:r>
    </w:p>
    <w:p w:rsidR="00480A34" w:rsidRDefault="00480A34" w:rsidP="00FF5E25">
      <w:pPr>
        <w:pStyle w:val="ad"/>
      </w:pPr>
      <w:r>
        <w:t xml:space="preserve">                   A7</w:t>
      </w:r>
    </w:p>
    <w:p w:rsidR="00480A34" w:rsidRDefault="00480A34" w:rsidP="00FF5E25">
      <w:pPr>
        <w:pStyle w:val="ad"/>
      </w:pPr>
      <w:r>
        <w:t xml:space="preserve">   Но как будто свои...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 2 раза</w:t>
      </w:r>
    </w:p>
    <w:p w:rsidR="00480A34" w:rsidRDefault="00480A34" w:rsidP="00FF5E25">
      <w:pPr>
        <w:pStyle w:val="ad"/>
      </w:pPr>
      <w:r>
        <w:t xml:space="preserve">        D            E7</w:t>
      </w:r>
    </w:p>
    <w:p w:rsidR="00480A34" w:rsidRDefault="00480A34" w:rsidP="00FF5E25">
      <w:pPr>
        <w:pStyle w:val="ad"/>
      </w:pPr>
      <w:r>
        <w:t>Споры о ценах, о положеньи в стране,</w:t>
      </w:r>
    </w:p>
    <w:p w:rsidR="00480A34" w:rsidRDefault="00480A34" w:rsidP="00FF5E25">
      <w:pPr>
        <w:pStyle w:val="ad"/>
      </w:pPr>
      <w:r>
        <w:t xml:space="preserve">    G                                 D</w:t>
      </w:r>
    </w:p>
    <w:p w:rsidR="00480A34" w:rsidRDefault="00480A34" w:rsidP="00FF5E25">
      <w:pPr>
        <w:pStyle w:val="ad"/>
        <w:rPr>
          <w:bCs w:val="0"/>
        </w:rPr>
      </w:pPr>
      <w:r>
        <w:t>Неизбежная курица, чей-то ребенок не спит...</w:t>
      </w:r>
      <w:r>
        <w:br w:type="page"/>
      </w:r>
    </w:p>
    <w:p w:rsidR="00480A34" w:rsidRDefault="00480A34" w:rsidP="00FF5E25">
      <w:pPr>
        <w:pStyle w:val="3"/>
      </w:pPr>
      <w:bookmarkStart w:id="44" w:name="_Toc333498624"/>
      <w:r>
        <w:lastRenderedPageBreak/>
        <w:t>Чиж - Поход, аккорды</w:t>
      </w:r>
      <w:bookmarkEnd w:id="44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"http://www.amdm.ru/away.php?to2=http%3A%2F%2Fwww.naitimp3.ru%2Fsearch%2F%D7%E8%E6%2F%CF%EE%F5%EE%E4"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 xml:space="preserve">  Dm/F      Gm6  A7        Dm</w:t>
      </w:r>
    </w:p>
    <w:p w:rsidR="00480A34" w:rsidRDefault="00480A34" w:rsidP="00FF5E25">
      <w:pPr>
        <w:pStyle w:val="ad"/>
      </w:pPr>
      <w:r>
        <w:t>Оставь меня дома, захлопни дверь,</w:t>
      </w:r>
    </w:p>
    <w:p w:rsidR="00480A34" w:rsidRPr="00480A34" w:rsidRDefault="00480A34" w:rsidP="00FF5E25">
      <w:pPr>
        <w:pStyle w:val="ad"/>
        <w:rPr>
          <w:lang w:val="en-US"/>
        </w:rPr>
      </w:pPr>
      <w:r>
        <w:t xml:space="preserve">     </w:t>
      </w:r>
      <w:r w:rsidRPr="00480A34">
        <w:rPr>
          <w:lang w:val="en-US"/>
        </w:rPr>
        <w:t>Dm/F   Gm6 A7sus4 A7 Dm</w:t>
      </w:r>
    </w:p>
    <w:p w:rsidR="00480A34" w:rsidRDefault="00480A34" w:rsidP="00FF5E25">
      <w:pPr>
        <w:pStyle w:val="ad"/>
      </w:pPr>
      <w:r>
        <w:t>Отключи телефон, выключи свет.</w:t>
      </w:r>
    </w:p>
    <w:p w:rsidR="00480A34" w:rsidRDefault="00480A34" w:rsidP="00FF5E25">
      <w:pPr>
        <w:pStyle w:val="ad"/>
      </w:pPr>
      <w:r>
        <w:t xml:space="preserve">   F          Gm7        C7            F</w:t>
      </w:r>
    </w:p>
    <w:p w:rsidR="00480A34" w:rsidRDefault="00480A34" w:rsidP="00FF5E25">
      <w:pPr>
        <w:pStyle w:val="ad"/>
      </w:pPr>
      <w:r>
        <w:t>С утра есть иллюзия, что все не так уж плохо,</w:t>
      </w:r>
    </w:p>
    <w:p w:rsidR="00480A34" w:rsidRDefault="00480A34" w:rsidP="00FF5E25">
      <w:pPr>
        <w:pStyle w:val="ad"/>
      </w:pPr>
      <w:r>
        <w:t xml:space="preserve">   Dm       Gm6            E7       A7</w:t>
      </w:r>
    </w:p>
    <w:p w:rsidR="00480A34" w:rsidRDefault="00480A34" w:rsidP="00FF5E25">
      <w:pPr>
        <w:pStyle w:val="ad"/>
      </w:pPr>
      <w:r>
        <w:t>С утра есть сказка со счастливым концом.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Припев:</w:t>
      </w:r>
    </w:p>
    <w:p w:rsidR="00480A34" w:rsidRDefault="00480A34" w:rsidP="00FF5E25">
      <w:pPr>
        <w:pStyle w:val="ad"/>
      </w:pPr>
      <w:r>
        <w:t xml:space="preserve">      D7     Gm6       A7        Bb</w:t>
      </w:r>
    </w:p>
    <w:p w:rsidR="00480A34" w:rsidRDefault="00480A34" w:rsidP="00FF5E25">
      <w:pPr>
        <w:pStyle w:val="ad"/>
      </w:pPr>
      <w:r>
        <w:t xml:space="preserve">     Иду в поход - два ангела вперед!</w:t>
      </w:r>
    </w:p>
    <w:p w:rsidR="00480A34" w:rsidRDefault="00480A34" w:rsidP="00FF5E25">
      <w:pPr>
        <w:pStyle w:val="ad"/>
      </w:pPr>
      <w:r>
        <w:t xml:space="preserve">            Gm6     Dm             A7       Dm</w:t>
      </w:r>
    </w:p>
    <w:p w:rsidR="00480A34" w:rsidRDefault="00480A34" w:rsidP="00FF5E25">
      <w:pPr>
        <w:pStyle w:val="ad"/>
      </w:pPr>
      <w:r>
        <w:t xml:space="preserve">     Один - душу спасает, другой - тело бережет.</w:t>
      </w:r>
    </w:p>
    <w:p w:rsidR="00480A34" w:rsidRDefault="00480A34" w:rsidP="00FF5E25">
      <w:pPr>
        <w:pStyle w:val="ad"/>
      </w:pPr>
      <w:r>
        <w:t xml:space="preserve">      D7     Gm6       A7        Bb</w:t>
      </w:r>
    </w:p>
    <w:p w:rsidR="00480A34" w:rsidRDefault="00480A34" w:rsidP="00FF5E25">
      <w:pPr>
        <w:pStyle w:val="ad"/>
      </w:pPr>
      <w:r>
        <w:t xml:space="preserve">     Иду в поход - два ангела вперед!</w:t>
      </w:r>
    </w:p>
    <w:p w:rsidR="00480A34" w:rsidRDefault="00480A34" w:rsidP="00FF5E25">
      <w:pPr>
        <w:pStyle w:val="ad"/>
      </w:pPr>
      <w:r>
        <w:t xml:space="preserve">            Gm6     Dm             A7       Dm/F</w:t>
      </w:r>
    </w:p>
    <w:p w:rsidR="00480A34" w:rsidRDefault="00480A34" w:rsidP="00FF5E25">
      <w:pPr>
        <w:pStyle w:val="ad"/>
      </w:pPr>
      <w:r>
        <w:t xml:space="preserve">     Один - душу спасает, другой - тело бережет.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Собака выла всю ночь под окном -</w:t>
      </w:r>
    </w:p>
    <w:p w:rsidR="00480A34" w:rsidRDefault="00480A34" w:rsidP="00FF5E25">
      <w:pPr>
        <w:pStyle w:val="ad"/>
      </w:pPr>
      <w:r>
        <w:t>Мы все прекрасно знаем, что случается потом.</w:t>
      </w:r>
    </w:p>
    <w:p w:rsidR="00480A34" w:rsidRDefault="00480A34" w:rsidP="00FF5E25">
      <w:pPr>
        <w:pStyle w:val="ad"/>
      </w:pPr>
      <w:r>
        <w:t>А она, закончив дело - под чужое окно,</w:t>
      </w:r>
    </w:p>
    <w:p w:rsidR="00480A34" w:rsidRDefault="00480A34" w:rsidP="00FF5E25">
      <w:pPr>
        <w:pStyle w:val="ad"/>
      </w:pPr>
      <w:r>
        <w:t>Развенчивает сказку со счастливым концом...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Но вера осталась, и надежда живет!</w:t>
      </w:r>
    </w:p>
    <w:p w:rsidR="00480A34" w:rsidRDefault="00480A34" w:rsidP="00FF5E25">
      <w:pPr>
        <w:pStyle w:val="ad"/>
      </w:pPr>
      <w:r>
        <w:t>Я знаю, что любовь никогда не умрет!</w:t>
      </w:r>
    </w:p>
    <w:p w:rsidR="00480A34" w:rsidRDefault="00480A34" w:rsidP="00FF5E25">
      <w:pPr>
        <w:pStyle w:val="ad"/>
      </w:pPr>
      <w:r>
        <w:t>Лишь дай мне иллюзию, что все не так уж плохо</w:t>
      </w:r>
    </w:p>
    <w:p w:rsidR="00480A34" w:rsidRDefault="00480A34" w:rsidP="00FF5E25">
      <w:pPr>
        <w:pStyle w:val="ad"/>
      </w:pPr>
      <w:r>
        <w:t>И расскажи мне сказку со счастливым концом...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Припев:</w:t>
      </w:r>
    </w:p>
    <w:p w:rsidR="00480A34" w:rsidRDefault="00480A34" w:rsidP="00FF5E25">
      <w:pPr>
        <w:pStyle w:val="ad"/>
      </w:pPr>
      <w:r>
        <w:t xml:space="preserve">     Пойду в поход - два ангела вперед!</w:t>
      </w:r>
    </w:p>
    <w:p w:rsidR="00480A34" w:rsidRDefault="00480A34" w:rsidP="00FF5E25">
      <w:pPr>
        <w:pStyle w:val="ad"/>
      </w:pPr>
      <w:r>
        <w:t xml:space="preserve">     Один - душу спасает, другой - тело бережет.</w:t>
      </w:r>
    </w:p>
    <w:p w:rsidR="00480A34" w:rsidRDefault="00480A34" w:rsidP="00FF5E25">
      <w:pPr>
        <w:pStyle w:val="ad"/>
      </w:pPr>
      <w:r>
        <w:t xml:space="preserve">     Последний поход - два ангела вперед!</w:t>
      </w:r>
    </w:p>
    <w:p w:rsidR="00480A34" w:rsidRDefault="00480A34" w:rsidP="00FF5E25">
      <w:pPr>
        <w:pStyle w:val="ad"/>
      </w:pPr>
      <w:r>
        <w:t xml:space="preserve">     Один - душу спасает, другой - тело бережет...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764DC2" w:rsidP="00FF5E25">
      <w:pPr>
        <w:pStyle w:val="3"/>
      </w:pPr>
      <w:bookmarkStart w:id="45" w:name="_Toc333498625"/>
      <w:r>
        <w:lastRenderedPageBreak/>
        <w:t>!</w:t>
      </w:r>
      <w:r w:rsidR="00480A34">
        <w:t>Чиж - Рожден, чтобы бежать, аккорды</w:t>
      </w:r>
      <w:bookmarkEnd w:id="45"/>
    </w:p>
    <w:p w:rsidR="00480A34" w:rsidRDefault="00480A34" w:rsidP="00480A34"/>
    <w:p w:rsidR="00480A34" w:rsidRDefault="00480A34" w:rsidP="00FF5E25">
      <w:pPr>
        <w:pStyle w:val="ad"/>
      </w:pPr>
      <w:r>
        <w:t xml:space="preserve">  F                   B           F</w:t>
      </w:r>
    </w:p>
    <w:p w:rsidR="00480A34" w:rsidRDefault="00480A34" w:rsidP="00FF5E25">
      <w:pPr>
        <w:pStyle w:val="ad"/>
      </w:pPr>
      <w:r>
        <w:t>Таков был тотем... В шесть или в семь,</w:t>
      </w:r>
    </w:p>
    <w:p w:rsidR="00480A34" w:rsidRDefault="00480A34" w:rsidP="00FF5E25">
      <w:pPr>
        <w:pStyle w:val="ad"/>
      </w:pPr>
      <w:r>
        <w:t xml:space="preserve">  Am7        Dm        Gm       C7</w:t>
      </w:r>
    </w:p>
    <w:p w:rsidR="00480A34" w:rsidRDefault="00480A34" w:rsidP="00FF5E25">
      <w:pPr>
        <w:pStyle w:val="ad"/>
      </w:pPr>
      <w:r>
        <w:t>В среду ли в пять - он вышел из дома,</w:t>
      </w:r>
    </w:p>
    <w:p w:rsidR="00480A34" w:rsidRDefault="00480A34" w:rsidP="00FF5E25">
      <w:pPr>
        <w:pStyle w:val="ad"/>
      </w:pPr>
      <w:r>
        <w:t>Открыв свой вигвам навстречу ветрам,</w:t>
      </w:r>
    </w:p>
    <w:p w:rsidR="00480A34" w:rsidRDefault="00480A34" w:rsidP="00FF5E25">
      <w:pPr>
        <w:pStyle w:val="ad"/>
      </w:pPr>
      <w:r>
        <w:t xml:space="preserve">Путь </w:t>
      </w:r>
      <w:proofErr w:type="gramStart"/>
      <w:r>
        <w:t>свой</w:t>
      </w:r>
      <w:proofErr w:type="gramEnd"/>
      <w:r>
        <w:t xml:space="preserve"> начав со знакомого склона.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Когда падал снег, он использовал бег,</w:t>
      </w:r>
    </w:p>
    <w:p w:rsidR="00480A34" w:rsidRDefault="00480A34" w:rsidP="00FF5E25">
      <w:pPr>
        <w:pStyle w:val="ad"/>
      </w:pPr>
      <w:r>
        <w:t>Если шел дождь - снимал мокасины3.</w:t>
      </w:r>
    </w:p>
    <w:p w:rsidR="00480A34" w:rsidRDefault="00480A34" w:rsidP="00FF5E25">
      <w:pPr>
        <w:pStyle w:val="ad"/>
      </w:pPr>
      <w:r>
        <w:t>Он шел лишь вперед, а где и что ждет,</w:t>
      </w:r>
    </w:p>
    <w:p w:rsidR="00480A34" w:rsidRDefault="00480A34" w:rsidP="00FF5E25">
      <w:pPr>
        <w:pStyle w:val="ad"/>
      </w:pPr>
      <w:r>
        <w:t>Так ли уж важно в двадцать лет с половиной?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Cm    Cm6   Gbdim  D7     Gm</w:t>
      </w:r>
    </w:p>
    <w:p w:rsidR="00480A34" w:rsidRDefault="00480A34" w:rsidP="00FF5E25">
      <w:pPr>
        <w:pStyle w:val="ad"/>
      </w:pPr>
      <w:r>
        <w:tab/>
        <w:t xml:space="preserve">   Он был рожден, чтобы бежать.</w:t>
      </w:r>
    </w:p>
    <w:p w:rsidR="00480A34" w:rsidRDefault="00480A34" w:rsidP="00FF5E25">
      <w:pPr>
        <w:pStyle w:val="ad"/>
      </w:pPr>
      <w:r>
        <w:tab/>
        <w:t>Eb   Cm6    D7           Gm   C7</w:t>
      </w:r>
    </w:p>
    <w:p w:rsidR="00480A34" w:rsidRDefault="00480A34" w:rsidP="00FF5E25">
      <w:pPr>
        <w:pStyle w:val="ad"/>
      </w:pPr>
      <w:r>
        <w:tab/>
        <w:t xml:space="preserve">   Он был рожден, чтобы бежать.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Он шел наугад, он был всему рад -</w:t>
      </w:r>
    </w:p>
    <w:p w:rsidR="00480A34" w:rsidRDefault="00480A34" w:rsidP="00FF5E25">
      <w:pPr>
        <w:pStyle w:val="ad"/>
      </w:pPr>
      <w:r>
        <w:t>Почти Форрест Гамп из известной картины.</w:t>
      </w:r>
    </w:p>
    <w:p w:rsidR="00480A34" w:rsidRDefault="00480A34" w:rsidP="00FF5E25">
      <w:pPr>
        <w:pStyle w:val="ad"/>
      </w:pPr>
      <w:r>
        <w:t>Легкий как тень, Быстрый Олень</w:t>
      </w:r>
    </w:p>
    <w:p w:rsidR="00480A34" w:rsidRDefault="00480A34" w:rsidP="00FF5E25">
      <w:pPr>
        <w:pStyle w:val="ad"/>
      </w:pPr>
      <w:r>
        <w:t>Проводил его как-то до Великой Равнины.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Одинокий Бизон был очень смущен,</w:t>
      </w:r>
    </w:p>
    <w:p w:rsidR="00480A34" w:rsidRDefault="00480A34" w:rsidP="00FF5E25">
      <w:pPr>
        <w:pStyle w:val="ad"/>
      </w:pPr>
      <w:r>
        <w:t>Но сожительство с ним продолжалось недолго.</w:t>
      </w:r>
    </w:p>
    <w:p w:rsidR="00480A34" w:rsidRDefault="00480A34" w:rsidP="00FF5E25">
      <w:pPr>
        <w:pStyle w:val="ad"/>
      </w:pPr>
      <w:r>
        <w:t>Птицы поют, ноги бегут -</w:t>
      </w:r>
    </w:p>
    <w:p w:rsidR="00480A34" w:rsidRDefault="00480A34" w:rsidP="00FF5E25">
      <w:pPr>
        <w:pStyle w:val="ad"/>
      </w:pPr>
      <w:r>
        <w:t>Вот-вот гляди, да и покажется Волга.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(далее на тон выше)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G             C           G</w:t>
      </w:r>
    </w:p>
    <w:p w:rsidR="00480A34" w:rsidRDefault="00480A34" w:rsidP="00FF5E25">
      <w:pPr>
        <w:pStyle w:val="ad"/>
      </w:pPr>
      <w:r>
        <w:t>И все б ничего, если б не скво,</w:t>
      </w:r>
    </w:p>
    <w:p w:rsidR="00480A34" w:rsidRDefault="00480A34" w:rsidP="00FF5E25">
      <w:pPr>
        <w:pStyle w:val="ad"/>
      </w:pPr>
      <w:r>
        <w:t>Hm7        Em           Am         D7</w:t>
      </w:r>
    </w:p>
    <w:p w:rsidR="00480A34" w:rsidRDefault="00480A34" w:rsidP="00FF5E25">
      <w:pPr>
        <w:pStyle w:val="ad"/>
      </w:pPr>
      <w:r>
        <w:t>Та, что увязалась возле самой границы.</w:t>
      </w:r>
    </w:p>
    <w:p w:rsidR="00480A34" w:rsidRDefault="00480A34" w:rsidP="00FF5E25">
      <w:pPr>
        <w:pStyle w:val="ad"/>
      </w:pPr>
      <w:r>
        <w:t>Ее бы прогнать, да стало холодно спать,</w:t>
      </w:r>
    </w:p>
    <w:p w:rsidR="00480A34" w:rsidRDefault="00480A34" w:rsidP="00FF5E25">
      <w:pPr>
        <w:pStyle w:val="ad"/>
      </w:pPr>
      <w:r>
        <w:t>И к тому ж, она могла бы еще пригодиться.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"А она недурна!" - отметил он про себя,</w:t>
      </w:r>
    </w:p>
    <w:p w:rsidR="00480A34" w:rsidRDefault="00480A34" w:rsidP="00FF5E25">
      <w:pPr>
        <w:pStyle w:val="ad"/>
      </w:pPr>
      <w:r>
        <w:t>И вдруг, внезапно разозлившись, плеснул себе виски.</w:t>
      </w:r>
    </w:p>
    <w:p w:rsidR="00480A34" w:rsidRDefault="00480A34" w:rsidP="00FF5E25">
      <w:pPr>
        <w:pStyle w:val="ad"/>
      </w:pPr>
      <w:r>
        <w:t>Рассвет впереди и надо идти,</w:t>
      </w:r>
    </w:p>
    <w:p w:rsidR="00480A34" w:rsidRDefault="00480A34" w:rsidP="00FF5E25">
      <w:pPr>
        <w:pStyle w:val="ad"/>
      </w:pPr>
      <w:r>
        <w:t>Но она так спала - она была очень близко...</w:t>
      </w:r>
    </w:p>
    <w:p w:rsidR="00480A34" w:rsidRDefault="00480A34" w:rsidP="00FF5E25">
      <w:pPr>
        <w:pStyle w:val="ad"/>
      </w:pPr>
    </w:p>
    <w:p w:rsidR="00480A34" w:rsidRPr="00480A34" w:rsidRDefault="00480A34" w:rsidP="00FF5E25">
      <w:pPr>
        <w:pStyle w:val="ad"/>
        <w:rPr>
          <w:lang w:val="en-US"/>
        </w:rPr>
      </w:pPr>
      <w:r>
        <w:tab/>
      </w:r>
      <w:r w:rsidRPr="00480A34">
        <w:rPr>
          <w:lang w:val="en-US"/>
        </w:rPr>
        <w:t>Dm   Dm6   G#</w:t>
      </w:r>
      <w:proofErr w:type="gramStart"/>
      <w:r w:rsidRPr="00480A34">
        <w:rPr>
          <w:lang w:val="en-US"/>
        </w:rPr>
        <w:t>dim  E7</w:t>
      </w:r>
      <w:proofErr w:type="gramEnd"/>
      <w:r w:rsidRPr="00480A34">
        <w:rPr>
          <w:lang w:val="en-US"/>
        </w:rPr>
        <w:t xml:space="preserve">     Am</w:t>
      </w:r>
    </w:p>
    <w:p w:rsidR="00480A34" w:rsidRDefault="00480A34" w:rsidP="00FF5E25">
      <w:pPr>
        <w:pStyle w:val="ad"/>
      </w:pPr>
      <w:r w:rsidRPr="00480A34">
        <w:rPr>
          <w:lang w:val="en-US"/>
        </w:rPr>
        <w:tab/>
        <w:t xml:space="preserve">  </w:t>
      </w:r>
      <w:r>
        <w:t>Он был рожден, чтобы бежать.</w:t>
      </w:r>
    </w:p>
    <w:p w:rsidR="00480A34" w:rsidRDefault="00480A34" w:rsidP="00FF5E25">
      <w:pPr>
        <w:pStyle w:val="ad"/>
      </w:pPr>
      <w:r>
        <w:tab/>
        <w:t>F    Dm6    E7           Am   D7</w:t>
      </w:r>
    </w:p>
    <w:p w:rsidR="00480A34" w:rsidRDefault="00480A34" w:rsidP="00FF5E25">
      <w:pPr>
        <w:pStyle w:val="ad"/>
      </w:pPr>
      <w:r>
        <w:tab/>
        <w:t xml:space="preserve">  Он был рожден, чтобы бежать.</w:t>
      </w:r>
    </w:p>
    <w:p w:rsidR="00480A34" w:rsidRDefault="00480A34" w:rsidP="00FF5E25">
      <w:pPr>
        <w:pStyle w:val="ad"/>
      </w:pPr>
    </w:p>
    <w:p w:rsidR="00764DC2" w:rsidRDefault="00764DC2" w:rsidP="00FF5E25">
      <w:pPr>
        <w:pStyle w:val="ad"/>
      </w:pPr>
    </w:p>
    <w:p w:rsidR="00480A34" w:rsidRDefault="00480A34" w:rsidP="00FF5E25">
      <w:pPr>
        <w:pStyle w:val="ad"/>
      </w:pPr>
      <w:r>
        <w:lastRenderedPageBreak/>
        <w:t>"Так, черт возьми, да! Так, черт возьми, нет!</w:t>
      </w:r>
    </w:p>
    <w:p w:rsidR="00480A34" w:rsidRDefault="00480A34" w:rsidP="00FF5E25">
      <w:pPr>
        <w:pStyle w:val="ad"/>
      </w:pPr>
      <w:r>
        <w:t>Я стал таким сентиментальным за последнее время!</w:t>
      </w:r>
    </w:p>
    <w:p w:rsidR="00480A34" w:rsidRDefault="00480A34" w:rsidP="00FF5E25">
      <w:pPr>
        <w:pStyle w:val="ad"/>
      </w:pPr>
      <w:r>
        <w:t>И, может быть, я - это дом и семья,</w:t>
      </w:r>
    </w:p>
    <w:p w:rsidR="00480A34" w:rsidRDefault="00480A34" w:rsidP="00FF5E25">
      <w:pPr>
        <w:pStyle w:val="ad"/>
      </w:pPr>
      <w:r>
        <w:t>Пускание корней, драгоценное семя...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Так откуда ты, скво?! Секи, еще не рассвело,</w:t>
      </w:r>
    </w:p>
    <w:p w:rsidR="00480A34" w:rsidRDefault="00480A34" w:rsidP="00FF5E25">
      <w:pPr>
        <w:pStyle w:val="ad"/>
      </w:pPr>
      <w:r>
        <w:t>А я уже позабыл, что есть на свете дороги..."</w:t>
      </w:r>
    </w:p>
    <w:p w:rsidR="00480A34" w:rsidRDefault="00480A34" w:rsidP="00FF5E25">
      <w:pPr>
        <w:pStyle w:val="ad"/>
      </w:pPr>
      <w:r>
        <w:t>...Он заглянул ей в лицо, поправил яйцо,</w:t>
      </w:r>
    </w:p>
    <w:p w:rsidR="00480A34" w:rsidRDefault="00480A34" w:rsidP="00FF5E25">
      <w:pPr>
        <w:pStyle w:val="ad"/>
      </w:pPr>
      <w:r>
        <w:t>Потом с тоской огляделся - и сломал себе ноги...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А был рожден, чтобы бежать.</w:t>
      </w:r>
    </w:p>
    <w:p w:rsidR="00480A34" w:rsidRDefault="00480A34" w:rsidP="00FF5E25">
      <w:pPr>
        <w:pStyle w:val="ad"/>
      </w:pPr>
      <w:r>
        <w:tab/>
        <w:t>Он был рожден, чтобы бежать.</w:t>
      </w:r>
    </w:p>
    <w:p w:rsidR="00480A34" w:rsidRDefault="00480A34" w:rsidP="00FF5E25">
      <w:pPr>
        <w:pStyle w:val="ad"/>
      </w:pPr>
      <w:r>
        <w:tab/>
        <w:t>Он был рожден, чтобы бежать.</w:t>
      </w:r>
    </w:p>
    <w:p w:rsidR="00480A34" w:rsidRDefault="00480A34" w:rsidP="00FF5E25">
      <w:pPr>
        <w:pStyle w:val="ad"/>
      </w:pPr>
      <w:r>
        <w:tab/>
        <w:t>Я был рожден, чтобы бежать.</w:t>
      </w:r>
    </w:p>
    <w:p w:rsidR="00480A34" w:rsidRDefault="00480A34" w:rsidP="00FF5E25">
      <w:pPr>
        <w:pStyle w:val="ad"/>
      </w:pPr>
      <w:r>
        <w:tab/>
        <w:t>Ты был рожден, чтобы бежать.</w:t>
      </w:r>
    </w:p>
    <w:p w:rsidR="00480A34" w:rsidRDefault="00480A34" w:rsidP="00FF5E25">
      <w:pPr>
        <w:pStyle w:val="ad"/>
      </w:pPr>
      <w:r>
        <w:tab/>
        <w:t>Он был рожден, чтобы бежать.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Pr="00302877" w:rsidRDefault="00480A34" w:rsidP="00FF5E25">
      <w:pPr>
        <w:pStyle w:val="3"/>
        <w:rPr>
          <w:lang w:val="en-US"/>
        </w:rPr>
      </w:pPr>
      <w:bookmarkStart w:id="46" w:name="_Toc333498626"/>
      <w:r>
        <w:lastRenderedPageBreak/>
        <w:t>Чиж</w:t>
      </w:r>
      <w:r w:rsidRPr="00302877">
        <w:rPr>
          <w:lang w:val="en-US"/>
        </w:rPr>
        <w:t xml:space="preserve"> - </w:t>
      </w:r>
      <w:r>
        <w:t>Солдат</w:t>
      </w:r>
      <w:r w:rsidRPr="00302877">
        <w:rPr>
          <w:lang w:val="en-US"/>
        </w:rPr>
        <w:t xml:space="preserve"> </w:t>
      </w:r>
      <w:r>
        <w:t>на</w:t>
      </w:r>
      <w:r w:rsidRPr="00302877">
        <w:rPr>
          <w:lang w:val="en-US"/>
        </w:rPr>
        <w:t xml:space="preserve"> </w:t>
      </w:r>
      <w:r>
        <w:t>привале</w:t>
      </w:r>
      <w:r w:rsidRPr="00302877">
        <w:rPr>
          <w:lang w:val="en-US"/>
        </w:rPr>
        <w:t xml:space="preserve">, </w:t>
      </w:r>
      <w:r>
        <w:t>аккорды</w:t>
      </w:r>
      <w:bookmarkEnd w:id="46"/>
    </w:p>
    <w:p w:rsidR="00D92447" w:rsidRPr="00302877" w:rsidRDefault="00D92447" w:rsidP="00480A34">
      <w:pPr>
        <w:rPr>
          <w:rStyle w:val="a6"/>
          <w:b/>
          <w:bCs/>
          <w:lang w:val="en-US"/>
        </w:rPr>
      </w:pPr>
      <w:r>
        <w:fldChar w:fldCharType="begin"/>
      </w:r>
      <w:r w:rsidRPr="00302877">
        <w:rPr>
          <w:lang w:val="en-US"/>
        </w:rPr>
        <w:instrText xml:space="preserve"> HYPERLINK "http://www.amdm.ru/away.php?to2=http%3A%2F%2Fwww.naitimp3.ru%2Fsearch%2F%D7%E8%E6%2F%D1%EE%EB%E4%E0%F2%2F%ED%E0%2F%EF%F0%E8%E2%E0%EB%E5" </w:instrText>
      </w:r>
      <w:r>
        <w:fldChar w:fldCharType="separate"/>
      </w:r>
    </w:p>
    <w:p w:rsidR="00480A34" w:rsidRPr="00302877" w:rsidRDefault="00D92447" w:rsidP="00480A34">
      <w:pPr>
        <w:rPr>
          <w:lang w:val="en-US"/>
        </w:rPr>
      </w:pPr>
      <w:r>
        <w:rPr>
          <w:rStyle w:val="a6"/>
          <w:b/>
          <w:bCs/>
        </w:rPr>
        <w:fldChar w:fldCharType="end"/>
      </w:r>
      <w:r w:rsidR="00480A34" w:rsidRPr="00302877">
        <w:rPr>
          <w:lang w:val="en-US"/>
        </w:rPr>
        <w:t xml:space="preserve"> 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>Em Am D G H7 Em Am Em Am H7 Em</w:t>
      </w:r>
    </w:p>
    <w:p w:rsidR="00480A34" w:rsidRDefault="00480A34" w:rsidP="00FF5E25">
      <w:pPr>
        <w:pStyle w:val="ad"/>
      </w:pPr>
      <w:r w:rsidRPr="00480A34">
        <w:rPr>
          <w:lang w:val="en-US"/>
        </w:rPr>
        <w:t xml:space="preserve">       </w:t>
      </w:r>
      <w:r>
        <w:t>Am          H7         Em</w:t>
      </w:r>
    </w:p>
    <w:p w:rsidR="00480A34" w:rsidRDefault="00480A34" w:rsidP="00FF5E25">
      <w:pPr>
        <w:pStyle w:val="ad"/>
      </w:pPr>
      <w:r>
        <w:t>Серп и молот отправляется в зенит</w:t>
      </w:r>
    </w:p>
    <w:p w:rsidR="00480A34" w:rsidRDefault="00480A34" w:rsidP="00FF5E25">
      <w:pPr>
        <w:pStyle w:val="ad"/>
      </w:pPr>
      <w:r>
        <w:t xml:space="preserve">       Am              D            G</w:t>
      </w:r>
    </w:p>
    <w:p w:rsidR="00480A34" w:rsidRDefault="00480A34" w:rsidP="00FF5E25">
      <w:pPr>
        <w:pStyle w:val="ad"/>
      </w:pPr>
      <w:r>
        <w:t>Ранний луч в пустом мозгу наводит грусть</w:t>
      </w:r>
    </w:p>
    <w:p w:rsidR="00480A34" w:rsidRDefault="00480A34" w:rsidP="00FF5E25">
      <w:pPr>
        <w:pStyle w:val="ad"/>
      </w:pPr>
      <w:r>
        <w:t xml:space="preserve"> E   Am          H7       Em</w:t>
      </w:r>
    </w:p>
    <w:p w:rsidR="00480A34" w:rsidRDefault="00480A34" w:rsidP="00FF5E25">
      <w:pPr>
        <w:pStyle w:val="ad"/>
      </w:pPr>
      <w:r>
        <w:t>Матюгальник на березе голосит</w:t>
      </w:r>
    </w:p>
    <w:p w:rsidR="00480A34" w:rsidRDefault="00480A34" w:rsidP="00FF5E25">
      <w:pPr>
        <w:pStyle w:val="ad"/>
      </w:pPr>
      <w:r>
        <w:t xml:space="preserve">      Am          H7           Em</w:t>
      </w:r>
    </w:p>
    <w:p w:rsidR="00480A34" w:rsidRDefault="00480A34" w:rsidP="00FF5E25">
      <w:pPr>
        <w:pStyle w:val="ad"/>
      </w:pPr>
      <w:r>
        <w:t>Как узбеков, латышей сплотила Русь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Восстает из пепла выпимший народ</w:t>
      </w:r>
    </w:p>
    <w:p w:rsidR="00480A34" w:rsidRDefault="00480A34" w:rsidP="00FF5E25">
      <w:pPr>
        <w:pStyle w:val="ad"/>
      </w:pPr>
      <w:r>
        <w:t>Неформал скоблит от крови свой кистень</w:t>
      </w:r>
    </w:p>
    <w:p w:rsidR="00480A34" w:rsidRDefault="00480A34" w:rsidP="00FF5E25">
      <w:pPr>
        <w:pStyle w:val="ad"/>
      </w:pPr>
      <w:r>
        <w:t>А солдату на привале нет хлопот</w:t>
      </w:r>
    </w:p>
    <w:p w:rsidR="00480A34" w:rsidRDefault="00480A34" w:rsidP="00FF5E25">
      <w:pPr>
        <w:pStyle w:val="ad"/>
      </w:pPr>
      <w:r>
        <w:t>Лишь бы в баню запустили в женский день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Вот крестьянин, тот в политике сильней,</w:t>
      </w:r>
    </w:p>
    <w:p w:rsidR="00480A34" w:rsidRDefault="00480A34" w:rsidP="00FF5E25">
      <w:pPr>
        <w:pStyle w:val="ad"/>
      </w:pPr>
      <w:r>
        <w:t>Он в деревне хрен растит на всю страну</w:t>
      </w:r>
    </w:p>
    <w:p w:rsidR="00480A34" w:rsidRDefault="00480A34" w:rsidP="00FF5E25">
      <w:pPr>
        <w:pStyle w:val="ad"/>
      </w:pPr>
      <w:r>
        <w:t xml:space="preserve">Чтоб кормить колхозных </w:t>
      </w:r>
      <w:proofErr w:type="gramStart"/>
      <w:r>
        <w:t>уток</w:t>
      </w:r>
      <w:proofErr w:type="gramEnd"/>
      <w:r>
        <w:t xml:space="preserve"> да и свиней,</w:t>
      </w:r>
    </w:p>
    <w:p w:rsidR="00480A34" w:rsidRDefault="00480A34" w:rsidP="00FF5E25">
      <w:pPr>
        <w:pStyle w:val="ad"/>
      </w:pPr>
      <w:r>
        <w:t>И сограждан, не поднявших целину.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Управители в Америку летять,</w:t>
      </w:r>
    </w:p>
    <w:p w:rsidR="00480A34" w:rsidRDefault="00480A34" w:rsidP="00FF5E25">
      <w:pPr>
        <w:pStyle w:val="ad"/>
      </w:pPr>
      <w:r>
        <w:t>Чтоб оружие с лица Земли стереть.</w:t>
      </w:r>
    </w:p>
    <w:p w:rsidR="00480A34" w:rsidRDefault="00480A34" w:rsidP="00FF5E25">
      <w:pPr>
        <w:pStyle w:val="ad"/>
      </w:pPr>
      <w:r>
        <w:t>А солдату на привале да наплевать,</w:t>
      </w:r>
    </w:p>
    <w:p w:rsidR="00480A34" w:rsidRDefault="00480A34" w:rsidP="00FF5E25">
      <w:pPr>
        <w:pStyle w:val="ad"/>
      </w:pPr>
      <w:r>
        <w:t>Лишь бы прапора в лесу задрал медведь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Зелень леса, неба синь да красный флаг.</w:t>
      </w:r>
    </w:p>
    <w:p w:rsidR="00480A34" w:rsidRDefault="00480A34" w:rsidP="00FF5E25">
      <w:pPr>
        <w:pStyle w:val="ad"/>
      </w:pPr>
      <w:r>
        <w:t>Черен волос, да седа под кожей грудь.</w:t>
      </w:r>
    </w:p>
    <w:p w:rsidR="00480A34" w:rsidRDefault="00480A34" w:rsidP="00FF5E25">
      <w:pPr>
        <w:pStyle w:val="ad"/>
      </w:pPr>
      <w:r>
        <w:t>Задолбали вихри яростных атак,</w:t>
      </w:r>
    </w:p>
    <w:p w:rsidR="00480A34" w:rsidRDefault="00480A34" w:rsidP="00FF5E25">
      <w:pPr>
        <w:pStyle w:val="ad"/>
      </w:pPr>
      <w:r>
        <w:t>Вот бы армию по хатам возвернуть.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Так нет, найдем же, блин, куда ввести войска.</w:t>
      </w:r>
    </w:p>
    <w:p w:rsidR="00480A34" w:rsidRDefault="00480A34" w:rsidP="00FF5E25">
      <w:pPr>
        <w:pStyle w:val="ad"/>
      </w:pPr>
      <w:r>
        <w:t>Вражьи кости нам, как снег под каблуком!</w:t>
      </w:r>
    </w:p>
    <w:p w:rsidR="00480A34" w:rsidRDefault="00480A34" w:rsidP="00FF5E25">
      <w:pPr>
        <w:pStyle w:val="ad"/>
      </w:pPr>
      <w:r>
        <w:t>А солдатика замучила тоска,</w:t>
      </w:r>
    </w:p>
    <w:p w:rsidR="00480A34" w:rsidRDefault="00480A34" w:rsidP="00FF5E25">
      <w:pPr>
        <w:pStyle w:val="ad"/>
      </w:pPr>
      <w:r>
        <w:t>Он стрельнул в себя, и больше не причем...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47" w:name="_Toc333498627"/>
      <w:r>
        <w:lastRenderedPageBreak/>
        <w:t>Чиж - Солдат на привале, аккорды</w:t>
      </w:r>
      <w:bookmarkEnd w:id="47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"http://www.amdm.ru/away.php?to2=http%3A%2F%2Fwww.naitimp3.ru%2Fsearch%2F%D7%E8%E6%2F%D1%EE%EB%E4%E0%F2%2F%ED%E0%2F%EF%F0%E8%E2%E0%EB%E5"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>Am      Dm          E          Am</w:t>
      </w:r>
    </w:p>
    <w:p w:rsidR="00480A34" w:rsidRDefault="00480A34" w:rsidP="00FF5E25">
      <w:pPr>
        <w:pStyle w:val="ad"/>
      </w:pPr>
      <w:r>
        <w:t>Серп и молот отправляются в зенит</w:t>
      </w:r>
    </w:p>
    <w:p w:rsidR="00480A34" w:rsidRDefault="00480A34" w:rsidP="00FF5E25">
      <w:pPr>
        <w:pStyle w:val="ad"/>
      </w:pPr>
      <w:r>
        <w:t xml:space="preserve">        Dm           G              C</w:t>
      </w:r>
    </w:p>
    <w:p w:rsidR="00480A34" w:rsidRDefault="00480A34" w:rsidP="00FF5E25">
      <w:pPr>
        <w:pStyle w:val="ad"/>
      </w:pPr>
      <w:r>
        <w:t>Ранний луч в пустом мозгу наводит грусть</w:t>
      </w:r>
    </w:p>
    <w:p w:rsidR="00480A34" w:rsidRDefault="00480A34" w:rsidP="00FF5E25">
      <w:pPr>
        <w:pStyle w:val="ad"/>
      </w:pPr>
      <w:r>
        <w:t xml:space="preserve">A7  Dm            E         Am </w:t>
      </w:r>
    </w:p>
    <w:p w:rsidR="00480A34" w:rsidRDefault="00480A34" w:rsidP="00FF5E25">
      <w:pPr>
        <w:pStyle w:val="ad"/>
      </w:pPr>
      <w:r>
        <w:t>Матюгальник на березе голосит</w:t>
      </w:r>
    </w:p>
    <w:p w:rsidR="00480A34" w:rsidRDefault="00480A34" w:rsidP="00FF5E25">
      <w:pPr>
        <w:pStyle w:val="ad"/>
      </w:pPr>
      <w:r>
        <w:t xml:space="preserve">      Dm         E            Am </w:t>
      </w:r>
    </w:p>
    <w:p w:rsidR="00480A34" w:rsidRDefault="00480A34" w:rsidP="00FF5E25">
      <w:pPr>
        <w:pStyle w:val="ad"/>
      </w:pPr>
      <w:r>
        <w:t>Как узбеков латышей сплотила Русь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Восстает из пепла выпимший народ</w:t>
      </w:r>
    </w:p>
    <w:p w:rsidR="00480A34" w:rsidRDefault="00480A34" w:rsidP="00FF5E25">
      <w:pPr>
        <w:pStyle w:val="ad"/>
      </w:pPr>
      <w:r>
        <w:t>Неформал скоблит от крови свой кистень</w:t>
      </w:r>
    </w:p>
    <w:p w:rsidR="00480A34" w:rsidRDefault="00480A34" w:rsidP="00FF5E25">
      <w:pPr>
        <w:pStyle w:val="ad"/>
      </w:pPr>
      <w:r>
        <w:t>А солдату на привале нет хлопот</w:t>
      </w:r>
    </w:p>
    <w:p w:rsidR="00480A34" w:rsidRDefault="00480A34" w:rsidP="00FF5E25">
      <w:pPr>
        <w:pStyle w:val="ad"/>
      </w:pPr>
      <w:r>
        <w:t>Лишь бы в баню запустили в женский день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Вот крестьянин тот в политике сильней </w:t>
      </w:r>
    </w:p>
    <w:p w:rsidR="00480A34" w:rsidRDefault="00480A34" w:rsidP="00FF5E25">
      <w:pPr>
        <w:pStyle w:val="ad"/>
      </w:pPr>
      <w:r>
        <w:t>Он в деревне хрен растит на всю страну</w:t>
      </w:r>
    </w:p>
    <w:p w:rsidR="00480A34" w:rsidRDefault="00480A34" w:rsidP="00FF5E25">
      <w:pPr>
        <w:pStyle w:val="ad"/>
      </w:pPr>
      <w:r>
        <w:t>Чтоб кормить колхозных уток и свиней</w:t>
      </w:r>
    </w:p>
    <w:p w:rsidR="00480A34" w:rsidRDefault="00480A34" w:rsidP="00FF5E25">
      <w:pPr>
        <w:pStyle w:val="ad"/>
      </w:pPr>
      <w:r>
        <w:t xml:space="preserve">И </w:t>
      </w:r>
      <w:proofErr w:type="gramStart"/>
      <w:r>
        <w:t>сограждан</w:t>
      </w:r>
      <w:proofErr w:type="gramEnd"/>
      <w:r>
        <w:t xml:space="preserve"> не поднявших целину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Управители в Америку летять</w:t>
      </w:r>
    </w:p>
    <w:p w:rsidR="00480A34" w:rsidRDefault="00480A34" w:rsidP="00FF5E25">
      <w:pPr>
        <w:pStyle w:val="ad"/>
      </w:pPr>
      <w:r>
        <w:t>Чтоб оружие с лица земли стереть</w:t>
      </w:r>
    </w:p>
    <w:p w:rsidR="00480A34" w:rsidRDefault="00480A34" w:rsidP="00FF5E25">
      <w:pPr>
        <w:pStyle w:val="ad"/>
      </w:pPr>
      <w:r>
        <w:t>А солдату на привале наплевать</w:t>
      </w:r>
    </w:p>
    <w:p w:rsidR="00480A34" w:rsidRDefault="00480A34" w:rsidP="00FF5E25">
      <w:pPr>
        <w:pStyle w:val="ad"/>
      </w:pPr>
      <w:r>
        <w:t>Лишь бы прапора в лесу задрал медведь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Зелень леса неба синь да красный флаг</w:t>
      </w:r>
    </w:p>
    <w:p w:rsidR="00480A34" w:rsidRDefault="00480A34" w:rsidP="00FF5E25">
      <w:pPr>
        <w:pStyle w:val="ad"/>
      </w:pPr>
      <w:r>
        <w:t>Черен волос да седа под кожей грудь</w:t>
      </w:r>
    </w:p>
    <w:p w:rsidR="00480A34" w:rsidRDefault="00480A34" w:rsidP="00FF5E25">
      <w:pPr>
        <w:pStyle w:val="ad"/>
      </w:pPr>
      <w:r>
        <w:t>Задолбали вихри яростных атак</w:t>
      </w:r>
    </w:p>
    <w:p w:rsidR="00480A34" w:rsidRDefault="00480A34" w:rsidP="00FF5E25">
      <w:pPr>
        <w:pStyle w:val="ad"/>
      </w:pPr>
      <w:r>
        <w:t>Вот бы армию по хатам возвернуть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Так </w:t>
      </w:r>
      <w:proofErr w:type="gramStart"/>
      <w:r>
        <w:t>нет</w:t>
      </w:r>
      <w:proofErr w:type="gramEnd"/>
      <w:r>
        <w:t xml:space="preserve"> найдем же блин куда вести войска</w:t>
      </w:r>
    </w:p>
    <w:p w:rsidR="00480A34" w:rsidRDefault="00480A34" w:rsidP="00FF5E25">
      <w:pPr>
        <w:pStyle w:val="ad"/>
      </w:pPr>
      <w:r>
        <w:t>Вражьи кости нам как снег под каблуком</w:t>
      </w:r>
    </w:p>
    <w:p w:rsidR="00480A34" w:rsidRDefault="00480A34" w:rsidP="00FF5E25">
      <w:pPr>
        <w:pStyle w:val="ad"/>
      </w:pPr>
      <w:r>
        <w:t>А солдатика замучила тоска</w:t>
      </w:r>
    </w:p>
    <w:p w:rsidR="00480A34" w:rsidRDefault="00480A34" w:rsidP="00FF5E25">
      <w:pPr>
        <w:pStyle w:val="ad"/>
      </w:pPr>
      <w:r>
        <w:t>Он стрельнул в себя и больше не причем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48" w:name="_Toc333498628"/>
      <w:r>
        <w:lastRenderedPageBreak/>
        <w:t>Чиж - Фантом, аккорды, gtp</w:t>
      </w:r>
      <w:bookmarkEnd w:id="48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>Am        E7           Am</w:t>
      </w:r>
    </w:p>
    <w:p w:rsidR="00480A34" w:rsidRDefault="00480A34" w:rsidP="00FF5E25">
      <w:pPr>
        <w:pStyle w:val="ad"/>
      </w:pPr>
      <w:r>
        <w:t>Я бегу по выжженной земле,</w:t>
      </w:r>
    </w:p>
    <w:p w:rsidR="00480A34" w:rsidRDefault="00480A34" w:rsidP="00FF5E25">
      <w:pPr>
        <w:pStyle w:val="ad"/>
      </w:pPr>
      <w:r>
        <w:t xml:space="preserve">            Dm7     G7   C    E7</w:t>
      </w:r>
    </w:p>
    <w:p w:rsidR="00480A34" w:rsidRDefault="00480A34" w:rsidP="00FF5E25">
      <w:pPr>
        <w:pStyle w:val="ad"/>
      </w:pPr>
      <w:proofErr w:type="gramStart"/>
      <w:r>
        <w:t>Гермошлем</w:t>
      </w:r>
      <w:proofErr w:type="gramEnd"/>
      <w:r>
        <w:t xml:space="preserve"> захлопнув на ходу.</w:t>
      </w:r>
    </w:p>
    <w:p w:rsidR="00480A34" w:rsidRDefault="00480A34" w:rsidP="00FF5E25">
      <w:pPr>
        <w:pStyle w:val="ad"/>
      </w:pPr>
      <w:r>
        <w:t>Am7              C         D7           F7</w:t>
      </w:r>
    </w:p>
    <w:p w:rsidR="00480A34" w:rsidRDefault="00480A34" w:rsidP="00FF5E25">
      <w:pPr>
        <w:pStyle w:val="ad"/>
      </w:pPr>
      <w:r>
        <w:t>Мой "Фантом" стрелою белой на распластанном крыле</w:t>
      </w:r>
    </w:p>
    <w:p w:rsidR="00480A34" w:rsidRDefault="00480A34" w:rsidP="00FF5E25">
      <w:pPr>
        <w:pStyle w:val="ad"/>
      </w:pPr>
      <w:r>
        <w:t xml:space="preserve">  Am        E7       Am  E7</w:t>
      </w:r>
    </w:p>
    <w:p w:rsidR="00480A34" w:rsidRDefault="00480A34" w:rsidP="00FF5E25">
      <w:pPr>
        <w:pStyle w:val="ad"/>
      </w:pPr>
      <w:r>
        <w:t>С ревом набирает высоту.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Вижу голубеющую даль -</w:t>
      </w:r>
    </w:p>
    <w:p w:rsidR="00480A34" w:rsidRDefault="00480A34" w:rsidP="00FF5E25">
      <w:pPr>
        <w:pStyle w:val="ad"/>
      </w:pPr>
      <w:r>
        <w:t>Нарушать такую просто жаль.</w:t>
      </w:r>
    </w:p>
    <w:p w:rsidR="00480A34" w:rsidRDefault="00480A34" w:rsidP="00FF5E25">
      <w:pPr>
        <w:pStyle w:val="ad"/>
      </w:pPr>
      <w:r>
        <w:t>Жаль, что ты ее не видишь! Путь наш труден и далек.</w:t>
      </w:r>
    </w:p>
    <w:p w:rsidR="00480A34" w:rsidRDefault="00480A34" w:rsidP="00FF5E25">
      <w:pPr>
        <w:pStyle w:val="ad"/>
      </w:pPr>
      <w:r>
        <w:t>Мой "Фантом" несется на восток.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Делаю я левый поворот,</w:t>
      </w:r>
    </w:p>
    <w:p w:rsidR="00480A34" w:rsidRDefault="00480A34" w:rsidP="00FF5E25">
      <w:pPr>
        <w:pStyle w:val="ad"/>
      </w:pPr>
      <w:r>
        <w:t>Я теперь палач, а не пилот:</w:t>
      </w:r>
    </w:p>
    <w:p w:rsidR="00480A34" w:rsidRDefault="00480A34" w:rsidP="00FF5E25">
      <w:pPr>
        <w:pStyle w:val="ad"/>
      </w:pPr>
      <w:r>
        <w:t>Нагибаюсь над прицелом - и ракеты мчатся к цели.</w:t>
      </w:r>
    </w:p>
    <w:p w:rsidR="00480A34" w:rsidRDefault="00480A34" w:rsidP="00FF5E25">
      <w:pPr>
        <w:pStyle w:val="ad"/>
      </w:pPr>
      <w:r>
        <w:t>Впереди еще один заход.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Вижу в небе белую черту -</w:t>
      </w:r>
    </w:p>
    <w:p w:rsidR="00480A34" w:rsidRDefault="00480A34" w:rsidP="00FF5E25">
      <w:pPr>
        <w:pStyle w:val="ad"/>
      </w:pPr>
      <w:r>
        <w:t>Мой "Фантом" теряет высоту.</w:t>
      </w:r>
    </w:p>
    <w:p w:rsidR="00480A34" w:rsidRDefault="00480A34" w:rsidP="00FF5E25">
      <w:pPr>
        <w:pStyle w:val="ad"/>
      </w:pPr>
      <w:r>
        <w:t>Катапульта - вот спасенье! И на стропах - натяженье,</w:t>
      </w:r>
    </w:p>
    <w:p w:rsidR="00480A34" w:rsidRDefault="00480A34" w:rsidP="00FF5E25">
      <w:pPr>
        <w:pStyle w:val="ad"/>
      </w:pPr>
      <w:r>
        <w:t>Сердце - в пятки: в штопор я иду.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Только приземлился, в тот же миг</w:t>
      </w:r>
    </w:p>
    <w:p w:rsidR="00480A34" w:rsidRDefault="00480A34" w:rsidP="00FF5E25">
      <w:pPr>
        <w:pStyle w:val="ad"/>
      </w:pPr>
      <w:r>
        <w:t>Из кустов раздался дикий крик:</w:t>
      </w:r>
    </w:p>
    <w:p w:rsidR="00480A34" w:rsidRDefault="00480A34" w:rsidP="00FF5E25">
      <w:pPr>
        <w:pStyle w:val="ad"/>
      </w:pPr>
      <w:r>
        <w:t>Желтолицые вьетнамцы верещат в кустах, как зайцы.</w:t>
      </w:r>
    </w:p>
    <w:p w:rsidR="00480A34" w:rsidRDefault="00480A34" w:rsidP="00FF5E25">
      <w:pPr>
        <w:pStyle w:val="ad"/>
      </w:pPr>
      <w:r>
        <w:t>Я упал на землю и затих.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Вновь иду по проклятой земле.</w:t>
      </w:r>
    </w:p>
    <w:p w:rsidR="00480A34" w:rsidRDefault="00480A34" w:rsidP="00FF5E25">
      <w:pPr>
        <w:pStyle w:val="ad"/>
      </w:pPr>
      <w:r>
        <w:t>Гермошлема нет на голове.</w:t>
      </w:r>
    </w:p>
    <w:p w:rsidR="00480A34" w:rsidRDefault="00480A34" w:rsidP="00FF5E25">
      <w:pPr>
        <w:pStyle w:val="ad"/>
      </w:pPr>
      <w:r>
        <w:t xml:space="preserve">Сзади дулом автомата в спину </w:t>
      </w:r>
      <w:proofErr w:type="gramStart"/>
      <w:r>
        <w:t>тычут мне</w:t>
      </w:r>
      <w:proofErr w:type="gramEnd"/>
      <w:r>
        <w:t xml:space="preserve"> солдаты,</w:t>
      </w:r>
    </w:p>
    <w:p w:rsidR="00480A34" w:rsidRDefault="00480A34" w:rsidP="00FF5E25">
      <w:pPr>
        <w:pStyle w:val="ad"/>
      </w:pPr>
      <w:r>
        <w:t>Жизнь моя висит на волоске.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"Кто же тот пилот, что меня сбил?", -</w:t>
      </w:r>
    </w:p>
    <w:p w:rsidR="00480A34" w:rsidRDefault="00480A34" w:rsidP="00FF5E25">
      <w:pPr>
        <w:pStyle w:val="ad"/>
      </w:pPr>
      <w:r>
        <w:t>Одного вьетнамца я спросил.</w:t>
      </w:r>
    </w:p>
    <w:p w:rsidR="00480A34" w:rsidRDefault="00480A34" w:rsidP="00FF5E25">
      <w:pPr>
        <w:pStyle w:val="ad"/>
      </w:pPr>
      <w:r>
        <w:t>Отвечал мне тот раскосый, что командовал допросом:</w:t>
      </w:r>
    </w:p>
    <w:p w:rsidR="00480A34" w:rsidRDefault="00480A34" w:rsidP="00FF5E25">
      <w:pPr>
        <w:pStyle w:val="ad"/>
      </w:pPr>
      <w:r>
        <w:t xml:space="preserve">"Сбил тебя наш летчик Ли-Си-Цын". 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Это вы, вьетнамцы, врете зря!</w:t>
      </w:r>
    </w:p>
    <w:p w:rsidR="00480A34" w:rsidRDefault="00480A34" w:rsidP="00FF5E25">
      <w:pPr>
        <w:pStyle w:val="ad"/>
      </w:pPr>
      <w:r>
        <w:t>В шлемофоне четко слышал я:</w:t>
      </w:r>
    </w:p>
    <w:p w:rsidR="00480A34" w:rsidRDefault="00480A34" w:rsidP="00FF5E25">
      <w:pPr>
        <w:pStyle w:val="ad"/>
      </w:pPr>
      <w:r>
        <w:t>"Коля, жми, а я накрою!" - "Ваня, бей, а я прикрою!"</w:t>
      </w:r>
    </w:p>
    <w:p w:rsidR="00480A34" w:rsidRDefault="00480A34" w:rsidP="00FF5E25">
      <w:pPr>
        <w:pStyle w:val="ad"/>
      </w:pPr>
      <w:r>
        <w:t xml:space="preserve">Русский </w:t>
      </w:r>
      <w:proofErr w:type="gramStart"/>
      <w:r>
        <w:t>асс</w:t>
      </w:r>
      <w:proofErr w:type="gramEnd"/>
      <w:r>
        <w:t xml:space="preserve"> Иван подбил меня.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Где-то там, вдали, родной Техас,</w:t>
      </w:r>
    </w:p>
    <w:p w:rsidR="00480A34" w:rsidRDefault="00480A34" w:rsidP="00FF5E25">
      <w:pPr>
        <w:pStyle w:val="ad"/>
      </w:pPr>
      <w:r>
        <w:t>Дома ждут меня отец и мать.</w:t>
      </w:r>
    </w:p>
    <w:p w:rsidR="00480A34" w:rsidRDefault="00480A34" w:rsidP="00FF5E25">
      <w:pPr>
        <w:pStyle w:val="ad"/>
      </w:pPr>
      <w:r>
        <w:t>Мой "Фантом" взорвался быстро в небе голубом и чистом -</w:t>
      </w:r>
    </w:p>
    <w:p w:rsidR="00480A34" w:rsidRDefault="00480A34" w:rsidP="00FF5E25">
      <w:pPr>
        <w:pStyle w:val="ad"/>
      </w:pPr>
      <w:r>
        <w:t>Мне теперь вас больше не видать...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49" w:name="_Toc333498629"/>
      <w:r>
        <w:lastRenderedPageBreak/>
        <w:t>Чиж - О любви, аккорды</w:t>
      </w:r>
      <w:bookmarkEnd w:id="49"/>
    </w:p>
    <w:p w:rsidR="00227491" w:rsidRPr="00946AA9" w:rsidRDefault="00227491" w:rsidP="00946AA9">
      <w:pPr>
        <w:pStyle w:val="ad"/>
      </w:pPr>
    </w:p>
    <w:p w:rsidR="00480A34" w:rsidRPr="00946AA9" w:rsidRDefault="00480A34" w:rsidP="00946AA9">
      <w:pPr>
        <w:pStyle w:val="ad"/>
        <w:rPr>
          <w:rStyle w:val="ac"/>
        </w:rPr>
      </w:pPr>
      <w:r w:rsidRPr="00946AA9">
        <w:rPr>
          <w:rStyle w:val="ac"/>
        </w:rPr>
        <w:t>D         F#       Hm   G A     D</w:t>
      </w:r>
    </w:p>
    <w:p w:rsidR="00480A34" w:rsidRPr="00946AA9" w:rsidRDefault="00480A34" w:rsidP="00946AA9">
      <w:pPr>
        <w:pStyle w:val="ad"/>
      </w:pPr>
      <w:r w:rsidRPr="00946AA9">
        <w:t>А не спеть ли мне песню о любви</w:t>
      </w:r>
    </w:p>
    <w:p w:rsidR="00480A34" w:rsidRPr="00946AA9" w:rsidRDefault="00480A34" w:rsidP="00946AA9">
      <w:pPr>
        <w:pStyle w:val="ad"/>
      </w:pPr>
      <w:r w:rsidRPr="00946AA9">
        <w:t>Не придумать ли мне   новый жанр</w:t>
      </w:r>
    </w:p>
    <w:p w:rsidR="00480A34" w:rsidRPr="00946AA9" w:rsidRDefault="00480A34" w:rsidP="00946AA9">
      <w:pPr>
        <w:pStyle w:val="ad"/>
      </w:pPr>
      <w:r w:rsidRPr="00946AA9">
        <w:t>Попопсовей мотив   и стихи</w:t>
      </w:r>
    </w:p>
    <w:p w:rsidR="00480A34" w:rsidRPr="00946AA9" w:rsidRDefault="00480A34" w:rsidP="00946AA9">
      <w:pPr>
        <w:pStyle w:val="ad"/>
      </w:pPr>
      <w:r w:rsidRPr="00946AA9">
        <w:t>И всю жизнь получать гонорар.</w:t>
      </w:r>
    </w:p>
    <w:p w:rsidR="00480A34" w:rsidRPr="00946AA9" w:rsidRDefault="00480A34" w:rsidP="00946AA9">
      <w:pPr>
        <w:pStyle w:val="ad"/>
      </w:pPr>
      <w:r w:rsidRPr="00946AA9">
        <w:t xml:space="preserve"> </w:t>
      </w:r>
    </w:p>
    <w:p w:rsidR="00480A34" w:rsidRPr="00946AA9" w:rsidRDefault="00480A34" w:rsidP="00946AA9">
      <w:pPr>
        <w:pStyle w:val="ad"/>
      </w:pPr>
      <w:r w:rsidRPr="00946AA9">
        <w:t>Мою песню услышат тысячи глаз</w:t>
      </w:r>
    </w:p>
    <w:p w:rsidR="00480A34" w:rsidRPr="00946AA9" w:rsidRDefault="00480A34" w:rsidP="00946AA9">
      <w:pPr>
        <w:pStyle w:val="ad"/>
      </w:pPr>
      <w:r w:rsidRPr="00946AA9">
        <w:t>Мое фото раскупят тысячи рук</w:t>
      </w:r>
    </w:p>
    <w:p w:rsidR="00480A34" w:rsidRPr="00946AA9" w:rsidRDefault="00480A34" w:rsidP="00946AA9">
      <w:pPr>
        <w:pStyle w:val="ad"/>
      </w:pPr>
      <w:r w:rsidRPr="00946AA9">
        <w:t>Мое солнце мне скажет - это про нас</w:t>
      </w:r>
    </w:p>
    <w:p w:rsidR="00480A34" w:rsidRPr="00946AA9" w:rsidRDefault="00480A34" w:rsidP="00946AA9">
      <w:pPr>
        <w:pStyle w:val="ad"/>
      </w:pPr>
      <w:r w:rsidRPr="00946AA9">
        <w:t>Рассмеется над текстом лучший друг</w:t>
      </w:r>
    </w:p>
    <w:p w:rsidR="00480A34" w:rsidRPr="00946AA9" w:rsidRDefault="00480A34" w:rsidP="00946AA9">
      <w:pPr>
        <w:pStyle w:val="ad"/>
      </w:pPr>
      <w:r w:rsidRPr="00946AA9">
        <w:t xml:space="preserve"> </w:t>
      </w:r>
    </w:p>
    <w:p w:rsidR="00480A34" w:rsidRPr="00946AA9" w:rsidRDefault="00480A34" w:rsidP="00946AA9">
      <w:pPr>
        <w:pStyle w:val="ad"/>
      </w:pPr>
      <w:r w:rsidRPr="00946AA9">
        <w:t>И я стану сверховой суперзвездой</w:t>
      </w:r>
    </w:p>
    <w:p w:rsidR="00480A34" w:rsidRPr="00946AA9" w:rsidRDefault="00480A34" w:rsidP="00946AA9">
      <w:pPr>
        <w:pStyle w:val="ad"/>
      </w:pPr>
      <w:r w:rsidRPr="00946AA9">
        <w:t>Много денег, машина, все дела</w:t>
      </w:r>
    </w:p>
    <w:p w:rsidR="00480A34" w:rsidRPr="00946AA9" w:rsidRDefault="00480A34" w:rsidP="00946AA9">
      <w:pPr>
        <w:pStyle w:val="ad"/>
      </w:pPr>
      <w:r w:rsidRPr="00946AA9">
        <w:t>Улыбнувшись, ты скажешь - я крутой</w:t>
      </w:r>
    </w:p>
    <w:p w:rsidR="00480A34" w:rsidRPr="00946AA9" w:rsidRDefault="00480A34" w:rsidP="00946AA9">
      <w:pPr>
        <w:pStyle w:val="ad"/>
      </w:pPr>
      <w:r w:rsidRPr="00946AA9">
        <w:t>Я тебя обниму - ты права.</w:t>
      </w:r>
    </w:p>
    <w:p w:rsidR="00480A34" w:rsidRPr="00946AA9" w:rsidRDefault="00480A34" w:rsidP="00946AA9">
      <w:pPr>
        <w:pStyle w:val="ad"/>
      </w:pPr>
      <w:r w:rsidRPr="00946AA9">
        <w:t xml:space="preserve"> </w:t>
      </w:r>
    </w:p>
    <w:p w:rsidR="00480A34" w:rsidRPr="00946AA9" w:rsidRDefault="00480A34" w:rsidP="00946AA9">
      <w:pPr>
        <w:pStyle w:val="ad"/>
      </w:pPr>
      <w:r w:rsidRPr="00946AA9">
        <w:t>А не спеть ли мне песню о любви</w:t>
      </w:r>
    </w:p>
    <w:p w:rsidR="00480A34" w:rsidRPr="00946AA9" w:rsidRDefault="00480A34" w:rsidP="00946AA9">
      <w:pPr>
        <w:pStyle w:val="ad"/>
      </w:pPr>
      <w:r w:rsidRPr="00946AA9">
        <w:t>Только что-то струна порвалась</w:t>
      </w:r>
    </w:p>
    <w:p w:rsidR="00480A34" w:rsidRPr="00946AA9" w:rsidRDefault="00480A34" w:rsidP="00946AA9">
      <w:pPr>
        <w:pStyle w:val="ad"/>
      </w:pPr>
      <w:r w:rsidRPr="00946AA9">
        <w:t>Да сломалось перо - ты прости -</w:t>
      </w:r>
    </w:p>
    <w:p w:rsidR="00480A34" w:rsidRPr="00946AA9" w:rsidRDefault="00480A34" w:rsidP="00946AA9">
      <w:pPr>
        <w:pStyle w:val="ad"/>
      </w:pPr>
      <w:r w:rsidRPr="00946AA9">
        <w:t>Может, в следующий раз,</w:t>
      </w:r>
    </w:p>
    <w:p w:rsidR="00480A34" w:rsidRPr="00946AA9" w:rsidRDefault="00480A34" w:rsidP="00946AA9">
      <w:pPr>
        <w:pStyle w:val="ad"/>
      </w:pPr>
      <w:r w:rsidRPr="00946AA9">
        <w:t>А сейчас пора спать.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A75DFE" w:rsidRDefault="00A75DFE" w:rsidP="00A75DFE">
      <w:pPr>
        <w:pStyle w:val="2"/>
      </w:pPr>
      <w:bookmarkStart w:id="50" w:name="_Toc333498630"/>
      <w:r>
        <w:lastRenderedPageBreak/>
        <w:t>ЧАЙФ</w:t>
      </w:r>
      <w:bookmarkEnd w:id="50"/>
    </w:p>
    <w:p w:rsidR="00A75DFE" w:rsidRDefault="00A75DFE" w:rsidP="00A75DFE">
      <w:pPr>
        <w:pStyle w:val="ad"/>
      </w:pPr>
    </w:p>
    <w:p w:rsidR="005F4121" w:rsidRDefault="00764DC2" w:rsidP="005F4121">
      <w:pPr>
        <w:pStyle w:val="3"/>
      </w:pPr>
      <w:bookmarkStart w:id="51" w:name="_Toc333498631"/>
      <w:r>
        <w:t>!</w:t>
      </w:r>
      <w:r w:rsidR="005F4121">
        <w:t>Чайф - С войны, аккорды, gtp, mp3</w:t>
      </w:r>
      <w:bookmarkEnd w:id="51"/>
    </w:p>
    <w:p w:rsidR="00FF5E25" w:rsidRPr="00EE161F" w:rsidRDefault="00FF5E25" w:rsidP="00FF5E25">
      <w:pPr>
        <w:pStyle w:val="ad"/>
      </w:pPr>
    </w:p>
    <w:p w:rsidR="00FF5E25" w:rsidRPr="00EE161F" w:rsidRDefault="00FF5E25" w:rsidP="00FF5E25">
      <w:pPr>
        <w:pStyle w:val="ad"/>
      </w:pPr>
    </w:p>
    <w:p w:rsidR="00D92447" w:rsidRPr="00EE161F" w:rsidRDefault="00D92447" w:rsidP="00FF5E25">
      <w:pPr>
        <w:pStyle w:val="ad"/>
      </w:pPr>
    </w:p>
    <w:p w:rsidR="005F4121" w:rsidRPr="00FF5E25" w:rsidRDefault="005F4121" w:rsidP="00FF5E25">
      <w:pPr>
        <w:pStyle w:val="ad"/>
        <w:rPr>
          <w:lang w:val="en-US"/>
        </w:rPr>
      </w:pPr>
      <w:r>
        <w:t>Вступ</w:t>
      </w:r>
      <w:r w:rsidRPr="00FF5E25">
        <w:rPr>
          <w:lang w:val="en-US"/>
        </w:rPr>
        <w:t xml:space="preserve">.: G D Dsus4 D Am E (3 </w:t>
      </w:r>
      <w:r>
        <w:t>раза</w:t>
      </w:r>
      <w:r w:rsidRPr="00FF5E25">
        <w:rPr>
          <w:lang w:val="en-US"/>
        </w:rPr>
        <w:t>)</w:t>
      </w:r>
    </w:p>
    <w:p w:rsidR="005F4121" w:rsidRPr="005F4121" w:rsidRDefault="005F4121" w:rsidP="00FF5E25">
      <w:pPr>
        <w:pStyle w:val="ad"/>
        <w:rPr>
          <w:lang w:val="en-US"/>
        </w:rPr>
      </w:pPr>
      <w:r w:rsidRPr="00FF5E25">
        <w:rPr>
          <w:lang w:val="en-US"/>
        </w:rPr>
        <w:t xml:space="preserve">        </w:t>
      </w:r>
      <w:r w:rsidRPr="005F4121">
        <w:rPr>
          <w:lang w:val="en-US"/>
        </w:rPr>
        <w:t>G D Dsus4 D Am C D E</w:t>
      </w:r>
    </w:p>
    <w:p w:rsidR="005F4121" w:rsidRPr="005F4121" w:rsidRDefault="005F4121" w:rsidP="00FF5E25">
      <w:pPr>
        <w:pStyle w:val="ad"/>
        <w:rPr>
          <w:lang w:val="en-US"/>
        </w:rPr>
      </w:pPr>
      <w:r w:rsidRPr="005F4121">
        <w:rPr>
          <w:lang w:val="en-US"/>
        </w:rPr>
        <w:t xml:space="preserve">     </w:t>
      </w:r>
    </w:p>
    <w:p w:rsidR="005F4121" w:rsidRDefault="005F4121" w:rsidP="00FF5E25">
      <w:pPr>
        <w:pStyle w:val="ad"/>
      </w:pPr>
      <w:r w:rsidRPr="005F4121">
        <w:rPr>
          <w:lang w:val="en-US"/>
        </w:rPr>
        <w:t xml:space="preserve">           </w:t>
      </w:r>
      <w:r>
        <w:t>G             D Dsus4 D</w:t>
      </w:r>
    </w:p>
    <w:p w:rsidR="005F4121" w:rsidRDefault="005F4121" w:rsidP="00FF5E25">
      <w:pPr>
        <w:pStyle w:val="ad"/>
      </w:pPr>
      <w:r>
        <w:t>1.В твоем парадном темно,</w:t>
      </w:r>
    </w:p>
    <w:p w:rsidR="005F4121" w:rsidRDefault="005F4121" w:rsidP="00FF5E25">
      <w:pPr>
        <w:pStyle w:val="ad"/>
      </w:pPr>
      <w:r>
        <w:t xml:space="preserve">          Am                    E </w:t>
      </w:r>
    </w:p>
    <w:p w:rsidR="005F4121" w:rsidRDefault="005F4121" w:rsidP="00FF5E25">
      <w:pPr>
        <w:pStyle w:val="ad"/>
      </w:pPr>
      <w:r>
        <w:t xml:space="preserve">  Резкий запах превычно бьет в нос.</w:t>
      </w:r>
    </w:p>
    <w:p w:rsidR="005F4121" w:rsidRDefault="005F4121" w:rsidP="00FF5E25">
      <w:pPr>
        <w:pStyle w:val="ad"/>
      </w:pPr>
      <w:r>
        <w:t xml:space="preserve">        G                  D Dsus4 D</w:t>
      </w:r>
    </w:p>
    <w:p w:rsidR="005F4121" w:rsidRDefault="005F4121" w:rsidP="00FF5E25">
      <w:pPr>
        <w:pStyle w:val="ad"/>
      </w:pPr>
      <w:r>
        <w:t xml:space="preserve">  Твой дом был под самой крышей,</w:t>
      </w:r>
    </w:p>
    <w:p w:rsidR="005F4121" w:rsidRDefault="005F4121" w:rsidP="00FF5E25">
      <w:pPr>
        <w:pStyle w:val="ad"/>
      </w:pPr>
      <w:r>
        <w:t xml:space="preserve">    Am                     E</w:t>
      </w:r>
    </w:p>
    <w:p w:rsidR="005F4121" w:rsidRDefault="005F4121" w:rsidP="00FF5E25">
      <w:pPr>
        <w:pStyle w:val="ad"/>
      </w:pPr>
      <w:r>
        <w:t xml:space="preserve">  В нем немного ближе до звезд.</w:t>
      </w:r>
    </w:p>
    <w:p w:rsidR="005F4121" w:rsidRDefault="005F4121" w:rsidP="00FF5E25">
      <w:pPr>
        <w:pStyle w:val="ad"/>
      </w:pPr>
      <w:r>
        <w:t>G              D Dsus4 D</w:t>
      </w:r>
    </w:p>
    <w:p w:rsidR="005F4121" w:rsidRDefault="005F4121" w:rsidP="00FF5E25">
      <w:pPr>
        <w:pStyle w:val="ad"/>
      </w:pPr>
      <w:r>
        <w:t xml:space="preserve">  Ты шел неспеша, </w:t>
      </w:r>
    </w:p>
    <w:p w:rsidR="005F4121" w:rsidRDefault="005F4121" w:rsidP="00FF5E25">
      <w:pPr>
        <w:pStyle w:val="ad"/>
      </w:pPr>
      <w:r>
        <w:t xml:space="preserve">         Am         E</w:t>
      </w:r>
    </w:p>
    <w:p w:rsidR="005F4121" w:rsidRDefault="005F4121" w:rsidP="00FF5E25">
      <w:pPr>
        <w:pStyle w:val="ad"/>
      </w:pPr>
      <w:r>
        <w:t xml:space="preserve">  Возвращаясь с войны,</w:t>
      </w:r>
    </w:p>
    <w:p w:rsidR="005F4121" w:rsidRDefault="005F4121" w:rsidP="00FF5E25">
      <w:pPr>
        <w:pStyle w:val="ad"/>
      </w:pPr>
      <w:r>
        <w:t>G                        D Dsus4 D</w:t>
      </w:r>
    </w:p>
    <w:p w:rsidR="005F4121" w:rsidRDefault="005F4121" w:rsidP="00FF5E25">
      <w:pPr>
        <w:pStyle w:val="ad"/>
      </w:pPr>
      <w:r>
        <w:t xml:space="preserve">  Со сладким чувством победы,</w:t>
      </w:r>
    </w:p>
    <w:p w:rsidR="005F4121" w:rsidRDefault="005F4121" w:rsidP="00FF5E25">
      <w:pPr>
        <w:pStyle w:val="ad"/>
      </w:pPr>
      <w:r>
        <w:t>Am    C       D          E</w:t>
      </w:r>
    </w:p>
    <w:p w:rsidR="005F4121" w:rsidRDefault="005F4121" w:rsidP="00FF5E25">
      <w:pPr>
        <w:pStyle w:val="ad"/>
      </w:pPr>
      <w:r>
        <w:t xml:space="preserve">   С горьким чувством вины.</w:t>
      </w:r>
    </w:p>
    <w:p w:rsidR="005F4121" w:rsidRDefault="005F4121" w:rsidP="00FF5E25">
      <w:pPr>
        <w:pStyle w:val="ad"/>
      </w:pPr>
    </w:p>
    <w:p w:rsidR="005F4121" w:rsidRDefault="005F4121" w:rsidP="00FF5E25">
      <w:pPr>
        <w:pStyle w:val="ad"/>
      </w:pPr>
      <w:r>
        <w:t>2.Вот твой дом, но в двери уже</w:t>
      </w:r>
    </w:p>
    <w:p w:rsidR="005F4121" w:rsidRDefault="005F4121" w:rsidP="00FF5E25">
      <w:pPr>
        <w:pStyle w:val="ad"/>
      </w:pPr>
      <w:r>
        <w:t xml:space="preserve">  Новый замок</w:t>
      </w:r>
    </w:p>
    <w:p w:rsidR="005F4121" w:rsidRDefault="005F4121" w:rsidP="00FF5E25">
      <w:pPr>
        <w:pStyle w:val="ad"/>
      </w:pPr>
      <w:r>
        <w:t xml:space="preserve">  Здесь ждали тебя так долго,</w:t>
      </w:r>
    </w:p>
    <w:p w:rsidR="005F4121" w:rsidRDefault="005F4121" w:rsidP="00FF5E25">
      <w:pPr>
        <w:pStyle w:val="ad"/>
      </w:pPr>
      <w:r>
        <w:t xml:space="preserve">  Но ты вернуться не мог.</w:t>
      </w:r>
    </w:p>
    <w:p w:rsidR="005F4121" w:rsidRDefault="005F4121" w:rsidP="00FF5E25">
      <w:pPr>
        <w:pStyle w:val="ad"/>
      </w:pPr>
      <w:r>
        <w:t xml:space="preserve">  И последняя ночь прошла</w:t>
      </w:r>
    </w:p>
    <w:p w:rsidR="005F4121" w:rsidRDefault="005F4121" w:rsidP="00FF5E25">
      <w:pPr>
        <w:pStyle w:val="ad"/>
      </w:pPr>
      <w:r>
        <w:t xml:space="preserve">  В этом доме в слезах.</w:t>
      </w:r>
    </w:p>
    <w:p w:rsidR="005F4121" w:rsidRDefault="005F4121" w:rsidP="00FF5E25">
      <w:pPr>
        <w:pStyle w:val="ad"/>
      </w:pPr>
      <w:r>
        <w:t xml:space="preserve">  Но ты опять не пришел,</w:t>
      </w:r>
    </w:p>
    <w:p w:rsidR="005F4121" w:rsidRDefault="005F4121" w:rsidP="00FF5E25">
      <w:pPr>
        <w:pStyle w:val="ad"/>
      </w:pPr>
      <w:r>
        <w:t xml:space="preserve">  И в дом пробра-ался страх.</w:t>
      </w:r>
    </w:p>
    <w:p w:rsidR="005F4121" w:rsidRDefault="005F4121" w:rsidP="00FF5E25">
      <w:pPr>
        <w:pStyle w:val="ad"/>
      </w:pPr>
      <w:r>
        <w:t>3.Страх смотрел ей в глаза</w:t>
      </w:r>
    </w:p>
    <w:p w:rsidR="005F4121" w:rsidRDefault="005F4121" w:rsidP="00FF5E25">
      <w:pPr>
        <w:pStyle w:val="ad"/>
      </w:pPr>
      <w:r>
        <w:t xml:space="preserve">  Отражением в темном стекле.</w:t>
      </w:r>
    </w:p>
    <w:p w:rsidR="005F4121" w:rsidRDefault="005F4121" w:rsidP="00FF5E25">
      <w:pPr>
        <w:pStyle w:val="ad"/>
      </w:pPr>
      <w:r>
        <w:t xml:space="preserve">  Страх сказал, что так будет лучше</w:t>
      </w:r>
    </w:p>
    <w:p w:rsidR="005F4121" w:rsidRDefault="005F4121" w:rsidP="00FF5E25">
      <w:pPr>
        <w:pStyle w:val="ad"/>
      </w:pPr>
      <w:r>
        <w:t xml:space="preserve">  Ей и тебе.</w:t>
      </w:r>
    </w:p>
    <w:p w:rsidR="005F4121" w:rsidRDefault="005F4121" w:rsidP="00FF5E25">
      <w:pPr>
        <w:pStyle w:val="ad"/>
      </w:pPr>
      <w:r>
        <w:t xml:space="preserve">  Он указал ей на дверь,</w:t>
      </w:r>
    </w:p>
    <w:p w:rsidR="005F4121" w:rsidRDefault="005F4121" w:rsidP="00FF5E25">
      <w:pPr>
        <w:pStyle w:val="ad"/>
      </w:pPr>
      <w:r>
        <w:t xml:space="preserve">  И на новый замок,</w:t>
      </w:r>
    </w:p>
    <w:p w:rsidR="005F4121" w:rsidRDefault="005F4121" w:rsidP="00FF5E25">
      <w:pPr>
        <w:pStyle w:val="ad"/>
      </w:pPr>
      <w:r>
        <w:t xml:space="preserve">  Он вложил в ее руку ключ,</w:t>
      </w:r>
    </w:p>
    <w:p w:rsidR="005F4121" w:rsidRDefault="005F4121" w:rsidP="00FF5E25">
      <w:pPr>
        <w:pStyle w:val="ad"/>
      </w:pPr>
      <w:r>
        <w:t xml:space="preserve">  И сделал тач, чтоб ты вернуться не смог. </w:t>
      </w:r>
    </w:p>
    <w:p w:rsidR="005F4121" w:rsidRDefault="005F4121" w:rsidP="00FF5E25">
      <w:pPr>
        <w:pStyle w:val="ad"/>
      </w:pPr>
      <w:r>
        <w:t>4.И ты вышел во двор, и ты сел под окном,</w:t>
      </w:r>
    </w:p>
    <w:p w:rsidR="005F4121" w:rsidRDefault="005F4121" w:rsidP="00FF5E25">
      <w:pPr>
        <w:pStyle w:val="ad"/>
      </w:pPr>
      <w:r>
        <w:t xml:space="preserve">  Как брошенный пес.</w:t>
      </w:r>
    </w:p>
    <w:p w:rsidR="005F4121" w:rsidRDefault="005F4121" w:rsidP="00FF5E25">
      <w:pPr>
        <w:pStyle w:val="ad"/>
      </w:pPr>
      <w:r>
        <w:t xml:space="preserve">  Но вот чуть-чуть отошел,</w:t>
      </w:r>
    </w:p>
    <w:p w:rsidR="005F4121" w:rsidRDefault="005F4121" w:rsidP="00FF5E25">
      <w:pPr>
        <w:pStyle w:val="ad"/>
      </w:pPr>
      <w:r>
        <w:t xml:space="preserve">  И немного замерз.</w:t>
      </w:r>
    </w:p>
    <w:p w:rsidR="005F4121" w:rsidRDefault="005F4121" w:rsidP="00FF5E25">
      <w:pPr>
        <w:pStyle w:val="ad"/>
      </w:pPr>
      <w:r>
        <w:t xml:space="preserve">  И ты понял, что если б спешил,</w:t>
      </w:r>
    </w:p>
    <w:p w:rsidR="005F4121" w:rsidRDefault="005F4121" w:rsidP="00FF5E25">
      <w:pPr>
        <w:pStyle w:val="ad"/>
      </w:pPr>
      <w:r>
        <w:t xml:space="preserve">  То мог быг бы успеть,</w:t>
      </w:r>
    </w:p>
    <w:p w:rsidR="005F4121" w:rsidRDefault="005F4121" w:rsidP="00FF5E25">
      <w:pPr>
        <w:pStyle w:val="ad"/>
      </w:pPr>
      <w:r>
        <w:t xml:space="preserve">  Но что уж теперь поделать-</w:t>
      </w:r>
    </w:p>
    <w:p w:rsidR="005F4121" w:rsidRDefault="005F4121" w:rsidP="00FF5E25">
      <w:pPr>
        <w:pStyle w:val="ad"/>
      </w:pPr>
      <w:r>
        <w:t xml:space="preserve">  Ты достал гитару, и начал петь.</w:t>
      </w:r>
    </w:p>
    <w:p w:rsidR="005F4121" w:rsidRDefault="005F4121" w:rsidP="00FF5E25">
      <w:pPr>
        <w:pStyle w:val="ad"/>
      </w:pPr>
      <w:r>
        <w:lastRenderedPageBreak/>
        <w:t>5.А соседи кричат, они не могут понять,</w:t>
      </w:r>
    </w:p>
    <w:p w:rsidR="005F4121" w:rsidRDefault="005F4121" w:rsidP="00FF5E25">
      <w:pPr>
        <w:pStyle w:val="ad"/>
      </w:pPr>
      <w:r>
        <w:t xml:space="preserve">  Когда хочется петь,</w:t>
      </w:r>
    </w:p>
    <w:p w:rsidR="005F4121" w:rsidRDefault="005F4121" w:rsidP="00FF5E25">
      <w:pPr>
        <w:pStyle w:val="ad"/>
      </w:pPr>
      <w:r>
        <w:t xml:space="preserve">  Соседи не любят твоих песен,</w:t>
      </w:r>
    </w:p>
    <w:p w:rsidR="005F4121" w:rsidRDefault="005F4121" w:rsidP="00FF5E25">
      <w:pPr>
        <w:pStyle w:val="ad"/>
      </w:pPr>
      <w:r>
        <w:t xml:space="preserve">  Они привыкли терпеть,</w:t>
      </w:r>
    </w:p>
    <w:p w:rsidR="005F4121" w:rsidRDefault="005F4121" w:rsidP="00FF5E25">
      <w:pPr>
        <w:pStyle w:val="ad"/>
      </w:pPr>
      <w:r>
        <w:t xml:space="preserve">  Они привыкли каждый день входить</w:t>
      </w:r>
    </w:p>
    <w:p w:rsidR="005F4121" w:rsidRDefault="005F4121" w:rsidP="00FF5E25">
      <w:pPr>
        <w:pStyle w:val="ad"/>
      </w:pPr>
      <w:r>
        <w:t xml:space="preserve">  В этот темный подъезд,</w:t>
      </w:r>
    </w:p>
    <w:p w:rsidR="005F4121" w:rsidRDefault="005F4121" w:rsidP="00FF5E25">
      <w:pPr>
        <w:pStyle w:val="ad"/>
      </w:pPr>
      <w:r>
        <w:t xml:space="preserve">  Если есть запрещающий знак, они знают -</w:t>
      </w:r>
    </w:p>
    <w:p w:rsidR="005F4121" w:rsidRDefault="005F4121" w:rsidP="00FF5E25">
      <w:pPr>
        <w:pStyle w:val="ad"/>
      </w:pPr>
      <w:r>
        <w:t xml:space="preserve">  Где-то рядом объезд.</w:t>
      </w:r>
    </w:p>
    <w:p w:rsidR="005F4121" w:rsidRDefault="005F4121" w:rsidP="00FF5E25">
      <w:pPr>
        <w:pStyle w:val="ad"/>
      </w:pPr>
      <w:r>
        <w:t>6.А ты орал веселую песню</w:t>
      </w:r>
    </w:p>
    <w:p w:rsidR="005F4121" w:rsidRDefault="005F4121" w:rsidP="00FF5E25">
      <w:pPr>
        <w:pStyle w:val="ad"/>
      </w:pPr>
      <w:r>
        <w:t xml:space="preserve">  С грустным концом,</w:t>
      </w:r>
    </w:p>
    <w:p w:rsidR="005F4121" w:rsidRDefault="005F4121" w:rsidP="00FF5E25">
      <w:pPr>
        <w:pStyle w:val="ad"/>
      </w:pPr>
      <w:r>
        <w:t xml:space="preserve">  А на шум пришли мужики,</w:t>
      </w:r>
    </w:p>
    <w:p w:rsidR="005F4121" w:rsidRDefault="005F4121" w:rsidP="00FF5E25">
      <w:pPr>
        <w:pStyle w:val="ad"/>
      </w:pPr>
      <w:r>
        <w:t xml:space="preserve">  И ты вытянул спичку - тебе быть гонцом.</w:t>
      </w:r>
    </w:p>
    <w:p w:rsidR="005F4121" w:rsidRDefault="005F4121" w:rsidP="00FF5E25">
      <w:pPr>
        <w:pStyle w:val="ad"/>
      </w:pPr>
      <w:r>
        <w:t xml:space="preserve">  Пустая консервная банка</w:t>
      </w:r>
    </w:p>
    <w:p w:rsidR="005F4121" w:rsidRDefault="005F4121" w:rsidP="00FF5E25">
      <w:pPr>
        <w:pStyle w:val="ad"/>
      </w:pPr>
      <w:r>
        <w:t xml:space="preserve">  И ее наполняли вином,</w:t>
      </w:r>
    </w:p>
    <w:p w:rsidR="005F4121" w:rsidRDefault="005F4121" w:rsidP="00FF5E25">
      <w:pPr>
        <w:pStyle w:val="ad"/>
      </w:pPr>
      <w:r>
        <w:t xml:space="preserve">  И вот ты немного согрелся - </w:t>
      </w:r>
    </w:p>
    <w:p w:rsidR="005F4121" w:rsidRDefault="005F4121" w:rsidP="00FF5E25">
      <w:pPr>
        <w:pStyle w:val="ad"/>
      </w:pPr>
      <w:r>
        <w:t xml:space="preserve">  Теперь бороться со сном.</w:t>
      </w:r>
    </w:p>
    <w:p w:rsidR="005F4121" w:rsidRDefault="005F4121" w:rsidP="00FF5E25">
      <w:pPr>
        <w:pStyle w:val="ad"/>
      </w:pPr>
      <w:r>
        <w:t>7.И тогда ты им все рассказал,</w:t>
      </w:r>
    </w:p>
    <w:p w:rsidR="005F4121" w:rsidRDefault="005F4121" w:rsidP="00FF5E25">
      <w:pPr>
        <w:pStyle w:val="ad"/>
      </w:pPr>
      <w:r>
        <w:t xml:space="preserve">  И про то, как был на войне,</w:t>
      </w:r>
    </w:p>
    <w:p w:rsidR="005F4121" w:rsidRDefault="005F4121" w:rsidP="00FF5E25">
      <w:pPr>
        <w:pStyle w:val="ad"/>
      </w:pPr>
      <w:r>
        <w:t xml:space="preserve">  А один из них крикнул</w:t>
      </w:r>
      <w:proofErr w:type="gramStart"/>
      <w:r>
        <w:t>:"</w:t>
      </w:r>
      <w:proofErr w:type="gramEnd"/>
      <w:r>
        <w:t>Врешь, музыкант!",</w:t>
      </w:r>
    </w:p>
    <w:p w:rsidR="005F4121" w:rsidRDefault="005F4121" w:rsidP="00FF5E25">
      <w:pPr>
        <w:pStyle w:val="ad"/>
      </w:pPr>
      <w:r>
        <w:t xml:space="preserve">  И ты прижался к стене.</w:t>
      </w:r>
    </w:p>
    <w:p w:rsidR="005F4121" w:rsidRDefault="005F4121" w:rsidP="00FF5E25">
      <w:pPr>
        <w:pStyle w:val="ad"/>
      </w:pPr>
      <w:r>
        <w:t xml:space="preserve">  Ты ударил первым - тебя так учил</w:t>
      </w:r>
    </w:p>
    <w:p w:rsidR="005F4121" w:rsidRDefault="005F4121" w:rsidP="00FF5E25">
      <w:pPr>
        <w:pStyle w:val="ad"/>
      </w:pPr>
      <w:r>
        <w:t xml:space="preserve">  Отец, с ра-анних лет.</w:t>
      </w:r>
    </w:p>
    <w:p w:rsidR="005F4121" w:rsidRDefault="005F4121" w:rsidP="00FF5E25">
      <w:pPr>
        <w:pStyle w:val="ad"/>
      </w:pPr>
      <w:r>
        <w:t xml:space="preserve">  И еще ты успел посмотреть на окно, в это время она</w:t>
      </w:r>
    </w:p>
    <w:p w:rsidR="005F4121" w:rsidRDefault="005F4121" w:rsidP="00FF5E25">
      <w:pPr>
        <w:pStyle w:val="ad"/>
      </w:pPr>
      <w:r>
        <w:t xml:space="preserve">  Погасила свет.</w:t>
      </w:r>
    </w:p>
    <w:p w:rsidR="005F4121" w:rsidRDefault="005F4121" w:rsidP="00FF5E25">
      <w:pPr>
        <w:pStyle w:val="ad"/>
      </w:pPr>
      <w:r>
        <w:t>8.(Повторение первого куплета).</w:t>
      </w:r>
    </w:p>
    <w:p w:rsidR="005F4121" w:rsidRDefault="005F4121" w:rsidP="00FF5E25">
      <w:pPr>
        <w:pStyle w:val="ad"/>
      </w:pPr>
    </w:p>
    <w:p w:rsidR="005F4121" w:rsidRDefault="005F4121" w:rsidP="00FF5E25">
      <w:pPr>
        <w:pStyle w:val="ad"/>
      </w:pPr>
      <w:r>
        <w:t>/Я не совсем уверен, что этот аккорд имеет обозначение Dsus4</w:t>
      </w:r>
    </w:p>
    <w:p w:rsidR="005F4121" w:rsidRDefault="005F4121" w:rsidP="00FF5E25">
      <w:pPr>
        <w:pStyle w:val="ad"/>
      </w:pPr>
      <w:r>
        <w:t xml:space="preserve">(аккорд D с первой </w:t>
      </w:r>
      <w:proofErr w:type="gramStart"/>
      <w:r>
        <w:t>струной</w:t>
      </w:r>
      <w:proofErr w:type="gramEnd"/>
      <w:r>
        <w:t xml:space="preserve"> нажатой на 3 ладу), </w:t>
      </w:r>
    </w:p>
    <w:p w:rsidR="005F4121" w:rsidRDefault="005F4121" w:rsidP="00FF5E25">
      <w:pPr>
        <w:pStyle w:val="ad"/>
      </w:pPr>
      <w:r>
        <w:t>но, кажется, что именно так./</w:t>
      </w:r>
    </w:p>
    <w:p w:rsidR="005F4121" w:rsidRDefault="005F4121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480A34">
      <w:pPr>
        <w:pStyle w:val="2"/>
      </w:pPr>
      <w:bookmarkStart w:id="52" w:name="_Toc333498632"/>
      <w:r>
        <w:lastRenderedPageBreak/>
        <w:t>Король и Шут</w:t>
      </w:r>
      <w:bookmarkEnd w:id="52"/>
    </w:p>
    <w:p w:rsidR="00480A34" w:rsidRDefault="00480A34" w:rsidP="00FF5E25">
      <w:pPr>
        <w:pStyle w:val="3"/>
      </w:pPr>
      <w:bookmarkStart w:id="53" w:name="_Toc333498633"/>
      <w:r>
        <w:t>Король и Шут - Два друга, аккорды, mp3</w:t>
      </w:r>
      <w:bookmarkEnd w:id="53"/>
    </w:p>
    <w:p w:rsidR="00D92447" w:rsidRPr="00FF5E25" w:rsidRDefault="00D92447" w:rsidP="00FF5E25">
      <w:pPr>
        <w:pStyle w:val="ad"/>
      </w:pPr>
    </w:p>
    <w:p w:rsidR="00480A34" w:rsidRDefault="00480A34" w:rsidP="00FF5E25">
      <w:pPr>
        <w:pStyle w:val="ad"/>
      </w:pPr>
      <w:r>
        <w:t>Музыка - Михаил Горшенев, слова - Андрей Князев.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H   G#m   A#   D#m</w:t>
      </w:r>
    </w:p>
    <w:p w:rsidR="00480A34" w:rsidRDefault="00480A34" w:rsidP="00FF5E25">
      <w:pPr>
        <w:pStyle w:val="ad"/>
      </w:pPr>
      <w:r>
        <w:t>Два друга шли домой</w:t>
      </w:r>
    </w:p>
    <w:p w:rsidR="00480A34" w:rsidRDefault="00480A34" w:rsidP="00FF5E25">
      <w:pPr>
        <w:pStyle w:val="ad"/>
      </w:pPr>
      <w:r>
        <w:t>Дорогой ночной,</w:t>
      </w:r>
    </w:p>
    <w:p w:rsidR="00480A34" w:rsidRDefault="00480A34" w:rsidP="00FF5E25">
      <w:pPr>
        <w:pStyle w:val="ad"/>
      </w:pPr>
      <w:r>
        <w:t>Вдруг разбойники из леса</w:t>
      </w:r>
    </w:p>
    <w:p w:rsidR="00480A34" w:rsidRDefault="00480A34" w:rsidP="00FF5E25">
      <w:pPr>
        <w:pStyle w:val="ad"/>
      </w:pPr>
      <w:r>
        <w:t>Вышли целою толпой.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H     F#     A#  D#m</w:t>
      </w:r>
    </w:p>
    <w:p w:rsidR="00480A34" w:rsidRDefault="00480A34" w:rsidP="00FF5E25">
      <w:pPr>
        <w:pStyle w:val="ad"/>
      </w:pPr>
      <w:r>
        <w:tab/>
        <w:t>Один парень зарыдал,</w:t>
      </w:r>
    </w:p>
    <w:p w:rsidR="00480A34" w:rsidRDefault="00480A34" w:rsidP="00FF5E25">
      <w:pPr>
        <w:pStyle w:val="ad"/>
      </w:pPr>
      <w:r>
        <w:tab/>
        <w:t>На колени упал:</w:t>
      </w:r>
    </w:p>
    <w:p w:rsidR="00480A34" w:rsidRDefault="00480A34" w:rsidP="00FF5E25">
      <w:pPr>
        <w:pStyle w:val="ad"/>
      </w:pPr>
      <w:r>
        <w:tab/>
        <w:t>"Ох, не троньте вы меня,</w:t>
      </w:r>
    </w:p>
    <w:p w:rsidR="00480A34" w:rsidRDefault="00480A34" w:rsidP="00FF5E25">
      <w:pPr>
        <w:pStyle w:val="ad"/>
      </w:pPr>
      <w:r>
        <w:tab/>
        <w:t>Все для вас исполню я!"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сказал атаман,</w:t>
      </w:r>
    </w:p>
    <w:p w:rsidR="00480A34" w:rsidRDefault="00480A34" w:rsidP="00FF5E25">
      <w:pPr>
        <w:pStyle w:val="ad"/>
      </w:pPr>
      <w:r>
        <w:t>Руки сунув в карман:</w:t>
      </w:r>
    </w:p>
    <w:p w:rsidR="00480A34" w:rsidRDefault="00480A34" w:rsidP="00FF5E25">
      <w:pPr>
        <w:pStyle w:val="ad"/>
      </w:pPr>
      <w:r>
        <w:t>"Вот нож, вот возьми его,</w:t>
      </w:r>
    </w:p>
    <w:p w:rsidR="00480A34" w:rsidRDefault="00480A34" w:rsidP="00FF5E25">
      <w:pPr>
        <w:pStyle w:val="ad"/>
      </w:pPr>
      <w:r>
        <w:t>Коль хочешь жить - убей друга своего!"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И вот раздался крик,</w:t>
      </w:r>
    </w:p>
    <w:p w:rsidR="00480A34" w:rsidRDefault="00480A34" w:rsidP="00FF5E25">
      <w:pPr>
        <w:pStyle w:val="ad"/>
      </w:pPr>
      <w:r>
        <w:tab/>
        <w:t>И в грудь вонзился нож.</w:t>
      </w:r>
    </w:p>
    <w:p w:rsidR="00480A34" w:rsidRDefault="00480A34" w:rsidP="00FF5E25">
      <w:pPr>
        <w:pStyle w:val="ad"/>
      </w:pPr>
      <w:r>
        <w:tab/>
        <w:t>Атаман в тот же миг</w:t>
      </w:r>
    </w:p>
    <w:p w:rsidR="00480A34" w:rsidRDefault="00480A34" w:rsidP="00FF5E25">
      <w:pPr>
        <w:pStyle w:val="ad"/>
      </w:pPr>
      <w:r>
        <w:tab/>
        <w:t>Тихо произнес: "Ну что ж,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</w:r>
      <w:r>
        <w:tab/>
        <w:t xml:space="preserve">  D#m</w:t>
      </w:r>
    </w:p>
    <w:p w:rsidR="00480A34" w:rsidRDefault="00480A34" w:rsidP="00FF5E25">
      <w:pPr>
        <w:pStyle w:val="ad"/>
      </w:pPr>
      <w:r>
        <w:tab/>
      </w:r>
      <w:r>
        <w:tab/>
        <w:t xml:space="preserve">Взять </w:t>
      </w:r>
      <w:proofErr w:type="gramStart"/>
      <w:r>
        <w:t>мерзавца</w:t>
      </w:r>
      <w:proofErr w:type="gramEnd"/>
      <w:r>
        <w:t>!</w:t>
      </w:r>
    </w:p>
    <w:p w:rsidR="00480A34" w:rsidRDefault="00480A34" w:rsidP="00FF5E25">
      <w:pPr>
        <w:pStyle w:val="ad"/>
      </w:pPr>
      <w:r>
        <w:tab/>
      </w:r>
      <w:r>
        <w:tab/>
        <w:t>Его свяжите!</w:t>
      </w:r>
    </w:p>
    <w:p w:rsidR="00480A34" w:rsidRDefault="00480A34" w:rsidP="00FF5E25">
      <w:pPr>
        <w:pStyle w:val="ad"/>
      </w:pPr>
      <w:r>
        <w:tab/>
      </w:r>
      <w:r>
        <w:tab/>
        <w:t>Киньте в яму вместе с трупом!"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Странным был приказ,</w:t>
      </w:r>
    </w:p>
    <w:p w:rsidR="00480A34" w:rsidRDefault="00480A34" w:rsidP="00FF5E25">
      <w:pPr>
        <w:pStyle w:val="ad"/>
      </w:pPr>
      <w:r>
        <w:t>Но все же в тот же час</w:t>
      </w:r>
    </w:p>
    <w:p w:rsidR="00480A34" w:rsidRDefault="00480A34" w:rsidP="00FF5E25">
      <w:pPr>
        <w:pStyle w:val="ad"/>
      </w:pPr>
      <w:r>
        <w:t>Убийцу и мертвеца,</w:t>
      </w:r>
    </w:p>
    <w:p w:rsidR="00480A34" w:rsidRDefault="00480A34" w:rsidP="00FF5E25">
      <w:pPr>
        <w:pStyle w:val="ad"/>
      </w:pPr>
      <w:r>
        <w:t>Их усадили там лицом напротив лица.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Два друга шли домой      \</w:t>
      </w:r>
    </w:p>
    <w:p w:rsidR="00480A34" w:rsidRDefault="00480A34" w:rsidP="00FF5E25">
      <w:pPr>
        <w:pStyle w:val="ad"/>
      </w:pPr>
      <w:r>
        <w:tab/>
        <w:t>Дорогой ночной,           \  2</w:t>
      </w:r>
    </w:p>
    <w:p w:rsidR="00480A34" w:rsidRDefault="00480A34" w:rsidP="00FF5E25">
      <w:pPr>
        <w:pStyle w:val="ad"/>
      </w:pPr>
      <w:r>
        <w:tab/>
        <w:t>Вдруг разбойники из леса  / раза.</w:t>
      </w:r>
    </w:p>
    <w:p w:rsidR="00480A34" w:rsidRDefault="00480A34" w:rsidP="00FF5E25">
      <w:pPr>
        <w:pStyle w:val="ad"/>
      </w:pPr>
      <w:r>
        <w:tab/>
        <w:t>Вышли целою толпой.      /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54" w:name="_Toc333498634"/>
      <w:r>
        <w:lastRenderedPageBreak/>
        <w:t>Король и Шут - Прыгну со скалы, аккорды, mp3</w:t>
      </w:r>
      <w:bookmarkEnd w:id="54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 xml:space="preserve">  Dm            Gm7    Am</w:t>
      </w:r>
    </w:p>
    <w:p w:rsidR="00480A34" w:rsidRDefault="00480A34" w:rsidP="00FF5E25">
      <w:pPr>
        <w:pStyle w:val="ad"/>
      </w:pPr>
      <w:r>
        <w:t>С головы сорвал ветер мой колпак,</w:t>
      </w:r>
    </w:p>
    <w:p w:rsidR="00480A34" w:rsidRDefault="00480A34" w:rsidP="00FF5E25">
      <w:pPr>
        <w:pStyle w:val="ad"/>
      </w:pPr>
      <w:r>
        <w:t>Я хотел любви, но вышло все не так.</w:t>
      </w:r>
    </w:p>
    <w:p w:rsidR="00480A34" w:rsidRDefault="00480A34" w:rsidP="00FF5E25">
      <w:pPr>
        <w:pStyle w:val="ad"/>
      </w:pPr>
      <w:r>
        <w:t>F       Gm        B          Am</w:t>
      </w:r>
    </w:p>
    <w:p w:rsidR="00480A34" w:rsidRDefault="00480A34" w:rsidP="00FF5E25">
      <w:pPr>
        <w:pStyle w:val="ad"/>
      </w:pPr>
      <w:r>
        <w:t>Знаю я, ничего в жизни не вернуть,</w:t>
      </w:r>
    </w:p>
    <w:p w:rsidR="00480A34" w:rsidRDefault="00480A34" w:rsidP="00FF5E25">
      <w:pPr>
        <w:pStyle w:val="ad"/>
      </w:pPr>
      <w:r>
        <w:t>F        Gm      A</w:t>
      </w:r>
    </w:p>
    <w:p w:rsidR="00480A34" w:rsidRDefault="00480A34" w:rsidP="00FF5E25">
      <w:pPr>
        <w:pStyle w:val="ad"/>
      </w:pPr>
      <w:r>
        <w:t>И теперь у меня один лишь только путь...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 xml:space="preserve"> Dm             C          Gm7 A7</w:t>
      </w:r>
    </w:p>
    <w:p w:rsidR="00480A34" w:rsidRDefault="00480A34" w:rsidP="00FF5E25">
      <w:pPr>
        <w:pStyle w:val="ad"/>
      </w:pPr>
      <w:r>
        <w:tab/>
        <w:t>Разбежавшись, прыгну со скалы,</w:t>
      </w:r>
    </w:p>
    <w:p w:rsidR="00480A34" w:rsidRDefault="00480A34" w:rsidP="00FF5E25">
      <w:pPr>
        <w:pStyle w:val="ad"/>
      </w:pPr>
      <w:r>
        <w:tab/>
        <w:t>Вот я был, и вот меня не стало.</w:t>
      </w:r>
    </w:p>
    <w:p w:rsidR="00480A34" w:rsidRDefault="00480A34" w:rsidP="00FF5E25">
      <w:pPr>
        <w:pStyle w:val="ad"/>
      </w:pPr>
      <w:r>
        <w:tab/>
        <w:t>F                       Am</w:t>
      </w:r>
    </w:p>
    <w:p w:rsidR="00480A34" w:rsidRDefault="00480A34" w:rsidP="00FF5E25">
      <w:pPr>
        <w:pStyle w:val="ad"/>
      </w:pPr>
      <w:r>
        <w:tab/>
        <w:t>И когда об этом вдруг узнаешь ты,</w:t>
      </w:r>
    </w:p>
    <w:p w:rsidR="00480A34" w:rsidRDefault="00480A34" w:rsidP="00FF5E25">
      <w:pPr>
        <w:pStyle w:val="ad"/>
      </w:pPr>
      <w:r>
        <w:tab/>
        <w:t xml:space="preserve">   Gm7            A7       Dm</w:t>
      </w:r>
    </w:p>
    <w:p w:rsidR="00480A34" w:rsidRDefault="00480A34" w:rsidP="00FF5E25">
      <w:pPr>
        <w:pStyle w:val="ad"/>
      </w:pPr>
      <w:r>
        <w:tab/>
        <w:t>Тогда поймешь, кого ты потеряла.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Проигрыш: Dm | C | Gm7 | A7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Быть таким, как все, с детства не умел,</w:t>
      </w:r>
    </w:p>
    <w:p w:rsidR="00480A34" w:rsidRDefault="00480A34" w:rsidP="00FF5E25">
      <w:pPr>
        <w:pStyle w:val="ad"/>
      </w:pPr>
      <w:r>
        <w:t>Видимо, такой в жизни мой удел.</w:t>
      </w:r>
    </w:p>
    <w:p w:rsidR="00480A34" w:rsidRDefault="00480A34" w:rsidP="00FF5E25">
      <w:pPr>
        <w:pStyle w:val="ad"/>
      </w:pPr>
      <w:r>
        <w:t>А она, да что она? Вечно мне лгала,</w:t>
      </w:r>
    </w:p>
    <w:p w:rsidR="00480A34" w:rsidRDefault="00480A34" w:rsidP="00FF5E25">
      <w:pPr>
        <w:pStyle w:val="ad"/>
      </w:pPr>
      <w:r>
        <w:t>И меня никогда понять бы не смогла.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Гордо скину плащ, </w:t>
      </w:r>
      <w:proofErr w:type="gramStart"/>
      <w:r>
        <w:t>в даль</w:t>
      </w:r>
      <w:proofErr w:type="gramEnd"/>
      <w:r>
        <w:t xml:space="preserve"> направлю взор -</w:t>
      </w:r>
    </w:p>
    <w:p w:rsidR="00480A34" w:rsidRDefault="00480A34" w:rsidP="00FF5E25">
      <w:pPr>
        <w:pStyle w:val="ad"/>
      </w:pPr>
      <w:r>
        <w:t>Может, она ждет? Вряд ли - это вздор.</w:t>
      </w:r>
    </w:p>
    <w:p w:rsidR="00480A34" w:rsidRDefault="00480A34" w:rsidP="00FF5E25">
      <w:pPr>
        <w:pStyle w:val="ad"/>
      </w:pPr>
      <w:r>
        <w:t>И издав дикий крик, камнем брошусь вниз -</w:t>
      </w:r>
    </w:p>
    <w:p w:rsidR="00480A34" w:rsidRDefault="00480A34" w:rsidP="00FF5E25">
      <w:pPr>
        <w:pStyle w:val="ad"/>
      </w:pPr>
      <w:r>
        <w:t>Это моей жизни заключительный каприз.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Разбежавшись, прыгну со скалы,</w:t>
      </w:r>
    </w:p>
    <w:p w:rsidR="00480A34" w:rsidRDefault="00480A34" w:rsidP="00FF5E25">
      <w:pPr>
        <w:pStyle w:val="ad"/>
      </w:pPr>
      <w:r>
        <w:tab/>
        <w:t>Вот я был, и вот меня не стало.</w:t>
      </w:r>
    </w:p>
    <w:p w:rsidR="00480A34" w:rsidRDefault="00480A34" w:rsidP="00FF5E25">
      <w:pPr>
        <w:pStyle w:val="ad"/>
      </w:pPr>
      <w:r>
        <w:tab/>
        <w:t>И тогда себя возненавидишь ты,</w:t>
      </w:r>
    </w:p>
    <w:p w:rsidR="00480A34" w:rsidRDefault="00480A34" w:rsidP="00FF5E25">
      <w:pPr>
        <w:pStyle w:val="ad"/>
      </w:pPr>
      <w:r>
        <w:tab/>
        <w:t xml:space="preserve">     Gm7        A7        Gm7</w:t>
      </w:r>
    </w:p>
    <w:p w:rsidR="00480A34" w:rsidRDefault="00480A34" w:rsidP="00FF5E25">
      <w:pPr>
        <w:pStyle w:val="ad"/>
      </w:pPr>
      <w:r>
        <w:tab/>
        <w:t>Лишь осознав, кого ты потеряла,</w:t>
      </w:r>
    </w:p>
    <w:p w:rsidR="00480A34" w:rsidRDefault="00480A34" w:rsidP="00FF5E25">
      <w:pPr>
        <w:pStyle w:val="ad"/>
      </w:pPr>
      <w:r>
        <w:tab/>
        <w:t xml:space="preserve">   A7       Gm7</w:t>
      </w:r>
    </w:p>
    <w:p w:rsidR="00480A34" w:rsidRDefault="00480A34" w:rsidP="00FF5E25">
      <w:pPr>
        <w:pStyle w:val="ad"/>
      </w:pPr>
      <w:r>
        <w:tab/>
        <w:t>Кого ты потеряла,</w:t>
      </w:r>
    </w:p>
    <w:p w:rsidR="00480A34" w:rsidRDefault="00480A34" w:rsidP="00FF5E25">
      <w:pPr>
        <w:pStyle w:val="ad"/>
      </w:pPr>
      <w:r>
        <w:tab/>
        <w:t xml:space="preserve">   A7        Dm</w:t>
      </w:r>
    </w:p>
    <w:p w:rsidR="00480A34" w:rsidRDefault="00480A34" w:rsidP="00FF5E25">
      <w:pPr>
        <w:pStyle w:val="ad"/>
      </w:pPr>
      <w:r>
        <w:tab/>
        <w:t>Кого ты потеряла.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Кода = Проигрыш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55" w:name="_Toc333498635"/>
      <w:r>
        <w:lastRenderedPageBreak/>
        <w:t>Король и Шут - Лесник, аккорды, gtp, mp3</w:t>
      </w:r>
      <w:bookmarkEnd w:id="55"/>
    </w:p>
    <w:p w:rsidR="00D92447" w:rsidRPr="00302877" w:rsidRDefault="00D92447" w:rsidP="00FF5E25">
      <w:pPr>
        <w:pStyle w:val="ad"/>
      </w:pPr>
    </w:p>
    <w:p w:rsidR="00480A34" w:rsidRDefault="00480A34" w:rsidP="00FF5E25">
      <w:pPr>
        <w:pStyle w:val="ad"/>
      </w:pPr>
      <w:r>
        <w:t>Am                  F          G</w:t>
      </w:r>
    </w:p>
    <w:p w:rsidR="00480A34" w:rsidRDefault="00480A34" w:rsidP="00FF5E25">
      <w:pPr>
        <w:pStyle w:val="ad"/>
      </w:pPr>
      <w:r>
        <w:t>Измученный дорогой, я выбился из сил.</w:t>
      </w:r>
    </w:p>
    <w:p w:rsidR="00480A34" w:rsidRDefault="00480A34" w:rsidP="00FF5E25">
      <w:pPr>
        <w:pStyle w:val="ad"/>
      </w:pPr>
      <w:r>
        <w:t xml:space="preserve">    Am                F         G</w:t>
      </w:r>
    </w:p>
    <w:p w:rsidR="00480A34" w:rsidRDefault="00480A34" w:rsidP="00FF5E25">
      <w:pPr>
        <w:pStyle w:val="ad"/>
      </w:pPr>
      <w:r>
        <w:t>И в доме лесника я ночлега попросил.</w:t>
      </w:r>
    </w:p>
    <w:p w:rsidR="00480A34" w:rsidRDefault="00480A34" w:rsidP="00FF5E25">
      <w:pPr>
        <w:pStyle w:val="ad"/>
      </w:pPr>
      <w:r>
        <w:t xml:space="preserve">С улыбкой добродушной он меня </w:t>
      </w:r>
      <w:proofErr w:type="gramStart"/>
      <w:r>
        <w:t>в</w:t>
      </w:r>
      <w:proofErr w:type="gramEnd"/>
      <w:r>
        <w:t xml:space="preserve"> пустил.</w:t>
      </w:r>
    </w:p>
    <w:p w:rsidR="00480A34" w:rsidRDefault="00480A34" w:rsidP="00FF5E25">
      <w:pPr>
        <w:pStyle w:val="ad"/>
      </w:pPr>
      <w:r>
        <w:t xml:space="preserve">  Am</w:t>
      </w:r>
    </w:p>
    <w:p w:rsidR="00480A34" w:rsidRDefault="00480A34" w:rsidP="00FF5E25">
      <w:pPr>
        <w:pStyle w:val="ad"/>
      </w:pPr>
      <w:r>
        <w:t>И жестом дружелюбным на ужин пригласил.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Chorus:</w:t>
      </w:r>
    </w:p>
    <w:p w:rsidR="00480A34" w:rsidRDefault="00480A34" w:rsidP="00FF5E25">
      <w:pPr>
        <w:pStyle w:val="ad"/>
      </w:pPr>
      <w:r>
        <w:t xml:space="preserve">   Am                            F</w:t>
      </w:r>
    </w:p>
    <w:p w:rsidR="00480A34" w:rsidRDefault="00480A34" w:rsidP="00FF5E25">
      <w:pPr>
        <w:pStyle w:val="ad"/>
      </w:pPr>
      <w:r>
        <w:t xml:space="preserve">  Будь как дома, путник, я </w:t>
      </w:r>
      <w:proofErr w:type="gramStart"/>
      <w:r>
        <w:t>не в чем не</w:t>
      </w:r>
      <w:proofErr w:type="gramEnd"/>
      <w:r>
        <w:t xml:space="preserve"> откажу,</w:t>
      </w:r>
    </w:p>
    <w:p w:rsidR="00480A34" w:rsidRDefault="00480A34" w:rsidP="00FF5E25">
      <w:pPr>
        <w:pStyle w:val="ad"/>
      </w:pPr>
      <w:r>
        <w:t xml:space="preserve">          Dm                    G</w:t>
      </w:r>
    </w:p>
    <w:p w:rsidR="00480A34" w:rsidRDefault="00480A34" w:rsidP="00FF5E25">
      <w:pPr>
        <w:pStyle w:val="ad"/>
      </w:pPr>
      <w:r>
        <w:t xml:space="preserve">  Я ни в чем не откажу, я ни в чем не откажу!</w:t>
      </w:r>
    </w:p>
    <w:p w:rsidR="00480A34" w:rsidRDefault="00480A34" w:rsidP="00FF5E25">
      <w:pPr>
        <w:pStyle w:val="ad"/>
      </w:pPr>
      <w:r>
        <w:t xml:space="preserve">           Am                         F</w:t>
      </w:r>
    </w:p>
    <w:p w:rsidR="00480A34" w:rsidRDefault="00480A34" w:rsidP="00FF5E25">
      <w:pPr>
        <w:pStyle w:val="ad"/>
      </w:pPr>
      <w:r>
        <w:t xml:space="preserve">  Множество историй, коль желаешь, расскажу,</w:t>
      </w:r>
    </w:p>
    <w:p w:rsidR="00480A34" w:rsidRDefault="00480A34" w:rsidP="00FF5E25">
      <w:pPr>
        <w:pStyle w:val="ad"/>
      </w:pPr>
      <w:r>
        <w:t xml:space="preserve">                  Dm                      G</w:t>
      </w:r>
    </w:p>
    <w:p w:rsidR="00480A34" w:rsidRDefault="00480A34" w:rsidP="00FF5E25">
      <w:pPr>
        <w:pStyle w:val="ad"/>
      </w:pPr>
      <w:r>
        <w:t xml:space="preserve">  Коль желаешь, расскажу, коль желаешь, расскажу!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На улице темнело, сидел я за столом.</w:t>
      </w:r>
    </w:p>
    <w:p w:rsidR="00480A34" w:rsidRDefault="00480A34" w:rsidP="00FF5E25">
      <w:pPr>
        <w:pStyle w:val="ad"/>
      </w:pPr>
      <w:r>
        <w:t xml:space="preserve">Лесник сидел напротив, болтал о том, </w:t>
      </w:r>
      <w:proofErr w:type="gramStart"/>
      <w:r>
        <w:t>о</w:t>
      </w:r>
      <w:proofErr w:type="gramEnd"/>
      <w:r>
        <w:t xml:space="preserve"> сем.</w:t>
      </w:r>
    </w:p>
    <w:p w:rsidR="00480A34" w:rsidRDefault="00480A34" w:rsidP="00FF5E25">
      <w:pPr>
        <w:pStyle w:val="ad"/>
      </w:pPr>
      <w:r>
        <w:t>Что нет среди животных у старика врагов,</w:t>
      </w:r>
    </w:p>
    <w:p w:rsidR="00480A34" w:rsidRDefault="00480A34" w:rsidP="00FF5E25">
      <w:pPr>
        <w:pStyle w:val="ad"/>
      </w:pPr>
      <w:r>
        <w:t>Что нравится ему подкармливать волков.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Chorus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волки среди ночи завыли под окном.</w:t>
      </w:r>
    </w:p>
    <w:p w:rsidR="00480A34" w:rsidRDefault="00480A34" w:rsidP="00FF5E25">
      <w:pPr>
        <w:pStyle w:val="ad"/>
      </w:pPr>
      <w:r>
        <w:t>Старик заулыбался и вдруг покинул дом.</w:t>
      </w:r>
    </w:p>
    <w:p w:rsidR="00480A34" w:rsidRDefault="00480A34" w:rsidP="00FF5E25">
      <w:pPr>
        <w:pStyle w:val="ad"/>
      </w:pPr>
      <w:r>
        <w:t>Но вскоре возвратился с ружьем наперевес:</w:t>
      </w:r>
    </w:p>
    <w:p w:rsidR="00480A34" w:rsidRDefault="00480A34" w:rsidP="00FF5E25">
      <w:pPr>
        <w:pStyle w:val="ad"/>
      </w:pPr>
      <w:r>
        <w:t>"Друзья хотят покушать, пойдем, приятель, в лес!"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56" w:name="_Toc333498636"/>
      <w:r>
        <w:lastRenderedPageBreak/>
        <w:t xml:space="preserve">Король и Шут - </w:t>
      </w:r>
      <w:proofErr w:type="gramStart"/>
      <w:r>
        <w:t>Пьянка</w:t>
      </w:r>
      <w:proofErr w:type="gramEnd"/>
      <w:r>
        <w:t>, аккорды</w:t>
      </w:r>
      <w:bookmarkEnd w:id="56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 xml:space="preserve">  В оригинале все аккорды берутся </w:t>
      </w:r>
      <w:proofErr w:type="gramStart"/>
      <w:r>
        <w:t>с</w:t>
      </w:r>
      <w:proofErr w:type="gramEnd"/>
      <w:r>
        <w:t xml:space="preserve"> баре. </w:t>
      </w:r>
    </w:p>
    <w:p w:rsidR="00480A34" w:rsidRPr="00480A34" w:rsidRDefault="00480A34" w:rsidP="00FF5E25">
      <w:pPr>
        <w:pStyle w:val="ad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:rsidR="00480A34" w:rsidRPr="00480A34" w:rsidRDefault="00480A34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Am             Dm    G            Am </w:t>
      </w:r>
    </w:p>
    <w:p w:rsidR="00480A34" w:rsidRDefault="00480A34" w:rsidP="00FF5E25">
      <w:pPr>
        <w:pStyle w:val="ad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:rsidR="00480A34" w:rsidRDefault="00480A34" w:rsidP="00FF5E25">
      <w:pPr>
        <w:pStyle w:val="ad"/>
      </w:pPr>
      <w:r>
        <w:t xml:space="preserve"> И совсем внимания на </w:t>
      </w:r>
      <w:proofErr w:type="gramStart"/>
      <w:r>
        <w:t>нас</w:t>
      </w:r>
      <w:proofErr w:type="gramEnd"/>
      <w:r>
        <w:t xml:space="preserve"> не обращая.</w:t>
      </w:r>
    </w:p>
    <w:p w:rsidR="00480A34" w:rsidRDefault="00480A34" w:rsidP="00FF5E25">
      <w:pPr>
        <w:pStyle w:val="ad"/>
      </w:pPr>
      <w:r>
        <w:t xml:space="preserve"> Прохладный теплый вечер в молчании застыл,</w:t>
      </w:r>
    </w:p>
    <w:p w:rsidR="00480A34" w:rsidRDefault="00480A34" w:rsidP="00FF5E25">
      <w:pPr>
        <w:pStyle w:val="ad"/>
      </w:pPr>
      <w:r>
        <w:t xml:space="preserve"> Петух притих в сарае, </w:t>
      </w:r>
      <w:proofErr w:type="gramStart"/>
      <w:r>
        <w:t>горланить</w:t>
      </w:r>
      <w:proofErr w:type="gramEnd"/>
      <w:r>
        <w:t xml:space="preserve"> прекратил.</w:t>
      </w:r>
    </w:p>
    <w:p w:rsidR="00480A34" w:rsidRDefault="00480A34" w:rsidP="00FF5E25">
      <w:pPr>
        <w:pStyle w:val="ad"/>
      </w:pPr>
      <w:r>
        <w:t xml:space="preserve">    Am         Dm       E         Am</w:t>
      </w:r>
    </w:p>
    <w:p w:rsidR="00480A34" w:rsidRDefault="00480A34" w:rsidP="00FF5E25">
      <w:pPr>
        <w:pStyle w:val="ad"/>
      </w:pPr>
      <w:r>
        <w:t xml:space="preserve"> R:А в голове мутит, и ангелы летают,</w:t>
      </w:r>
    </w:p>
    <w:p w:rsidR="00480A34" w:rsidRDefault="00480A34" w:rsidP="00FF5E25">
      <w:pPr>
        <w:pStyle w:val="ad"/>
      </w:pPr>
      <w:r>
        <w:t xml:space="preserve">      Dm        E              Am</w:t>
      </w:r>
    </w:p>
    <w:p w:rsidR="00480A34" w:rsidRDefault="00480A34" w:rsidP="00FF5E25">
      <w:pPr>
        <w:pStyle w:val="ad"/>
      </w:pPr>
      <w:r>
        <w:t xml:space="preserve">    И все проблемы тают, исчезают.</w:t>
      </w:r>
    </w:p>
    <w:p w:rsidR="00480A34" w:rsidRDefault="00480A34" w:rsidP="00FF5E25">
      <w:pPr>
        <w:pStyle w:val="ad"/>
      </w:pPr>
      <w:r>
        <w:t xml:space="preserve"> </w:t>
      </w:r>
    </w:p>
    <w:p w:rsidR="00480A34" w:rsidRDefault="00480A34" w:rsidP="00FF5E25">
      <w:pPr>
        <w:pStyle w:val="ad"/>
      </w:pPr>
      <w:r>
        <w:t xml:space="preserve"> И в поле на пшенице мы славно отдыхаем,</w:t>
      </w:r>
    </w:p>
    <w:p w:rsidR="00480A34" w:rsidRDefault="00480A34" w:rsidP="00FF5E25">
      <w:pPr>
        <w:pStyle w:val="ad"/>
      </w:pPr>
      <w:r>
        <w:t xml:space="preserve"> Бутылку за бутылкой мы лихо пропускаем. </w:t>
      </w:r>
    </w:p>
    <w:p w:rsidR="00480A34" w:rsidRDefault="00480A34" w:rsidP="00FF5E25">
      <w:pPr>
        <w:pStyle w:val="ad"/>
      </w:pPr>
      <w:r>
        <w:t xml:space="preserve"> Ах, в животе бурлит Родная Водка Русская, </w:t>
      </w:r>
    </w:p>
    <w:p w:rsidR="00480A34" w:rsidRDefault="00480A34" w:rsidP="00FF5E25">
      <w:pPr>
        <w:pStyle w:val="ad"/>
      </w:pPr>
      <w:r>
        <w:t xml:space="preserve"> Она там разгулялась со свежею закускою.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R:.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Сегодня не пойдем буянить по дороге,</w:t>
      </w:r>
    </w:p>
    <w:p w:rsidR="00480A34" w:rsidRDefault="00480A34" w:rsidP="00FF5E25">
      <w:pPr>
        <w:pStyle w:val="ad"/>
      </w:pPr>
      <w:r>
        <w:t xml:space="preserve"> Тем более что нас не держат наши ноги.</w:t>
      </w:r>
    </w:p>
    <w:p w:rsidR="00480A34" w:rsidRDefault="00480A34" w:rsidP="00FF5E25">
      <w:pPr>
        <w:pStyle w:val="ad"/>
      </w:pPr>
      <w:r>
        <w:t xml:space="preserve"> И песню затянув да голосами пьяными, </w:t>
      </w:r>
    </w:p>
    <w:p w:rsidR="00480A34" w:rsidRDefault="00480A34" w:rsidP="00FF5E25">
      <w:pPr>
        <w:pStyle w:val="ad"/>
      </w:pPr>
      <w:r>
        <w:t xml:space="preserve"> Здесь в поле мы останемся ждать восход румяный.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R:.</w:t>
      </w:r>
    </w:p>
    <w:p w:rsidR="00480A34" w:rsidRDefault="00480A34" w:rsidP="00FF5E25">
      <w:pPr>
        <w:pStyle w:val="ad"/>
      </w:pP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480A34" w:rsidP="00FF5E25">
      <w:pPr>
        <w:pStyle w:val="3"/>
      </w:pPr>
      <w:bookmarkStart w:id="57" w:name="_Toc333498637"/>
      <w:r>
        <w:lastRenderedPageBreak/>
        <w:t xml:space="preserve">Король и Шут - </w:t>
      </w:r>
      <w:proofErr w:type="gramStart"/>
      <w:r>
        <w:t>Пьянка</w:t>
      </w:r>
      <w:proofErr w:type="gramEnd"/>
      <w:r>
        <w:t>, аккорды</w:t>
      </w:r>
      <w:bookmarkEnd w:id="57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>Дере[Am]вья тихо ше[Dm]пчутся маку[G]шками качаясь.</w:t>
      </w:r>
    </w:p>
    <w:p w:rsidR="00480A34" w:rsidRDefault="00480A34" w:rsidP="00FF5E25">
      <w:pPr>
        <w:pStyle w:val="ad"/>
      </w:pPr>
      <w:r>
        <w:t>И[Am] на нас внима[Dm]ния совсе[G]м не обращая.</w:t>
      </w:r>
    </w:p>
    <w:p w:rsidR="00480A34" w:rsidRDefault="00480A34" w:rsidP="00FF5E25">
      <w:pPr>
        <w:pStyle w:val="ad"/>
      </w:pPr>
      <w:r>
        <w:t>Прохла[Am]дный теплый ве[Dm]</w:t>
      </w:r>
      <w:proofErr w:type="gramStart"/>
      <w:r>
        <w:t>чер в</w:t>
      </w:r>
      <w:proofErr w:type="gramEnd"/>
      <w:r>
        <w:t xml:space="preserve"> молча[G]нии застыл,</w:t>
      </w:r>
    </w:p>
    <w:p w:rsidR="00480A34" w:rsidRDefault="00480A34" w:rsidP="00FF5E25">
      <w:pPr>
        <w:pStyle w:val="ad"/>
      </w:pPr>
      <w:r>
        <w:t>Пету[F]х затих в сарае горла[Dm]нить прекрати[G]л.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А в го[F]лове мутит и а[E]нгелы летают</w:t>
      </w:r>
    </w:p>
    <w:p w:rsidR="00480A34" w:rsidRDefault="00480A34" w:rsidP="00FF5E25">
      <w:pPr>
        <w:pStyle w:val="ad"/>
      </w:pPr>
      <w:r>
        <w:t>И все[Am] проблемы та[G]ют, исчезаю[Am]т.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в поле на пшенице мы славно отдыхает.</w:t>
      </w:r>
    </w:p>
    <w:p w:rsidR="00480A34" w:rsidRDefault="00480A34" w:rsidP="00FF5E25">
      <w:pPr>
        <w:pStyle w:val="ad"/>
      </w:pPr>
      <w:r>
        <w:t>Бутулку за бутылкой мы лихо пропускает.</w:t>
      </w:r>
    </w:p>
    <w:p w:rsidR="00480A34" w:rsidRDefault="00480A34" w:rsidP="00FF5E25">
      <w:pPr>
        <w:pStyle w:val="ad"/>
      </w:pPr>
      <w:r>
        <w:t>А в животе бурлит родная водка "Русская"</w:t>
      </w:r>
    </w:p>
    <w:p w:rsidR="00480A34" w:rsidRDefault="00480A34" w:rsidP="00FF5E25">
      <w:pPr>
        <w:pStyle w:val="ad"/>
      </w:pPr>
      <w:r>
        <w:t>Она там разгулялась со свежею закускою.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А в голове мутит и ангелы летают</w:t>
      </w:r>
    </w:p>
    <w:p w:rsidR="00480A34" w:rsidRDefault="00480A34" w:rsidP="00FF5E25">
      <w:pPr>
        <w:pStyle w:val="ad"/>
      </w:pPr>
      <w:r>
        <w:t>И все проблемы тают, исчезают.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Сегодня не пойдем буянить по дороге,</w:t>
      </w:r>
    </w:p>
    <w:p w:rsidR="00480A34" w:rsidRDefault="00480A34" w:rsidP="00FF5E25">
      <w:pPr>
        <w:pStyle w:val="ad"/>
      </w:pPr>
      <w:r>
        <w:t>Тем более</w:t>
      </w:r>
      <w:proofErr w:type="gramStart"/>
      <w:r>
        <w:t>,</w:t>
      </w:r>
      <w:proofErr w:type="gramEnd"/>
      <w:r>
        <w:t xml:space="preserve"> что нас не держат наши ноги.</w:t>
      </w:r>
    </w:p>
    <w:p w:rsidR="00480A34" w:rsidRDefault="00480A34" w:rsidP="00FF5E25">
      <w:pPr>
        <w:pStyle w:val="ad"/>
      </w:pPr>
      <w:r>
        <w:t>И песню затену, да голосами пьяными</w:t>
      </w:r>
    </w:p>
    <w:p w:rsidR="00480A34" w:rsidRDefault="00480A34" w:rsidP="00FF5E25">
      <w:pPr>
        <w:pStyle w:val="ad"/>
      </w:pPr>
      <w:r>
        <w:t>Здесь в поле и останемся встречать восход румяный.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А го[F]лова болит, и а[E]нгело</w:t>
      </w:r>
      <w:proofErr w:type="gramStart"/>
      <w:r>
        <w:t>в-</w:t>
      </w:r>
      <w:proofErr w:type="gramEnd"/>
      <w:r>
        <w:t xml:space="preserve"> нема.     Am G  Am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F5E25" w:rsidRPr="00FF5E25" w:rsidRDefault="00FF5E25" w:rsidP="00FF5E25">
      <w:pPr>
        <w:pStyle w:val="2"/>
      </w:pPr>
      <w:bookmarkStart w:id="58" w:name="_Toc333498638"/>
      <w:r>
        <w:lastRenderedPageBreak/>
        <w:t>ДДТ</w:t>
      </w:r>
      <w:bookmarkEnd w:id="58"/>
    </w:p>
    <w:p w:rsidR="00480A34" w:rsidRDefault="00764DC2" w:rsidP="00FF5E25">
      <w:pPr>
        <w:pStyle w:val="3"/>
      </w:pPr>
      <w:bookmarkStart w:id="59" w:name="_Toc333498639"/>
      <w:r>
        <w:t>!</w:t>
      </w:r>
      <w:r w:rsidR="00480A34">
        <w:t>ДДТ - Агидель (Белая река), аккорды, mp3</w:t>
      </w:r>
      <w:bookmarkEnd w:id="59"/>
    </w:p>
    <w:p w:rsidR="00D92447" w:rsidRDefault="00D92447" w:rsidP="00480A34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"http://www.amdm.ru/away.php?to2=http%3A%2F%2Fwww.naitimp3.ru%2Fsearch%2F%C4%C4%D2%2F%C0%E3%E8%E4%E5%EB%FC%2F%28%C1%E5%EB%E0%FF%2F%F0%E5%EA%E0%29" </w:instrText>
      </w:r>
      <w:r>
        <w:fldChar w:fldCharType="separate"/>
      </w:r>
    </w:p>
    <w:p w:rsidR="00480A34" w:rsidRDefault="00D92447" w:rsidP="00480A34">
      <w:r>
        <w:rPr>
          <w:rStyle w:val="a6"/>
          <w:b/>
          <w:bCs/>
        </w:rPr>
        <w:fldChar w:fldCharType="end"/>
      </w:r>
      <w:r w:rsidR="00480A34">
        <w:t xml:space="preserve"> </w:t>
      </w:r>
    </w:p>
    <w:p w:rsidR="00480A34" w:rsidRDefault="00480A34" w:rsidP="00FF5E25">
      <w:pPr>
        <w:pStyle w:val="ad"/>
      </w:pPr>
      <w:r>
        <w:t>Am</w:t>
      </w:r>
    </w:p>
    <w:p w:rsidR="00480A34" w:rsidRDefault="00480A34" w:rsidP="00FF5E25">
      <w:pPr>
        <w:pStyle w:val="ad"/>
      </w:pPr>
      <w:r>
        <w:t xml:space="preserve">  Недавно его встретил я,</w:t>
      </w:r>
    </w:p>
    <w:p w:rsidR="00480A34" w:rsidRDefault="00480A34" w:rsidP="00FF5E25">
      <w:pPr>
        <w:pStyle w:val="ad"/>
      </w:pPr>
      <w:r>
        <w:t>E</w:t>
      </w:r>
    </w:p>
    <w:p w:rsidR="00480A34" w:rsidRDefault="00480A34" w:rsidP="00FF5E25">
      <w:pPr>
        <w:pStyle w:val="ad"/>
      </w:pPr>
      <w:r>
        <w:t xml:space="preserve">  Он мне родня по юности</w:t>
      </w:r>
    </w:p>
    <w:p w:rsidR="00480A34" w:rsidRDefault="00480A34" w:rsidP="00FF5E25">
      <w:pPr>
        <w:pStyle w:val="ad"/>
      </w:pPr>
      <w:r>
        <w:t>E or E7</w:t>
      </w:r>
    </w:p>
    <w:p w:rsidR="00480A34" w:rsidRDefault="00480A34" w:rsidP="00FF5E25">
      <w:pPr>
        <w:pStyle w:val="ad"/>
      </w:pPr>
      <w:r>
        <w:t xml:space="preserve">  Смотрели, ухмылялися,</w:t>
      </w:r>
    </w:p>
    <w:p w:rsidR="00480A34" w:rsidRDefault="00480A34" w:rsidP="00FF5E25">
      <w:pPr>
        <w:pStyle w:val="ad"/>
      </w:pPr>
      <w:r>
        <w:t>Am</w:t>
      </w:r>
    </w:p>
    <w:p w:rsidR="00480A34" w:rsidRDefault="00480A34" w:rsidP="00FF5E25">
      <w:pPr>
        <w:pStyle w:val="ad"/>
      </w:pPr>
      <w:r>
        <w:t xml:space="preserve">  Да стукали в две рюмочки,</w:t>
      </w:r>
    </w:p>
    <w:p w:rsidR="00480A34" w:rsidRDefault="00480A34" w:rsidP="00FF5E25">
      <w:pPr>
        <w:pStyle w:val="ad"/>
      </w:pPr>
      <w:r>
        <w:t>C</w:t>
      </w:r>
    </w:p>
    <w:p w:rsidR="00480A34" w:rsidRDefault="00480A34" w:rsidP="00FF5E25">
      <w:pPr>
        <w:pStyle w:val="ad"/>
      </w:pPr>
      <w:r>
        <w:t xml:space="preserve">  Ну как живешь? - Не спрашивай...</w:t>
      </w:r>
    </w:p>
    <w:p w:rsidR="00480A34" w:rsidRDefault="00480A34" w:rsidP="00FF5E25">
      <w:pPr>
        <w:pStyle w:val="ad"/>
      </w:pPr>
      <w:r>
        <w:t>G</w:t>
      </w:r>
    </w:p>
    <w:p w:rsidR="00480A34" w:rsidRDefault="00480A34" w:rsidP="00FF5E25">
      <w:pPr>
        <w:pStyle w:val="ad"/>
      </w:pPr>
      <w:r>
        <w:t xml:space="preserve">  Всем миром правит </w:t>
      </w:r>
      <w:proofErr w:type="gramStart"/>
      <w:r>
        <w:t>добрая</w:t>
      </w:r>
      <w:proofErr w:type="gramEnd"/>
      <w:r>
        <w:t>,</w:t>
      </w:r>
    </w:p>
    <w:p w:rsidR="00480A34" w:rsidRDefault="00480A34" w:rsidP="00FF5E25">
      <w:pPr>
        <w:pStyle w:val="ad"/>
      </w:pPr>
      <w:r>
        <w:t>G</w:t>
      </w:r>
    </w:p>
    <w:p w:rsidR="00480A34" w:rsidRDefault="00480A34" w:rsidP="00FF5E25">
      <w:pPr>
        <w:pStyle w:val="ad"/>
      </w:pPr>
      <w:r>
        <w:t xml:space="preserve">  Хорошая, чуть вздорная</w:t>
      </w:r>
    </w:p>
    <w:p w:rsidR="00480A34" w:rsidRDefault="00480A34" w:rsidP="00FF5E25">
      <w:pPr>
        <w:pStyle w:val="ad"/>
      </w:pPr>
      <w:r>
        <w:t>E</w:t>
      </w:r>
    </w:p>
    <w:p w:rsidR="00480A34" w:rsidRDefault="00480A34" w:rsidP="00FF5E25">
      <w:pPr>
        <w:pStyle w:val="ad"/>
      </w:pPr>
      <w:r>
        <w:t xml:space="preserve">  Но мне уже не </w:t>
      </w:r>
      <w:proofErr w:type="gramStart"/>
      <w:r>
        <w:t>страшная</w:t>
      </w:r>
      <w:proofErr w:type="gramEnd"/>
      <w:r>
        <w:t>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[Припев]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E7         Am            E7</w:t>
      </w:r>
    </w:p>
    <w:p w:rsidR="00480A34" w:rsidRDefault="00480A34" w:rsidP="00FF5E25">
      <w:pPr>
        <w:pStyle w:val="ad"/>
      </w:pPr>
      <w:r>
        <w:t xml:space="preserve">  Белая река, капли о былом</w:t>
      </w:r>
    </w:p>
    <w:p w:rsidR="00480A34" w:rsidRDefault="00480A34" w:rsidP="00FF5E25">
      <w:pPr>
        <w:pStyle w:val="ad"/>
      </w:pPr>
      <w:r>
        <w:t xml:space="preserve">                            Am</w:t>
      </w:r>
    </w:p>
    <w:p w:rsidR="00480A34" w:rsidRDefault="00480A34" w:rsidP="00FF5E25">
      <w:pPr>
        <w:pStyle w:val="ad"/>
      </w:pPr>
      <w:r>
        <w:t xml:space="preserve">  Ах, река-рука, поведи крылом</w:t>
      </w:r>
    </w:p>
    <w:p w:rsidR="00480A34" w:rsidRDefault="00480A34" w:rsidP="00FF5E25">
      <w:pPr>
        <w:pStyle w:val="ad"/>
      </w:pPr>
      <w:r>
        <w:t xml:space="preserve">              C               G</w:t>
      </w:r>
    </w:p>
    <w:p w:rsidR="00480A34" w:rsidRDefault="00480A34" w:rsidP="00FF5E25">
      <w:pPr>
        <w:pStyle w:val="ad"/>
      </w:pPr>
      <w:r>
        <w:t xml:space="preserve">  Я тону, и мне, в этих пустяках</w:t>
      </w:r>
    </w:p>
    <w:p w:rsidR="00480A34" w:rsidRDefault="00480A34" w:rsidP="00FF5E25">
      <w:pPr>
        <w:pStyle w:val="ad"/>
      </w:pPr>
      <w:r>
        <w:t xml:space="preserve">                  G E              Am</w:t>
      </w:r>
    </w:p>
    <w:p w:rsidR="00480A34" w:rsidRDefault="00480A34" w:rsidP="00FF5E25">
      <w:pPr>
        <w:pStyle w:val="ad"/>
      </w:pPr>
      <w:r>
        <w:t xml:space="preserve">  Ты рюмка на столе, ты небо на руках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А помнишь эту песенку,</w:t>
      </w:r>
    </w:p>
    <w:p w:rsidR="00480A34" w:rsidRDefault="00480A34" w:rsidP="00FF5E25">
      <w:pPr>
        <w:pStyle w:val="ad"/>
      </w:pPr>
      <w:r>
        <w:t>Что запевали детством мы</w:t>
      </w:r>
    </w:p>
    <w:p w:rsidR="00480A34" w:rsidRDefault="00480A34" w:rsidP="00FF5E25">
      <w:pPr>
        <w:pStyle w:val="ad"/>
      </w:pPr>
      <w:r>
        <w:t>В подъезде да на лесенке</w:t>
      </w:r>
    </w:p>
    <w:p w:rsidR="00480A34" w:rsidRDefault="00480A34" w:rsidP="00FF5E25">
      <w:pPr>
        <w:pStyle w:val="ad"/>
      </w:pPr>
      <w:r>
        <w:t>Стояли наши стороны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свет окном разбавленный</w:t>
      </w:r>
    </w:p>
    <w:p w:rsidR="00480A34" w:rsidRDefault="00480A34" w:rsidP="00FF5E25">
      <w:pPr>
        <w:pStyle w:val="ad"/>
      </w:pPr>
      <w:r>
        <w:t>Был нам милее солнышка</w:t>
      </w:r>
    </w:p>
    <w:p w:rsidR="00480A34" w:rsidRDefault="00480A34" w:rsidP="00FF5E25">
      <w:pPr>
        <w:pStyle w:val="ad"/>
      </w:pPr>
      <w:r>
        <w:t>И ветерок отравленный</w:t>
      </w:r>
    </w:p>
    <w:p w:rsidR="00480A34" w:rsidRDefault="00480A34" w:rsidP="00FF5E25">
      <w:pPr>
        <w:pStyle w:val="ad"/>
      </w:pPr>
      <w:r>
        <w:t>Хватали мы из горлышка...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[Припев...]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И к миру, где все поровну</w:t>
      </w:r>
    </w:p>
    <w:p w:rsidR="00480A34" w:rsidRDefault="00480A34" w:rsidP="00FF5E25">
      <w:pPr>
        <w:pStyle w:val="ad"/>
      </w:pPr>
      <w:r>
        <w:t>Судьба вела нас веником,</w:t>
      </w:r>
    </w:p>
    <w:p w:rsidR="00480A34" w:rsidRDefault="00480A34" w:rsidP="00FF5E25">
      <w:pPr>
        <w:pStyle w:val="ad"/>
      </w:pPr>
      <w:r>
        <w:t>А мы смотрели в сторону,</w:t>
      </w:r>
    </w:p>
    <w:p w:rsidR="00480A34" w:rsidRDefault="00480A34" w:rsidP="00FF5E25">
      <w:pPr>
        <w:pStyle w:val="ad"/>
      </w:pPr>
      <w:r>
        <w:t xml:space="preserve">И было все до </w:t>
      </w:r>
      <w:proofErr w:type="gramStart"/>
      <w:r>
        <w:t>фени</w:t>
      </w:r>
      <w:proofErr w:type="gramEnd"/>
      <w:r>
        <w:t xml:space="preserve"> нам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lastRenderedPageBreak/>
        <w:t>И в этой вечной осени</w:t>
      </w:r>
    </w:p>
    <w:p w:rsidR="00480A34" w:rsidRDefault="00480A34" w:rsidP="00FF5E25">
      <w:pPr>
        <w:pStyle w:val="ad"/>
      </w:pPr>
      <w:r>
        <w:t>Сидим с тобой, два голых тополя</w:t>
      </w:r>
    </w:p>
    <w:p w:rsidR="00480A34" w:rsidRDefault="00480A34" w:rsidP="00FF5E25">
      <w:pPr>
        <w:pStyle w:val="ad"/>
      </w:pPr>
      <w:r>
        <w:t>А смерть считает до семи,</w:t>
      </w:r>
    </w:p>
    <w:p w:rsidR="00480A34" w:rsidRDefault="00480A34" w:rsidP="00FF5E25">
      <w:pPr>
        <w:pStyle w:val="ad"/>
      </w:pPr>
      <w:r>
        <w:t xml:space="preserve">И утирает </w:t>
      </w:r>
      <w:proofErr w:type="gramStart"/>
      <w:r>
        <w:t>сопли</w:t>
      </w:r>
      <w:proofErr w:type="gramEnd"/>
      <w:r>
        <w:t xml:space="preserve"> нам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[Припев...]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бас в припев</w:t>
      </w:r>
      <w:proofErr w:type="gramStart"/>
      <w:r>
        <w:t>е(</w:t>
      </w:r>
      <w:proofErr w:type="gramEnd"/>
      <w:r>
        <w:t>если нужно)</w:t>
      </w:r>
    </w:p>
    <w:p w:rsidR="00480A34" w:rsidRDefault="00480A34" w:rsidP="00FF5E25">
      <w:pPr>
        <w:pStyle w:val="ad"/>
      </w:pPr>
      <w:r>
        <w:t>4 5-7-8-10-8-7-(1*)-0-4-6-7-6-4-(2*)-(2*)-(2*)-(1*)-(1*)</w:t>
      </w:r>
    </w:p>
    <w:p w:rsidR="00480A34" w:rsidRDefault="00480A34" w:rsidP="00FF5E25">
      <w:pPr>
        <w:pStyle w:val="ad"/>
      </w:pPr>
      <w:r>
        <w:t>3</w:t>
      </w:r>
    </w:p>
    <w:p w:rsidR="00480A34" w:rsidRDefault="00480A34" w:rsidP="00FF5E25">
      <w:pPr>
        <w:pStyle w:val="ad"/>
      </w:pPr>
      <w:r>
        <w:t>2</w:t>
      </w:r>
    </w:p>
    <w:p w:rsidR="00480A34" w:rsidRDefault="00480A34" w:rsidP="00FF5E25">
      <w:pPr>
        <w:pStyle w:val="ad"/>
      </w:pPr>
      <w:r>
        <w:t>1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4 ----------------(3*)-(3*)-(3*)-(2*)-(1*)-5</w:t>
      </w:r>
    </w:p>
    <w:p w:rsidR="00480A34" w:rsidRDefault="00480A34" w:rsidP="00FF5E25">
      <w:pPr>
        <w:pStyle w:val="ad"/>
      </w:pPr>
      <w:r>
        <w:t>3 3-5-6-8-6-5-(3*)--------------------------</w:t>
      </w:r>
    </w:p>
    <w:p w:rsidR="00480A34" w:rsidRDefault="00480A34" w:rsidP="00FF5E25">
      <w:pPr>
        <w:pStyle w:val="ad"/>
      </w:pPr>
      <w:r>
        <w:t xml:space="preserve">   ()-играть то</w:t>
      </w:r>
      <w:proofErr w:type="gramStart"/>
      <w:r>
        <w:t>,ч</w:t>
      </w:r>
      <w:proofErr w:type="gramEnd"/>
      <w:r>
        <w:t>то перед скобками</w:t>
      </w:r>
    </w:p>
    <w:p w:rsidR="00480A34" w:rsidRDefault="00480A34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480A34" w:rsidRDefault="00764DC2" w:rsidP="00FF5E25">
      <w:pPr>
        <w:pStyle w:val="3"/>
      </w:pPr>
      <w:bookmarkStart w:id="60" w:name="_Toc333498640"/>
      <w:r>
        <w:lastRenderedPageBreak/>
        <w:t>!</w:t>
      </w:r>
      <w:r w:rsidR="00480A34">
        <w:t>ДДТ - В последнюю осень, аккорды, gtp, mp3</w:t>
      </w:r>
      <w:bookmarkEnd w:id="60"/>
    </w:p>
    <w:p w:rsidR="00D92447" w:rsidRPr="00EE161F" w:rsidRDefault="00D92447" w:rsidP="00FF5E25">
      <w:pPr>
        <w:pStyle w:val="ad"/>
      </w:pPr>
    </w:p>
    <w:p w:rsidR="00480A34" w:rsidRDefault="00480A34" w:rsidP="00FF5E25">
      <w:pPr>
        <w:pStyle w:val="ad"/>
      </w:pPr>
      <w:r>
        <w:t>Вступление:</w:t>
      </w:r>
    </w:p>
    <w:p w:rsidR="00480A34" w:rsidRDefault="00480A34" w:rsidP="00FF5E25">
      <w:pPr>
        <w:pStyle w:val="ad"/>
      </w:pPr>
      <w:r>
        <w:t>Em | C    | G | H7</w:t>
      </w:r>
    </w:p>
    <w:p w:rsidR="00480A34" w:rsidRDefault="00480A34" w:rsidP="00FF5E25">
      <w:pPr>
        <w:pStyle w:val="ad"/>
      </w:pPr>
      <w:r>
        <w:t>Em | D/F# | G | H7</w:t>
      </w:r>
    </w:p>
    <w:p w:rsidR="00480A34" w:rsidRDefault="00480A34" w:rsidP="00FF5E25">
      <w:pPr>
        <w:pStyle w:val="ad"/>
      </w:pPr>
      <w:r>
        <w:t>Em | C    | G | H7</w:t>
      </w:r>
    </w:p>
    <w:p w:rsidR="00480A34" w:rsidRDefault="00480A34" w:rsidP="00FF5E25">
      <w:pPr>
        <w:pStyle w:val="ad"/>
      </w:pPr>
      <w:r>
        <w:t>Em | D/F# | G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      D     Em          C            G</w:t>
      </w:r>
    </w:p>
    <w:p w:rsidR="00480A34" w:rsidRDefault="00480A34" w:rsidP="00FF5E25">
      <w:pPr>
        <w:pStyle w:val="ad"/>
      </w:pPr>
      <w:r>
        <w:t>В последнюю осень, ни строчки, ни вздоха</w:t>
      </w:r>
    </w:p>
    <w:p w:rsidR="00480A34" w:rsidRDefault="00480A34" w:rsidP="00FF5E25">
      <w:pPr>
        <w:pStyle w:val="ad"/>
      </w:pPr>
      <w:r>
        <w:t xml:space="preserve">    D      Em     C        G</w:t>
      </w:r>
    </w:p>
    <w:p w:rsidR="00480A34" w:rsidRDefault="00480A34" w:rsidP="00FF5E25">
      <w:pPr>
        <w:pStyle w:val="ad"/>
      </w:pPr>
      <w:r>
        <w:t xml:space="preserve">Последние песни осыпались летом... </w:t>
      </w:r>
    </w:p>
    <w:p w:rsidR="00480A34" w:rsidRDefault="00480A34" w:rsidP="00FF5E25">
      <w:pPr>
        <w:pStyle w:val="ad"/>
      </w:pPr>
      <w:r>
        <w:t xml:space="preserve">   H7          Em       D      G</w:t>
      </w:r>
    </w:p>
    <w:p w:rsidR="00480A34" w:rsidRDefault="00480A34" w:rsidP="00FF5E25">
      <w:pPr>
        <w:pStyle w:val="ad"/>
      </w:pPr>
      <w:r>
        <w:t>Прощальным костром догорает эпоха</w:t>
      </w:r>
    </w:p>
    <w:p w:rsidR="00480A34" w:rsidRDefault="00480A34" w:rsidP="00FF5E25">
      <w:pPr>
        <w:pStyle w:val="ad"/>
      </w:pPr>
      <w:r>
        <w:t xml:space="preserve">  H7      Em       C        G</w:t>
      </w:r>
    </w:p>
    <w:p w:rsidR="00480A34" w:rsidRDefault="00480A34" w:rsidP="00FF5E25">
      <w:pPr>
        <w:pStyle w:val="ad"/>
      </w:pPr>
      <w:r>
        <w:t>И мы наблюдаем за тенью и светом</w:t>
      </w:r>
    </w:p>
    <w:p w:rsidR="00480A34" w:rsidRDefault="00480A34" w:rsidP="00FF5E25">
      <w:pPr>
        <w:pStyle w:val="ad"/>
      </w:pPr>
    </w:p>
    <w:p w:rsidR="00480A34" w:rsidRPr="00480A34" w:rsidRDefault="00480A34" w:rsidP="00FF5E25">
      <w:pPr>
        <w:pStyle w:val="ad"/>
        <w:rPr>
          <w:lang w:val="en-US"/>
        </w:rPr>
      </w:pPr>
      <w:r>
        <w:tab/>
        <w:t xml:space="preserve">      </w:t>
      </w:r>
      <w:r w:rsidRPr="00480A34">
        <w:rPr>
          <w:lang w:val="en-US"/>
        </w:rPr>
        <w:t xml:space="preserve">H7    Em   C   </w:t>
      </w:r>
      <w:proofErr w:type="gramStart"/>
      <w:r w:rsidRPr="00480A34">
        <w:rPr>
          <w:lang w:val="en-US"/>
        </w:rPr>
        <w:t>G  H7</w:t>
      </w:r>
      <w:proofErr w:type="gramEnd"/>
      <w:r w:rsidRPr="00480A34">
        <w:rPr>
          <w:lang w:val="en-US"/>
        </w:rPr>
        <w:t xml:space="preserve">  Em  D/F#  G     \</w:t>
      </w:r>
    </w:p>
    <w:p w:rsidR="00480A34" w:rsidRDefault="00480A34" w:rsidP="00FF5E25">
      <w:pPr>
        <w:pStyle w:val="ad"/>
      </w:pPr>
      <w:r w:rsidRPr="00480A34">
        <w:rPr>
          <w:lang w:val="en-US"/>
        </w:rPr>
        <w:tab/>
      </w:r>
      <w:r>
        <w:t>В последнюю осень                           /  2 раза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Осенняя </w:t>
      </w:r>
      <w:proofErr w:type="gramStart"/>
      <w:r>
        <w:t>буря</w:t>
      </w:r>
      <w:proofErr w:type="gramEnd"/>
      <w:r>
        <w:t xml:space="preserve"> шутя разметала</w:t>
      </w:r>
    </w:p>
    <w:p w:rsidR="00480A34" w:rsidRDefault="00480A34" w:rsidP="00FF5E25">
      <w:pPr>
        <w:pStyle w:val="ad"/>
      </w:pPr>
      <w:r>
        <w:t xml:space="preserve">Все </w:t>
      </w:r>
      <w:proofErr w:type="gramStart"/>
      <w:r>
        <w:t>то</w:t>
      </w:r>
      <w:proofErr w:type="gramEnd"/>
      <w:r>
        <w:t xml:space="preserve"> что душило нас пыльною ночью</w:t>
      </w:r>
    </w:p>
    <w:p w:rsidR="00480A34" w:rsidRDefault="00480A34" w:rsidP="00FF5E25">
      <w:pPr>
        <w:pStyle w:val="ad"/>
      </w:pPr>
      <w:r>
        <w:t xml:space="preserve">Все то что </w:t>
      </w:r>
      <w:proofErr w:type="gramStart"/>
      <w:r>
        <w:t>дарило</w:t>
      </w:r>
      <w:proofErr w:type="gramEnd"/>
      <w:r>
        <w:t xml:space="preserve"> играло мерцало</w:t>
      </w:r>
    </w:p>
    <w:p w:rsidR="00480A34" w:rsidRDefault="00480A34" w:rsidP="00FF5E25">
      <w:pPr>
        <w:pStyle w:val="ad"/>
      </w:pPr>
      <w:r>
        <w:t>Осиновым ветром разорвано в клочья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Проигрыш = вступление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Ах, Александр Сергеевич, милый</w:t>
      </w:r>
    </w:p>
    <w:p w:rsidR="00480A34" w:rsidRDefault="00480A34" w:rsidP="00FF5E25">
      <w:pPr>
        <w:pStyle w:val="ad"/>
      </w:pPr>
      <w:r>
        <w:t>Ну что же вы нам ничего не сказали</w:t>
      </w:r>
    </w:p>
    <w:p w:rsidR="00480A34" w:rsidRDefault="00480A34" w:rsidP="00FF5E25">
      <w:pPr>
        <w:pStyle w:val="ad"/>
      </w:pPr>
      <w:r>
        <w:t xml:space="preserve">О том как </w:t>
      </w:r>
      <w:proofErr w:type="gramStart"/>
      <w:r>
        <w:t>держали</w:t>
      </w:r>
      <w:proofErr w:type="gramEnd"/>
      <w:r>
        <w:t xml:space="preserve"> искали любили</w:t>
      </w:r>
    </w:p>
    <w:p w:rsidR="00480A34" w:rsidRDefault="00480A34" w:rsidP="00FF5E25">
      <w:pPr>
        <w:pStyle w:val="ad"/>
      </w:pPr>
      <w:r>
        <w:t xml:space="preserve">О </w:t>
      </w:r>
      <w:proofErr w:type="gramStart"/>
      <w:r>
        <w:t>том</w:t>
      </w:r>
      <w:proofErr w:type="gramEnd"/>
      <w:r>
        <w:t xml:space="preserve"> что в последнюю осень вы знали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 xml:space="preserve">Голодное </w:t>
      </w:r>
      <w:proofErr w:type="gramStart"/>
      <w:r>
        <w:t>море</w:t>
      </w:r>
      <w:proofErr w:type="gramEnd"/>
      <w:r>
        <w:t xml:space="preserve"> шипя проглотило</w:t>
      </w:r>
    </w:p>
    <w:p w:rsidR="00480A34" w:rsidRDefault="00480A34" w:rsidP="00FF5E25">
      <w:pPr>
        <w:pStyle w:val="ad"/>
      </w:pPr>
      <w:r>
        <w:t>Осеннее солнце и за облаками</w:t>
      </w:r>
    </w:p>
    <w:p w:rsidR="00480A34" w:rsidRDefault="00480A34" w:rsidP="00FF5E25">
      <w:pPr>
        <w:pStyle w:val="ad"/>
      </w:pPr>
      <w:r>
        <w:t xml:space="preserve">Вы больше не вспомните </w:t>
      </w:r>
      <w:proofErr w:type="gramStart"/>
      <w:r>
        <w:t>то</w:t>
      </w:r>
      <w:proofErr w:type="gramEnd"/>
      <w:r>
        <w:t xml:space="preserve"> что здесь было</w:t>
      </w:r>
    </w:p>
    <w:p w:rsidR="00480A34" w:rsidRDefault="00480A34" w:rsidP="00FF5E25">
      <w:pPr>
        <w:pStyle w:val="ad"/>
      </w:pPr>
      <w:r>
        <w:t>И пыльной травы не коснетесь руками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Уходят в последнюю осень поэты</w:t>
      </w:r>
    </w:p>
    <w:p w:rsidR="00480A34" w:rsidRDefault="00480A34" w:rsidP="00FF5E25">
      <w:pPr>
        <w:pStyle w:val="ad"/>
      </w:pPr>
      <w:r>
        <w:t>И их не вернуть - заколочены ставни</w:t>
      </w:r>
    </w:p>
    <w:p w:rsidR="00480A34" w:rsidRDefault="00480A34" w:rsidP="00FF5E25">
      <w:pPr>
        <w:pStyle w:val="ad"/>
      </w:pPr>
      <w:r>
        <w:t>Остались дожди и замерзшее лето</w:t>
      </w:r>
    </w:p>
    <w:p w:rsidR="00480A34" w:rsidRDefault="00480A34" w:rsidP="00FF5E25">
      <w:pPr>
        <w:pStyle w:val="ad"/>
      </w:pPr>
      <w:r>
        <w:t>Осталась любовь и ожившие камни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Проигрыш = вступление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ab/>
        <w:t>Припев</w:t>
      </w:r>
    </w:p>
    <w:p w:rsidR="00480A34" w:rsidRDefault="00480A34" w:rsidP="00FF5E25">
      <w:pPr>
        <w:pStyle w:val="ad"/>
      </w:pPr>
    </w:p>
    <w:p w:rsidR="00480A34" w:rsidRDefault="00480A34" w:rsidP="00FF5E25">
      <w:pPr>
        <w:pStyle w:val="ad"/>
      </w:pPr>
      <w:r>
        <w:t>Кода = аккордам припева</w:t>
      </w:r>
    </w:p>
    <w:p w:rsidR="00480A34" w:rsidRDefault="00480A34" w:rsidP="00480A34">
      <w:pPr>
        <w:pStyle w:val="ad"/>
      </w:pPr>
      <w:proofErr w:type="gramStart"/>
      <w:r>
        <w:rPr>
          <w:b/>
          <w:bCs w:val="0"/>
        </w:rPr>
        <w:t>Комментарий автора подбора</w:t>
      </w:r>
      <w:proofErr w:type="gramEnd"/>
      <w:r>
        <w:rPr>
          <w:b/>
          <w:bCs w:val="0"/>
        </w:rPr>
        <w:t xml:space="preserve"> к песне:</w:t>
      </w:r>
      <w:r>
        <w:br/>
        <w:t>D/F# = 200232 (аккорд D с большим пальцем на 2-м ладу 6-й струны)</w:t>
      </w:r>
    </w:p>
    <w:p w:rsidR="00480A34" w:rsidRDefault="00480A34" w:rsidP="00480A3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br w:type="page"/>
      </w:r>
    </w:p>
    <w:p w:rsidR="00480A34" w:rsidRDefault="00480A34" w:rsidP="00480A34">
      <w:pPr>
        <w:pStyle w:val="ad"/>
      </w:pPr>
    </w:p>
    <w:p w:rsidR="00480A34" w:rsidRDefault="00480A34" w:rsidP="00A75DFE">
      <w:pPr>
        <w:pStyle w:val="ad"/>
      </w:pPr>
    </w:p>
    <w:p w:rsidR="00A75DFE" w:rsidRDefault="00A75DFE" w:rsidP="00A75DFE">
      <w:pPr>
        <w:pStyle w:val="2"/>
      </w:pPr>
      <w:bookmarkStart w:id="61" w:name="_Toc333498641"/>
      <w:r>
        <w:t>АЛИСА</w:t>
      </w:r>
      <w:bookmarkEnd w:id="61"/>
    </w:p>
    <w:p w:rsidR="00764DC2" w:rsidRDefault="00764DC2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955941" w:rsidRDefault="00955941" w:rsidP="00955941">
      <w:pPr>
        <w:pStyle w:val="2"/>
      </w:pPr>
      <w:bookmarkStart w:id="62" w:name="_Toc333498642"/>
      <w:r>
        <w:lastRenderedPageBreak/>
        <w:t>АГАТА КРИСТИ</w:t>
      </w:r>
      <w:bookmarkEnd w:id="62"/>
    </w:p>
    <w:p w:rsidR="00955941" w:rsidRDefault="00955941" w:rsidP="00955941">
      <w:pPr>
        <w:pStyle w:val="3"/>
      </w:pPr>
      <w:bookmarkStart w:id="63" w:name="_Toc333498643"/>
      <w:r>
        <w:t>Агата Кристи - Сказачная тайга, аккорды</w:t>
      </w:r>
      <w:bookmarkEnd w:id="63"/>
    </w:p>
    <w:p w:rsidR="00D92447" w:rsidRDefault="00D92447" w:rsidP="00955941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"http://www.amdm.ru/away.php?to2=http%3A%2F%2Fwww.naitimp3.ru%2Fsearch%2F%C0%E3%E0%F2%E0%2F%CA%F0%E8%F1%F2%E8%2F%D1%EA%E0%E7%E0%F7%ED%E0%FF%2F%F2%E0%E9%E3%E0" </w:instrText>
      </w:r>
      <w:r>
        <w:fldChar w:fldCharType="separate"/>
      </w:r>
    </w:p>
    <w:p w:rsidR="00955941" w:rsidRDefault="00D92447" w:rsidP="00955941">
      <w:r>
        <w:rPr>
          <w:rStyle w:val="a6"/>
          <w:b/>
          <w:bCs/>
        </w:rPr>
        <w:fldChar w:fldCharType="end"/>
      </w:r>
      <w:r w:rsidR="00955941">
        <w:t xml:space="preserve"> </w:t>
      </w:r>
    </w:p>
    <w:p w:rsidR="00955941" w:rsidRDefault="00955941" w:rsidP="00FF5E25">
      <w:pPr>
        <w:pStyle w:val="ad"/>
      </w:pPr>
      <w:r>
        <w:t xml:space="preserve">    Dm               E7</w:t>
      </w:r>
    </w:p>
    <w:p w:rsidR="00955941" w:rsidRDefault="00955941" w:rsidP="00FF5E25">
      <w:pPr>
        <w:pStyle w:val="ad"/>
      </w:pPr>
      <w:r>
        <w:t xml:space="preserve">     Когда я на почте служил ямщиком,</w:t>
      </w:r>
    </w:p>
    <w:p w:rsidR="00955941" w:rsidRDefault="00955941" w:rsidP="00FF5E25">
      <w:pPr>
        <w:pStyle w:val="ad"/>
      </w:pPr>
      <w:r>
        <w:t xml:space="preserve">          A                Dm</w:t>
      </w:r>
    </w:p>
    <w:p w:rsidR="00955941" w:rsidRDefault="00955941" w:rsidP="00FF5E25">
      <w:pPr>
        <w:pStyle w:val="ad"/>
      </w:pPr>
      <w:r>
        <w:t xml:space="preserve">     Ко мне постучался косматый геолог</w:t>
      </w:r>
    </w:p>
    <w:p w:rsidR="00955941" w:rsidRDefault="00955941" w:rsidP="00FF5E25">
      <w:pPr>
        <w:pStyle w:val="ad"/>
      </w:pPr>
      <w:r>
        <w:t xml:space="preserve">         B                Dm</w:t>
      </w:r>
    </w:p>
    <w:p w:rsidR="00955941" w:rsidRDefault="00955941" w:rsidP="00FF5E25">
      <w:pPr>
        <w:pStyle w:val="ad"/>
      </w:pPr>
      <w:r>
        <w:t xml:space="preserve">     И глядя на карту на белой стене</w:t>
      </w:r>
    </w:p>
    <w:p w:rsidR="00955941" w:rsidRDefault="00955941" w:rsidP="00FF5E25">
      <w:pPr>
        <w:pStyle w:val="ad"/>
      </w:pPr>
      <w:r>
        <w:t xml:space="preserve">      E7             A</w:t>
      </w:r>
    </w:p>
    <w:p w:rsidR="00955941" w:rsidRDefault="00955941" w:rsidP="00FF5E25">
      <w:pPr>
        <w:pStyle w:val="ad"/>
      </w:pPr>
      <w:r>
        <w:t xml:space="preserve">     Он усмехнулся мне.</w:t>
      </w:r>
    </w:p>
    <w:p w:rsidR="00955941" w:rsidRDefault="00955941" w:rsidP="00FF5E25">
      <w:pPr>
        <w:pStyle w:val="ad"/>
      </w:pPr>
      <w:r>
        <w:t xml:space="preserve">    Dm                   E7</w:t>
      </w:r>
    </w:p>
    <w:p w:rsidR="00955941" w:rsidRDefault="00955941" w:rsidP="00FF5E25">
      <w:pPr>
        <w:pStyle w:val="ad"/>
      </w:pPr>
      <w:r>
        <w:t xml:space="preserve">     Он рассказал, как плачет тайга,</w:t>
      </w:r>
    </w:p>
    <w:p w:rsidR="00955941" w:rsidRDefault="00955941" w:rsidP="00FF5E25">
      <w:pPr>
        <w:pStyle w:val="ad"/>
      </w:pPr>
      <w:r>
        <w:t xml:space="preserve">      Gm          A</w:t>
      </w:r>
    </w:p>
    <w:p w:rsidR="00955941" w:rsidRDefault="00955941" w:rsidP="00FF5E25">
      <w:pPr>
        <w:pStyle w:val="ad"/>
      </w:pPr>
      <w:r>
        <w:t xml:space="preserve">     Без мужика она одинока.</w:t>
      </w:r>
    </w:p>
    <w:p w:rsidR="00955941" w:rsidRDefault="00955941" w:rsidP="00FF5E25">
      <w:pPr>
        <w:pStyle w:val="ad"/>
      </w:pPr>
      <w:r>
        <w:t xml:space="preserve">      Dm              E7</w:t>
      </w:r>
    </w:p>
    <w:p w:rsidR="00955941" w:rsidRDefault="00955941" w:rsidP="00FF5E25">
      <w:pPr>
        <w:pStyle w:val="ad"/>
      </w:pPr>
      <w:r>
        <w:t xml:space="preserve">     </w:t>
      </w:r>
      <w:proofErr w:type="gramStart"/>
      <w:r>
        <w:t>Нету</w:t>
      </w:r>
      <w:proofErr w:type="gramEnd"/>
      <w:r>
        <w:t xml:space="preserve"> на почте у них ямщика,</w:t>
      </w:r>
    </w:p>
    <w:p w:rsidR="00955941" w:rsidRDefault="00955941" w:rsidP="00FF5E25">
      <w:pPr>
        <w:pStyle w:val="ad"/>
      </w:pPr>
      <w:r>
        <w:t xml:space="preserve">       Gm</w:t>
      </w:r>
    </w:p>
    <w:p w:rsidR="00955941" w:rsidRDefault="00955941" w:rsidP="00FF5E25">
      <w:pPr>
        <w:pStyle w:val="ad"/>
      </w:pPr>
      <w:r>
        <w:t xml:space="preserve">     Значит нам туда дорога,</w:t>
      </w:r>
    </w:p>
    <w:p w:rsidR="00955941" w:rsidRDefault="00955941" w:rsidP="00FF5E25">
      <w:pPr>
        <w:pStyle w:val="ad"/>
      </w:pPr>
      <w:r>
        <w:t xml:space="preserve">       A</w:t>
      </w:r>
    </w:p>
    <w:p w:rsidR="00955941" w:rsidRDefault="00955941" w:rsidP="00FF5E25">
      <w:pPr>
        <w:pStyle w:val="ad"/>
      </w:pPr>
      <w:r>
        <w:t xml:space="preserve">     Значит нам туда дорога.</w:t>
      </w:r>
    </w:p>
    <w:p w:rsidR="00955941" w:rsidRDefault="00955941" w:rsidP="00FF5E25">
      <w:pPr>
        <w:pStyle w:val="ad"/>
      </w:pPr>
    </w:p>
    <w:p w:rsidR="00955941" w:rsidRDefault="00955941" w:rsidP="00FF5E25">
      <w:pPr>
        <w:pStyle w:val="ad"/>
      </w:pPr>
      <w:r>
        <w:t xml:space="preserve">         Dm               Gm</w:t>
      </w:r>
    </w:p>
    <w:p w:rsidR="00955941" w:rsidRDefault="00955941" w:rsidP="00FF5E25">
      <w:pPr>
        <w:pStyle w:val="ad"/>
      </w:pPr>
      <w:r>
        <w:t xml:space="preserve">         Облака в небо спрятались,</w:t>
      </w:r>
    </w:p>
    <w:p w:rsidR="00955941" w:rsidRDefault="00955941" w:rsidP="00FF5E25">
      <w:pPr>
        <w:pStyle w:val="ad"/>
      </w:pPr>
      <w:r>
        <w:t xml:space="preserve">           A             F</w:t>
      </w:r>
    </w:p>
    <w:p w:rsidR="00955941" w:rsidRDefault="00955941" w:rsidP="00FF5E25">
      <w:pPr>
        <w:pStyle w:val="ad"/>
      </w:pPr>
      <w:r>
        <w:t xml:space="preserve">         Звезды пьяные смотрят вниз</w:t>
      </w:r>
    </w:p>
    <w:p w:rsidR="00955941" w:rsidRDefault="00955941" w:rsidP="00FF5E25">
      <w:pPr>
        <w:pStyle w:val="ad"/>
      </w:pPr>
      <w:r>
        <w:t xml:space="preserve">              Dm          G</w:t>
      </w:r>
    </w:p>
    <w:p w:rsidR="00955941" w:rsidRDefault="00955941" w:rsidP="00FF5E25">
      <w:pPr>
        <w:pStyle w:val="ad"/>
      </w:pPr>
      <w:r>
        <w:t xml:space="preserve">         И в дебри сказочной тайги</w:t>
      </w:r>
    </w:p>
    <w:p w:rsidR="00955941" w:rsidRPr="00955941" w:rsidRDefault="00955941" w:rsidP="00FF5E25">
      <w:pPr>
        <w:pStyle w:val="ad"/>
        <w:rPr>
          <w:lang w:val="en-US"/>
        </w:rPr>
      </w:pPr>
      <w:r>
        <w:t xml:space="preserve">          </w:t>
      </w:r>
      <w:r w:rsidRPr="00955941">
        <w:rPr>
          <w:lang w:val="en-US"/>
        </w:rPr>
        <w:t>A</w:t>
      </w:r>
    </w:p>
    <w:p w:rsidR="00955941" w:rsidRPr="00955941" w:rsidRDefault="00955941" w:rsidP="00FF5E25">
      <w:pPr>
        <w:pStyle w:val="ad"/>
        <w:rPr>
          <w:lang w:val="en-US"/>
        </w:rPr>
      </w:pPr>
      <w:r w:rsidRPr="00955941">
        <w:rPr>
          <w:lang w:val="en-US"/>
        </w:rPr>
        <w:t xml:space="preserve">         </w:t>
      </w:r>
      <w:r>
        <w:t>Падают</w:t>
      </w:r>
      <w:r w:rsidRPr="00955941">
        <w:rPr>
          <w:lang w:val="en-US"/>
        </w:rPr>
        <w:t xml:space="preserve"> </w:t>
      </w:r>
      <w:r>
        <w:t>они</w:t>
      </w:r>
      <w:r w:rsidRPr="00955941">
        <w:rPr>
          <w:lang w:val="en-US"/>
        </w:rPr>
        <w:t>.</w:t>
      </w:r>
    </w:p>
    <w:p w:rsidR="00955941" w:rsidRPr="00955941" w:rsidRDefault="00955941" w:rsidP="00FF5E25">
      <w:pPr>
        <w:pStyle w:val="ad"/>
        <w:rPr>
          <w:lang w:val="en-US"/>
        </w:rPr>
      </w:pPr>
    </w:p>
    <w:p w:rsidR="00955941" w:rsidRPr="00955941" w:rsidRDefault="00955941" w:rsidP="00FF5E25">
      <w:pPr>
        <w:pStyle w:val="ad"/>
        <w:rPr>
          <w:lang w:val="en-US"/>
        </w:rPr>
      </w:pPr>
      <w:r w:rsidRPr="00955941">
        <w:rPr>
          <w:lang w:val="en-US"/>
        </w:rPr>
        <w:t xml:space="preserve">     |</w:t>
      </w:r>
      <w:proofErr w:type="gramStart"/>
      <w:r w:rsidRPr="00955941">
        <w:rPr>
          <w:lang w:val="en-US"/>
        </w:rPr>
        <w:t>:Dm</w:t>
      </w:r>
      <w:proofErr w:type="gramEnd"/>
      <w:r w:rsidRPr="00955941">
        <w:rPr>
          <w:lang w:val="en-US"/>
        </w:rPr>
        <w:t xml:space="preserve"> Gm A F Dm G A Dm:|</w:t>
      </w:r>
    </w:p>
    <w:p w:rsidR="00955941" w:rsidRPr="00955941" w:rsidRDefault="00955941" w:rsidP="00FF5E25">
      <w:pPr>
        <w:pStyle w:val="ad"/>
        <w:rPr>
          <w:lang w:val="en-US"/>
        </w:rPr>
      </w:pPr>
    </w:p>
    <w:p w:rsidR="00955941" w:rsidRDefault="00955941" w:rsidP="00FF5E25">
      <w:pPr>
        <w:pStyle w:val="ad"/>
      </w:pPr>
      <w:r w:rsidRPr="00955941">
        <w:rPr>
          <w:lang w:val="en-US"/>
        </w:rPr>
        <w:t xml:space="preserve">     </w:t>
      </w:r>
      <w:r>
        <w:t>Черные сказки белой зимы</w:t>
      </w:r>
    </w:p>
    <w:p w:rsidR="00955941" w:rsidRDefault="00955941" w:rsidP="00FF5E25">
      <w:pPr>
        <w:pStyle w:val="ad"/>
      </w:pPr>
      <w:r>
        <w:t xml:space="preserve">     На ночь поют нам большие деревья</w:t>
      </w:r>
    </w:p>
    <w:p w:rsidR="00955941" w:rsidRDefault="00955941" w:rsidP="00FF5E25">
      <w:pPr>
        <w:pStyle w:val="ad"/>
      </w:pPr>
      <w:r>
        <w:t xml:space="preserve">     Черные </w:t>
      </w:r>
      <w:proofErr w:type="gramStart"/>
      <w:r>
        <w:t>сказки про</w:t>
      </w:r>
      <w:proofErr w:type="gramEnd"/>
      <w:r>
        <w:t xml:space="preserve"> розовый снег</w:t>
      </w:r>
    </w:p>
    <w:p w:rsidR="00955941" w:rsidRDefault="00955941" w:rsidP="00FF5E25">
      <w:pPr>
        <w:pStyle w:val="ad"/>
      </w:pPr>
      <w:r>
        <w:t xml:space="preserve">     Розовый снег даже во сне</w:t>
      </w:r>
    </w:p>
    <w:p w:rsidR="00955941" w:rsidRDefault="00955941" w:rsidP="00FF5E25">
      <w:pPr>
        <w:pStyle w:val="ad"/>
      </w:pPr>
      <w:r>
        <w:t xml:space="preserve">     А ночью по лесу идет Сатана</w:t>
      </w:r>
    </w:p>
    <w:p w:rsidR="00955941" w:rsidRDefault="00955941" w:rsidP="00FF5E25">
      <w:pPr>
        <w:pStyle w:val="ad"/>
      </w:pPr>
      <w:r>
        <w:t xml:space="preserve">     И собирает свежие души</w:t>
      </w:r>
    </w:p>
    <w:p w:rsidR="00955941" w:rsidRDefault="00955941" w:rsidP="00FF5E25">
      <w:pPr>
        <w:pStyle w:val="ad"/>
      </w:pPr>
      <w:r>
        <w:t xml:space="preserve">     Новую кровь получила зима</w:t>
      </w:r>
    </w:p>
    <w:p w:rsidR="00955941" w:rsidRDefault="00955941" w:rsidP="00FF5E25">
      <w:pPr>
        <w:pStyle w:val="ad"/>
      </w:pPr>
      <w:r>
        <w:t xml:space="preserve">     И тебя она получит</w:t>
      </w:r>
    </w:p>
    <w:p w:rsidR="00955941" w:rsidRDefault="00955941" w:rsidP="00FF5E25">
      <w:pPr>
        <w:pStyle w:val="ad"/>
      </w:pPr>
      <w:r>
        <w:t xml:space="preserve">     И тебя она получит</w:t>
      </w:r>
    </w:p>
    <w:p w:rsidR="00955941" w:rsidRDefault="00955941" w:rsidP="00FF5E25">
      <w:pPr>
        <w:pStyle w:val="ad"/>
      </w:pPr>
    </w:p>
    <w:p w:rsidR="00955941" w:rsidRPr="00955941" w:rsidRDefault="00955941" w:rsidP="00FF5E25">
      <w:pPr>
        <w:pStyle w:val="ad"/>
        <w:rPr>
          <w:lang w:val="en-US"/>
        </w:rPr>
      </w:pPr>
      <w:r>
        <w:t xml:space="preserve">     </w:t>
      </w:r>
      <w:r w:rsidRPr="00955941">
        <w:rPr>
          <w:lang w:val="en-US"/>
        </w:rPr>
        <w:t>|</w:t>
      </w:r>
      <w:proofErr w:type="gramStart"/>
      <w:r w:rsidRPr="00955941">
        <w:rPr>
          <w:lang w:val="en-US"/>
        </w:rPr>
        <w:t>:Em</w:t>
      </w:r>
      <w:proofErr w:type="gramEnd"/>
      <w:r w:rsidRPr="00955941">
        <w:rPr>
          <w:lang w:val="en-US"/>
        </w:rPr>
        <w:t xml:space="preserve"> Am H G Em A H:| - </w:t>
      </w:r>
      <w:r>
        <w:t>припев</w:t>
      </w:r>
    </w:p>
    <w:p w:rsidR="00FF5E25" w:rsidRDefault="00FF5E25">
      <w:pPr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:rsidR="00424BF0" w:rsidRDefault="00424BF0" w:rsidP="00480A34">
      <w:pPr>
        <w:pStyle w:val="2"/>
      </w:pPr>
      <w:bookmarkStart w:id="64" w:name="_Toc333498644"/>
      <w:r>
        <w:lastRenderedPageBreak/>
        <w:t>Машина Времени</w:t>
      </w:r>
      <w:bookmarkEnd w:id="64"/>
    </w:p>
    <w:p w:rsidR="00F57CAD" w:rsidRDefault="00F57CAD" w:rsidP="00480A34">
      <w:pPr>
        <w:pStyle w:val="3"/>
      </w:pPr>
      <w:bookmarkStart w:id="65" w:name="_Toc333498645"/>
      <w:r>
        <w:t>Машина Времени - Костер, аккорды, gtp, mp3</w:t>
      </w:r>
      <w:bookmarkEnd w:id="65"/>
    </w:p>
    <w:p w:rsidR="00D92447" w:rsidRPr="00302877" w:rsidRDefault="00D92447" w:rsidP="00FF5E25">
      <w:pPr>
        <w:pStyle w:val="ad"/>
      </w:pPr>
    </w:p>
    <w:p w:rsidR="00F57CAD" w:rsidRDefault="00F57CAD" w:rsidP="00FF5E25">
      <w:pPr>
        <w:pStyle w:val="ad"/>
      </w:pPr>
      <w:r>
        <w:t xml:space="preserve">   Am                             C                G7</w:t>
      </w:r>
    </w:p>
    <w:p w:rsidR="00F57CAD" w:rsidRDefault="00F57CAD" w:rsidP="00FF5E25">
      <w:pPr>
        <w:pStyle w:val="ad"/>
      </w:pPr>
      <w:r>
        <w:t xml:space="preserve"> Все отболит, и мудрый говорит - каждый костер когда-то догорит.</w:t>
      </w:r>
    </w:p>
    <w:p w:rsidR="00F57CAD" w:rsidRDefault="00F57CAD" w:rsidP="00FF5E25">
      <w:pPr>
        <w:pStyle w:val="ad"/>
      </w:pPr>
      <w:r>
        <w:t xml:space="preserve">  F        Em7              Am</w:t>
      </w:r>
    </w:p>
    <w:p w:rsidR="00F57CAD" w:rsidRDefault="00F57CAD" w:rsidP="00FF5E25">
      <w:pPr>
        <w:pStyle w:val="ad"/>
      </w:pPr>
      <w:r>
        <w:t xml:space="preserve"> Ветер золу развеет без следа.</w:t>
      </w:r>
    </w:p>
    <w:p w:rsidR="00F57CAD" w:rsidRDefault="00F57CAD" w:rsidP="00FF5E25">
      <w:pPr>
        <w:pStyle w:val="ad"/>
      </w:pPr>
      <w:r>
        <w:t xml:space="preserve"> Но до тех пор, пока огонь горит, каждый его </w:t>
      </w:r>
      <w:proofErr w:type="gramStart"/>
      <w:r>
        <w:t>по своему</w:t>
      </w:r>
      <w:proofErr w:type="gramEnd"/>
      <w:r>
        <w:t xml:space="preserve"> хранит,</w:t>
      </w:r>
    </w:p>
    <w:p w:rsidR="00F57CAD" w:rsidRDefault="00F57CAD" w:rsidP="00FF5E25">
      <w:pPr>
        <w:pStyle w:val="ad"/>
      </w:pPr>
      <w:r>
        <w:t xml:space="preserve"> Если беда, и если холода.</w:t>
      </w:r>
    </w:p>
    <w:p w:rsidR="00F57CAD" w:rsidRDefault="00F57CAD" w:rsidP="00FF5E25">
      <w:pPr>
        <w:pStyle w:val="ad"/>
      </w:pPr>
      <w:r>
        <w:t xml:space="preserve"> </w:t>
      </w:r>
    </w:p>
    <w:p w:rsidR="00F57CAD" w:rsidRDefault="00F57CAD" w:rsidP="00FF5E25">
      <w:pPr>
        <w:pStyle w:val="ad"/>
      </w:pPr>
      <w:r>
        <w:t xml:space="preserve"> Раз ночь длинна, то жгут едва, и берегут и силы и дрова,</w:t>
      </w:r>
    </w:p>
    <w:p w:rsidR="00F57CAD" w:rsidRDefault="00F57CAD" w:rsidP="00FF5E25">
      <w:pPr>
        <w:pStyle w:val="ad"/>
      </w:pPr>
      <w:r>
        <w:t xml:space="preserve"> Зря не шумят, и не портят лес.</w:t>
      </w:r>
    </w:p>
    <w:p w:rsidR="00F57CAD" w:rsidRDefault="00F57CAD" w:rsidP="00FF5E25">
      <w:pPr>
        <w:pStyle w:val="ad"/>
      </w:pPr>
      <w:r>
        <w:t xml:space="preserve"> Но иногда найдется вдруг чудак, этот чудак все сделает не так.</w:t>
      </w:r>
    </w:p>
    <w:p w:rsidR="00F57CAD" w:rsidRDefault="00F57CAD" w:rsidP="00FF5E25">
      <w:pPr>
        <w:pStyle w:val="ad"/>
      </w:pPr>
      <w:r>
        <w:t xml:space="preserve"> Его костер взовьется до небес.</w:t>
      </w:r>
    </w:p>
    <w:p w:rsidR="00F57CAD" w:rsidRDefault="00F57CAD" w:rsidP="00FF5E25">
      <w:pPr>
        <w:pStyle w:val="ad"/>
      </w:pPr>
      <w:r>
        <w:t xml:space="preserve"> </w:t>
      </w:r>
    </w:p>
    <w:p w:rsidR="00F57CAD" w:rsidRDefault="00F57CAD" w:rsidP="00FF5E25">
      <w:pPr>
        <w:pStyle w:val="ad"/>
      </w:pPr>
      <w:r>
        <w:t xml:space="preserve"> F          C        G  F                      Am</w:t>
      </w:r>
    </w:p>
    <w:p w:rsidR="00F57CAD" w:rsidRDefault="00F57CAD" w:rsidP="00FF5E25">
      <w:pPr>
        <w:pStyle w:val="ad"/>
      </w:pPr>
      <w:r>
        <w:t xml:space="preserve">   Еще не все дорешено,   еще не все разререшено,</w:t>
      </w:r>
    </w:p>
    <w:p w:rsidR="00F57CAD" w:rsidRDefault="00F57CAD" w:rsidP="00FF5E25">
      <w:pPr>
        <w:pStyle w:val="ad"/>
      </w:pPr>
      <w:r>
        <w:t xml:space="preserve"> F          C    G</w:t>
      </w:r>
    </w:p>
    <w:p w:rsidR="00F57CAD" w:rsidRDefault="00F57CAD" w:rsidP="00FF5E25">
      <w:pPr>
        <w:pStyle w:val="ad"/>
      </w:pPr>
      <w:r>
        <w:t xml:space="preserve">   Еше не все погасли краски дня.</w:t>
      </w:r>
    </w:p>
    <w:p w:rsidR="00F57CAD" w:rsidRDefault="00F57CAD" w:rsidP="00FF5E25">
      <w:pPr>
        <w:pStyle w:val="ad"/>
      </w:pPr>
      <w:r>
        <w:t xml:space="preserve">     F               Em                 Am</w:t>
      </w:r>
    </w:p>
    <w:p w:rsidR="00F57CAD" w:rsidRDefault="00F57CAD" w:rsidP="00FF5E25">
      <w:pPr>
        <w:pStyle w:val="ad"/>
      </w:pPr>
      <w:r>
        <w:t xml:space="preserve">   Еще не жаль огня,   судьба хранит меня.</w:t>
      </w:r>
    </w:p>
    <w:p w:rsidR="00F57CAD" w:rsidRDefault="00F57CAD" w:rsidP="00FF5E25">
      <w:pPr>
        <w:pStyle w:val="ad"/>
      </w:pPr>
      <w:r>
        <w:t xml:space="preserve"> </w:t>
      </w:r>
    </w:p>
    <w:p w:rsidR="00F57CAD" w:rsidRDefault="00F57CAD" w:rsidP="00FF5E25">
      <w:pPr>
        <w:pStyle w:val="ad"/>
      </w:pPr>
      <w:r>
        <w:t xml:space="preserve"> Тот был умней, кто свой костер сберег - он обогреть других уже не мог,</w:t>
      </w:r>
    </w:p>
    <w:p w:rsidR="00F57CAD" w:rsidRDefault="00F57CAD" w:rsidP="00FF5E25">
      <w:pPr>
        <w:pStyle w:val="ad"/>
      </w:pPr>
      <w:r>
        <w:t xml:space="preserve"> Но без потерь дожил до теплых дней.</w:t>
      </w:r>
    </w:p>
    <w:p w:rsidR="00F57CAD" w:rsidRDefault="00F57CAD" w:rsidP="00FF5E25">
      <w:pPr>
        <w:pStyle w:val="ad"/>
      </w:pPr>
      <w:r>
        <w:t xml:space="preserve"> А ты был не прав, ты все спалил за час, и через час большой огонь угас,</w:t>
      </w:r>
    </w:p>
    <w:p w:rsidR="00F57CAD" w:rsidRDefault="00F57CAD" w:rsidP="00FF5E25">
      <w:pPr>
        <w:pStyle w:val="ad"/>
      </w:pPr>
      <w:r>
        <w:t xml:space="preserve"> Но в этот час стало всем теплей.</w:t>
      </w:r>
    </w:p>
    <w:p w:rsidR="00F57CAD" w:rsidRDefault="00F57CAD" w:rsidP="00FF5E25">
      <w:pPr>
        <w:pStyle w:val="ad"/>
      </w:pP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764DC2" w:rsidP="00FF5E25">
      <w:pPr>
        <w:pStyle w:val="3"/>
      </w:pPr>
      <w:bookmarkStart w:id="66" w:name="_Toc333498646"/>
      <w:r>
        <w:lastRenderedPageBreak/>
        <w:t>!</w:t>
      </w:r>
      <w:r w:rsidR="00F57CAD">
        <w:t>Машина Времени - Марионетки, аккорды, mp3</w:t>
      </w:r>
      <w:bookmarkEnd w:id="66"/>
    </w:p>
    <w:p w:rsidR="00D92447" w:rsidRDefault="00D92447" w:rsidP="00F57CAD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"http://www.amdm.ru/away.php?to2=http%3A%2F%2Fwww.naitimp3.ru%2Fsearch%2F%CC%E0%F8%E8%ED%E0%2F%C2%F0%E5%EC%E5%ED%E8%2F%CC%E0%F0%E8%EE%ED%E5%F2%EA%E8" </w:instrText>
      </w:r>
      <w:r>
        <w:fldChar w:fldCharType="separate"/>
      </w:r>
    </w:p>
    <w:p w:rsidR="00F57CAD" w:rsidRDefault="00D92447" w:rsidP="00F57CAD">
      <w:r>
        <w:rPr>
          <w:rStyle w:val="a6"/>
          <w:b/>
          <w:bCs/>
        </w:rPr>
        <w:fldChar w:fldCharType="end"/>
      </w:r>
      <w:r w:rsidR="00F57CAD">
        <w:t xml:space="preserve"> </w:t>
      </w:r>
    </w:p>
    <w:p w:rsidR="00F57CAD" w:rsidRDefault="00F57CAD" w:rsidP="00FF5E25">
      <w:pPr>
        <w:pStyle w:val="ad"/>
      </w:pPr>
      <w:r>
        <w:t>Вступление: G | C/G | G | C/G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G</w:t>
      </w:r>
    </w:p>
    <w:p w:rsidR="00F57CAD" w:rsidRDefault="00F57CAD" w:rsidP="00FF5E25">
      <w:pPr>
        <w:pStyle w:val="ad"/>
      </w:pPr>
      <w:r>
        <w:t>Лица стерты, краски тусклы -</w:t>
      </w:r>
    </w:p>
    <w:p w:rsidR="00F57CAD" w:rsidRDefault="00F57CAD" w:rsidP="00FF5E25">
      <w:pPr>
        <w:pStyle w:val="ad"/>
      </w:pPr>
      <w:r>
        <w:t>Em</w:t>
      </w:r>
    </w:p>
    <w:p w:rsidR="00F57CAD" w:rsidRDefault="00F57CAD" w:rsidP="00FF5E25">
      <w:pPr>
        <w:pStyle w:val="ad"/>
      </w:pPr>
      <w:r>
        <w:t>То ли люди, то ли куклы,</w:t>
      </w:r>
    </w:p>
    <w:p w:rsidR="00F57CAD" w:rsidRDefault="00F57CAD" w:rsidP="00FF5E25">
      <w:pPr>
        <w:pStyle w:val="ad"/>
      </w:pPr>
      <w:r>
        <w:t xml:space="preserve">  C                               G</w:t>
      </w:r>
    </w:p>
    <w:p w:rsidR="00F57CAD" w:rsidRDefault="00F57CAD" w:rsidP="00FF5E25">
      <w:pPr>
        <w:pStyle w:val="ad"/>
      </w:pPr>
      <w:r>
        <w:t>Взгляд похож на взгляд, а тень на тень.</w:t>
      </w:r>
    </w:p>
    <w:p w:rsidR="00F57CAD" w:rsidRDefault="00F57CAD" w:rsidP="00FF5E25">
      <w:pPr>
        <w:pStyle w:val="ad"/>
      </w:pPr>
      <w:r>
        <w:t>C            D</w:t>
      </w:r>
    </w:p>
    <w:p w:rsidR="00F57CAD" w:rsidRDefault="00F57CAD" w:rsidP="00FF5E25">
      <w:pPr>
        <w:pStyle w:val="ad"/>
      </w:pPr>
      <w:r>
        <w:t>И я устал и, отдыхая,</w:t>
      </w:r>
    </w:p>
    <w:p w:rsidR="00F57CAD" w:rsidRDefault="00F57CAD" w:rsidP="00FF5E25">
      <w:pPr>
        <w:pStyle w:val="ad"/>
      </w:pPr>
      <w:r>
        <w:t>G             E7</w:t>
      </w:r>
    </w:p>
    <w:p w:rsidR="00F57CAD" w:rsidRDefault="00F57CAD" w:rsidP="00FF5E25">
      <w:pPr>
        <w:pStyle w:val="ad"/>
      </w:pPr>
      <w:r>
        <w:t>В балаган вас приглашаю,</w:t>
      </w:r>
    </w:p>
    <w:p w:rsidR="00F57CAD" w:rsidRDefault="00F57CAD" w:rsidP="00FF5E25">
      <w:pPr>
        <w:pStyle w:val="ad"/>
      </w:pPr>
      <w:r>
        <w:t xml:space="preserve">    Am          D         G</w:t>
      </w:r>
    </w:p>
    <w:p w:rsidR="00F57CAD" w:rsidRDefault="00F57CAD" w:rsidP="00FF5E25">
      <w:pPr>
        <w:pStyle w:val="ad"/>
      </w:pPr>
      <w:r>
        <w:t>Где куклы так похожи на людей.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Арлекины и пираты,</w:t>
      </w:r>
    </w:p>
    <w:p w:rsidR="00F57CAD" w:rsidRDefault="00F57CAD" w:rsidP="00FF5E25">
      <w:pPr>
        <w:pStyle w:val="ad"/>
      </w:pPr>
      <w:r>
        <w:t>Циркачи и акробаты,</w:t>
      </w:r>
    </w:p>
    <w:p w:rsidR="00F57CAD" w:rsidRDefault="00F57CAD" w:rsidP="00FF5E25">
      <w:pPr>
        <w:pStyle w:val="ad"/>
      </w:pPr>
      <w:r>
        <w:t>И злодей, чей вид внушает страх,</w:t>
      </w:r>
    </w:p>
    <w:p w:rsidR="00F57CAD" w:rsidRDefault="00F57CAD" w:rsidP="00FF5E25">
      <w:pPr>
        <w:pStyle w:val="ad"/>
      </w:pPr>
      <w:r>
        <w:t>Волк и заяц, тигры в клетке -</w:t>
      </w:r>
    </w:p>
    <w:p w:rsidR="00F57CAD" w:rsidRDefault="00F57CAD" w:rsidP="00FF5E25">
      <w:pPr>
        <w:pStyle w:val="ad"/>
      </w:pPr>
      <w:r>
        <w:t>Все они марионетки</w:t>
      </w:r>
    </w:p>
    <w:p w:rsidR="00F57CAD" w:rsidRDefault="00F57CAD" w:rsidP="00FF5E25">
      <w:pPr>
        <w:pStyle w:val="ad"/>
      </w:pPr>
      <w:r>
        <w:t xml:space="preserve">  Am         D           G   G7</w:t>
      </w:r>
    </w:p>
    <w:p w:rsidR="00F57CAD" w:rsidRDefault="00F57CAD" w:rsidP="00FF5E25">
      <w:pPr>
        <w:pStyle w:val="ad"/>
      </w:pPr>
      <w:r>
        <w:t>В ловких и натруженных руках.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Волк и заяц, тигры в клетке -</w:t>
      </w:r>
    </w:p>
    <w:p w:rsidR="00F57CAD" w:rsidRDefault="00F57CAD" w:rsidP="00FF5E25">
      <w:pPr>
        <w:pStyle w:val="ad"/>
      </w:pPr>
      <w:r>
        <w:t>Все они марионетки</w:t>
      </w:r>
    </w:p>
    <w:p w:rsidR="00F57CAD" w:rsidRDefault="00F57CAD" w:rsidP="00FF5E25">
      <w:pPr>
        <w:pStyle w:val="ad"/>
      </w:pPr>
      <w:r>
        <w:t>В ловких и натруженных руках.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Кукол дергают за нитки:</w:t>
      </w:r>
    </w:p>
    <w:p w:rsidR="00F57CAD" w:rsidRDefault="00F57CAD" w:rsidP="00FF5E25">
      <w:pPr>
        <w:pStyle w:val="ad"/>
      </w:pPr>
      <w:r>
        <w:t>На лице у них улыбки,</w:t>
      </w:r>
    </w:p>
    <w:p w:rsidR="00F57CAD" w:rsidRDefault="00F57CAD" w:rsidP="00FF5E25">
      <w:pPr>
        <w:pStyle w:val="ad"/>
      </w:pPr>
      <w:r>
        <w:t>И играет клоун на трубе.</w:t>
      </w:r>
    </w:p>
    <w:p w:rsidR="00F57CAD" w:rsidRDefault="00F57CAD" w:rsidP="00FF5E25">
      <w:pPr>
        <w:pStyle w:val="ad"/>
      </w:pPr>
      <w:r>
        <w:t>И в процессе представленья</w:t>
      </w:r>
    </w:p>
    <w:p w:rsidR="00F57CAD" w:rsidRDefault="00F57CAD" w:rsidP="00FF5E25">
      <w:pPr>
        <w:pStyle w:val="ad"/>
      </w:pPr>
      <w:r>
        <w:t>Создается впечатленье,</w:t>
      </w:r>
    </w:p>
    <w:p w:rsidR="00F57CAD" w:rsidRDefault="00F57CAD" w:rsidP="00FF5E25">
      <w:pPr>
        <w:pStyle w:val="ad"/>
      </w:pPr>
      <w:r>
        <w:t>Что куклы пляшут сами по себе.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Проигрыш: C | D | G | E7 | Am | D | G | G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Ах, до чего ж порой обидно,</w:t>
      </w:r>
    </w:p>
    <w:p w:rsidR="00F57CAD" w:rsidRDefault="00F57CAD" w:rsidP="00FF5E25">
      <w:pPr>
        <w:pStyle w:val="ad"/>
      </w:pPr>
      <w:r>
        <w:t>Что хозяина не видно, -</w:t>
      </w:r>
    </w:p>
    <w:p w:rsidR="00F57CAD" w:rsidRDefault="00F57CAD" w:rsidP="00FF5E25">
      <w:pPr>
        <w:pStyle w:val="ad"/>
      </w:pPr>
      <w:r>
        <w:t>Вверх и в темноту уходит нить.</w:t>
      </w:r>
    </w:p>
    <w:p w:rsidR="00F57CAD" w:rsidRDefault="00F57CAD" w:rsidP="00FF5E25">
      <w:pPr>
        <w:pStyle w:val="ad"/>
      </w:pPr>
      <w:r>
        <w:t>А куклы так ему послушны,</w:t>
      </w:r>
    </w:p>
    <w:p w:rsidR="00F57CAD" w:rsidRDefault="00F57CAD" w:rsidP="00FF5E25">
      <w:pPr>
        <w:pStyle w:val="ad"/>
      </w:pPr>
      <w:r>
        <w:t>И мы верим простодушно</w:t>
      </w:r>
    </w:p>
    <w:p w:rsidR="00F57CAD" w:rsidRDefault="00F57CAD" w:rsidP="00FF5E25">
      <w:pPr>
        <w:pStyle w:val="ad"/>
      </w:pPr>
      <w:r>
        <w:t>В то, что кукла может говорить.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 куклы так ему послушны,</w:t>
      </w:r>
    </w:p>
    <w:p w:rsidR="00F57CAD" w:rsidRDefault="00F57CAD" w:rsidP="00FF5E25">
      <w:pPr>
        <w:pStyle w:val="ad"/>
      </w:pPr>
      <w:r>
        <w:t>И мы верим простодушно</w:t>
      </w:r>
    </w:p>
    <w:p w:rsidR="00F57CAD" w:rsidRDefault="00F57CAD" w:rsidP="00FF5E25">
      <w:pPr>
        <w:pStyle w:val="ad"/>
      </w:pPr>
      <w:r>
        <w:t>В то, что кукла может говорить.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Но вот хозяин гасит свечи -</w:t>
      </w:r>
    </w:p>
    <w:p w:rsidR="00F57CAD" w:rsidRDefault="00F57CAD" w:rsidP="00FF5E25">
      <w:pPr>
        <w:pStyle w:val="ad"/>
      </w:pPr>
      <w:r>
        <w:lastRenderedPageBreak/>
        <w:t>Кончен бал и кончен вечер,</w:t>
      </w:r>
    </w:p>
    <w:p w:rsidR="00F57CAD" w:rsidRDefault="00F57CAD" w:rsidP="00FF5E25">
      <w:pPr>
        <w:pStyle w:val="ad"/>
      </w:pPr>
      <w:r>
        <w:t>Засияет месяц в облаках.</w:t>
      </w:r>
    </w:p>
    <w:p w:rsidR="00F57CAD" w:rsidRDefault="00F57CAD" w:rsidP="00FF5E25">
      <w:pPr>
        <w:pStyle w:val="ad"/>
      </w:pPr>
      <w:r>
        <w:t>И кукол снимут с нитки длинной</w:t>
      </w:r>
    </w:p>
    <w:p w:rsidR="00F57CAD" w:rsidRDefault="00F57CAD" w:rsidP="00FF5E25">
      <w:pPr>
        <w:pStyle w:val="ad"/>
      </w:pPr>
      <w:r>
        <w:t>И, засыпав нафталином,</w:t>
      </w:r>
    </w:p>
    <w:p w:rsidR="00F57CAD" w:rsidRDefault="00F57CAD" w:rsidP="00FF5E25">
      <w:pPr>
        <w:pStyle w:val="ad"/>
      </w:pPr>
      <w:r>
        <w:t>В виде тряпок сложат в сундуках.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И кукол снимут с нитки длинной</w:t>
      </w:r>
    </w:p>
    <w:p w:rsidR="00F57CAD" w:rsidRDefault="00F57CAD" w:rsidP="00FF5E25">
      <w:pPr>
        <w:pStyle w:val="ad"/>
      </w:pPr>
      <w:r>
        <w:t>И, засыпав нафталином,</w:t>
      </w:r>
    </w:p>
    <w:p w:rsidR="00F57CAD" w:rsidRDefault="00F57CAD" w:rsidP="00FF5E25">
      <w:pPr>
        <w:pStyle w:val="ad"/>
      </w:pPr>
      <w:r>
        <w:t>В виде тряпок сложат в сундуках.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F57CAD" w:rsidP="00FF5E25">
      <w:pPr>
        <w:pStyle w:val="3"/>
      </w:pPr>
      <w:bookmarkStart w:id="67" w:name="_Toc333498647"/>
      <w:r>
        <w:lastRenderedPageBreak/>
        <w:t>Машина Времени - Марионетки, аккорды, mp3</w:t>
      </w:r>
      <w:bookmarkEnd w:id="67"/>
    </w:p>
    <w:p w:rsidR="00D92447" w:rsidRPr="00302877" w:rsidRDefault="00D92447" w:rsidP="00FF5E25">
      <w:pPr>
        <w:pStyle w:val="ad"/>
      </w:pPr>
    </w:p>
    <w:p w:rsidR="00F57CAD" w:rsidRDefault="00F57CAD" w:rsidP="00FF5E25">
      <w:pPr>
        <w:pStyle w:val="ad"/>
      </w:pPr>
      <w:r>
        <w:t>Вступление: G | C &gt; 2 раза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 xml:space="preserve">   G                         Em</w:t>
      </w:r>
    </w:p>
    <w:p w:rsidR="00F57CAD" w:rsidRDefault="00F57CAD" w:rsidP="00FF5E25">
      <w:pPr>
        <w:pStyle w:val="ad"/>
      </w:pPr>
      <w:r>
        <w:t xml:space="preserve">  Лица стерты, краски тусклы -  то ли люди, то ли куклы,</w:t>
      </w:r>
    </w:p>
    <w:p w:rsidR="00F57CAD" w:rsidRDefault="00F57CAD" w:rsidP="00FF5E25">
      <w:pPr>
        <w:pStyle w:val="ad"/>
      </w:pPr>
      <w:r>
        <w:t xml:space="preserve">      C                              G</w:t>
      </w:r>
    </w:p>
    <w:p w:rsidR="00F57CAD" w:rsidRDefault="00F57CAD" w:rsidP="00FF5E25">
      <w:pPr>
        <w:pStyle w:val="ad"/>
      </w:pPr>
      <w:r>
        <w:t xml:space="preserve">  Взгляд похож на взгляд, а тень на тень.</w:t>
      </w:r>
    </w:p>
    <w:p w:rsidR="00F57CAD" w:rsidRDefault="00F57CAD" w:rsidP="00FF5E25">
      <w:pPr>
        <w:pStyle w:val="ad"/>
      </w:pPr>
      <w:r>
        <w:t>C              D        G                 E7</w:t>
      </w:r>
    </w:p>
    <w:p w:rsidR="00F57CAD" w:rsidRDefault="00F57CAD" w:rsidP="00FF5E25">
      <w:pPr>
        <w:pStyle w:val="ad"/>
      </w:pPr>
      <w:r>
        <w:t xml:space="preserve">  И я устал и, отдыхая,   в балаган вас приглашаю,</w:t>
      </w:r>
    </w:p>
    <w:p w:rsidR="00F57CAD" w:rsidRDefault="00F57CAD" w:rsidP="00FF5E25">
      <w:pPr>
        <w:pStyle w:val="ad"/>
      </w:pPr>
      <w:r>
        <w:t xml:space="preserve">       Am          D         G</w:t>
      </w:r>
    </w:p>
    <w:p w:rsidR="00F57CAD" w:rsidRDefault="00F57CAD" w:rsidP="00FF5E25">
      <w:pPr>
        <w:pStyle w:val="ad"/>
      </w:pPr>
      <w:r>
        <w:t xml:space="preserve">  Где куклы так похожи на людей.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Арлекины и пираты, циркачи и акробаты,</w:t>
      </w:r>
    </w:p>
    <w:p w:rsidR="00F57CAD" w:rsidRDefault="00F57CAD" w:rsidP="00FF5E25">
      <w:pPr>
        <w:pStyle w:val="ad"/>
      </w:pPr>
      <w:r>
        <w:t>И злодей, чей вид внушает страх,</w:t>
      </w:r>
    </w:p>
    <w:p w:rsidR="00F57CAD" w:rsidRDefault="00F57CAD" w:rsidP="00FF5E25">
      <w:pPr>
        <w:pStyle w:val="ad"/>
      </w:pPr>
      <w:r>
        <w:t>Волк и заяц, тигры в клетке - все они марионетки \</w:t>
      </w:r>
    </w:p>
    <w:p w:rsidR="00F57CAD" w:rsidRDefault="00F57CAD" w:rsidP="00FF5E25">
      <w:pPr>
        <w:pStyle w:val="ad"/>
      </w:pPr>
      <w:r>
        <w:t xml:space="preserve">   Am          D          G   G7 (для повтора)    &gt; 2 раза</w:t>
      </w:r>
    </w:p>
    <w:p w:rsidR="00F57CAD" w:rsidRDefault="00F57CAD" w:rsidP="00FF5E25">
      <w:pPr>
        <w:pStyle w:val="ad"/>
      </w:pPr>
      <w:r>
        <w:t>В ловких и натруженных руках.                    /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Кукол дергают за нитки: на лице у них улыбки,</w:t>
      </w:r>
    </w:p>
    <w:p w:rsidR="00F57CAD" w:rsidRDefault="00F57CAD" w:rsidP="00FF5E25">
      <w:pPr>
        <w:pStyle w:val="ad"/>
      </w:pPr>
      <w:r>
        <w:t>И играет клоун на трубе.</w:t>
      </w:r>
    </w:p>
    <w:p w:rsidR="00F57CAD" w:rsidRDefault="00F57CAD" w:rsidP="00FF5E25">
      <w:pPr>
        <w:pStyle w:val="ad"/>
      </w:pPr>
      <w:r>
        <w:t>И в процессе представленья создается впечатленье,</w:t>
      </w:r>
    </w:p>
    <w:p w:rsidR="00F57CAD" w:rsidRDefault="00F57CAD" w:rsidP="00FF5E25">
      <w:pPr>
        <w:pStyle w:val="ad"/>
      </w:pPr>
      <w:r>
        <w:t>Что куклы пляшут сами по себе.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Проигрыш: C | D | G | E7 | Am | D | G | G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Ах, до чего ж порой обидно, что хозяина не видно, -</w:t>
      </w:r>
    </w:p>
    <w:p w:rsidR="00F57CAD" w:rsidRDefault="00F57CAD" w:rsidP="00FF5E25">
      <w:pPr>
        <w:pStyle w:val="ad"/>
      </w:pPr>
      <w:r>
        <w:t>Вверх и в темноту уходит нить.</w:t>
      </w:r>
    </w:p>
    <w:p w:rsidR="00F57CAD" w:rsidRDefault="00F57CAD" w:rsidP="00FF5E25">
      <w:pPr>
        <w:pStyle w:val="ad"/>
      </w:pPr>
      <w:r>
        <w:t>А куклы так ему послушны, и мы верим простодушно \</w:t>
      </w:r>
    </w:p>
    <w:p w:rsidR="00F57CAD" w:rsidRDefault="00F57CAD" w:rsidP="00FF5E25">
      <w:pPr>
        <w:pStyle w:val="ad"/>
      </w:pPr>
      <w:r>
        <w:t>В то, что кукла может говорить.                  / 2 раза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Но вот хозяин гасит свечи - кончен бал и кончен вечер,</w:t>
      </w:r>
    </w:p>
    <w:p w:rsidR="00F57CAD" w:rsidRDefault="00F57CAD" w:rsidP="00FF5E25">
      <w:pPr>
        <w:pStyle w:val="ad"/>
      </w:pPr>
      <w:r>
        <w:t>Засияет месяц в облаках.</w:t>
      </w:r>
    </w:p>
    <w:p w:rsidR="00F57CAD" w:rsidRDefault="00F57CAD" w:rsidP="00FF5E25">
      <w:pPr>
        <w:pStyle w:val="ad"/>
      </w:pPr>
      <w:r>
        <w:t>И кукол снимут с нитки длинной и, засыпав нафталином, \</w:t>
      </w:r>
    </w:p>
    <w:p w:rsidR="00F57CAD" w:rsidRDefault="00F57CAD" w:rsidP="00FF5E25">
      <w:pPr>
        <w:pStyle w:val="ad"/>
      </w:pPr>
      <w:r>
        <w:t>В виде тряпок сложат в сундуках.                      / 2 раза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Кода = проигрыш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F57CAD" w:rsidP="00FF5E25">
      <w:pPr>
        <w:pStyle w:val="3"/>
      </w:pPr>
      <w:bookmarkStart w:id="68" w:name="_Toc333498648"/>
      <w:r>
        <w:lastRenderedPageBreak/>
        <w:t>Машина Времени - Разговор в поезде, аккорды, mp3</w:t>
      </w:r>
      <w:bookmarkEnd w:id="68"/>
    </w:p>
    <w:p w:rsidR="00D92447" w:rsidRDefault="00D92447" w:rsidP="00F57CAD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"http://www.amdm.ru/away.php?to2=http%3A%2F%2Fwww.naitimp3.ru%2Fsearch%2F%CC%E0%F8%E8%ED%E0%2F%C2%F0%E5%EC%E5%ED%E8%2F%D0%E0%E7%E3%EE%E2%EE%F0%2F%E2%2F%EF%EE%E5%E7%E4%E5" </w:instrText>
      </w:r>
      <w:r>
        <w:fldChar w:fldCharType="separate"/>
      </w:r>
    </w:p>
    <w:p w:rsidR="00F57CAD" w:rsidRDefault="00D92447" w:rsidP="00EE161F">
      <w:r>
        <w:rPr>
          <w:rStyle w:val="a6"/>
          <w:b/>
          <w:bCs/>
        </w:rPr>
        <w:fldChar w:fldCharType="end"/>
      </w:r>
      <w:r w:rsidR="00F57CAD">
        <w:t xml:space="preserve"> Вступление: Dm | Dm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 xml:space="preserve">   Dm</w:t>
      </w:r>
    </w:p>
    <w:p w:rsidR="00F57CAD" w:rsidRDefault="00F57CAD" w:rsidP="00FF5E25">
      <w:pPr>
        <w:pStyle w:val="ad"/>
      </w:pPr>
      <w:r>
        <w:t>Вагонные споры - последнее дело,</w:t>
      </w:r>
    </w:p>
    <w:p w:rsidR="00F57CAD" w:rsidRDefault="00F57CAD" w:rsidP="00FF5E25">
      <w:pPr>
        <w:pStyle w:val="ad"/>
      </w:pPr>
      <w:r>
        <w:t xml:space="preserve">    F</w:t>
      </w:r>
    </w:p>
    <w:p w:rsidR="00F57CAD" w:rsidRDefault="00F57CAD" w:rsidP="00FF5E25">
      <w:pPr>
        <w:pStyle w:val="ad"/>
      </w:pPr>
      <w:r>
        <w:t>Когда больше нечего пить,</w:t>
      </w:r>
    </w:p>
    <w:p w:rsidR="00F57CAD" w:rsidRDefault="00F57CAD" w:rsidP="00FF5E25">
      <w:pPr>
        <w:pStyle w:val="ad"/>
      </w:pPr>
      <w:r>
        <w:t xml:space="preserve">    Gm</w:t>
      </w:r>
    </w:p>
    <w:p w:rsidR="00F57CAD" w:rsidRDefault="00F57CAD" w:rsidP="00FF5E25">
      <w:pPr>
        <w:pStyle w:val="ad"/>
      </w:pPr>
      <w:r>
        <w:t>Но поезд идет, бутыль опустела,</w:t>
      </w:r>
    </w:p>
    <w:p w:rsidR="00F57CAD" w:rsidRDefault="00F57CAD" w:rsidP="00FF5E25">
      <w:pPr>
        <w:pStyle w:val="ad"/>
      </w:pPr>
      <w:r>
        <w:t xml:space="preserve">   A           Dm</w:t>
      </w:r>
    </w:p>
    <w:p w:rsidR="00F57CAD" w:rsidRDefault="00F57CAD" w:rsidP="00FF5E25">
      <w:pPr>
        <w:pStyle w:val="ad"/>
      </w:pPr>
      <w:r>
        <w:t>И тянет поговорить.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И двое сошлись не на страх, а на совесть</w:t>
      </w:r>
    </w:p>
    <w:p w:rsidR="00F57CAD" w:rsidRDefault="00F57CAD" w:rsidP="00FF5E25">
      <w:pPr>
        <w:pStyle w:val="ad"/>
      </w:pPr>
      <w:r>
        <w:t>Колеса прогнали сон</w:t>
      </w:r>
    </w:p>
    <w:p w:rsidR="00F57CAD" w:rsidRDefault="00F57CAD" w:rsidP="00FF5E25">
      <w:pPr>
        <w:pStyle w:val="ad"/>
      </w:pPr>
      <w:r>
        <w:t>Один говорил: "Наша жизнь - это поезд",</w:t>
      </w:r>
    </w:p>
    <w:p w:rsidR="00F57CAD" w:rsidRDefault="00F57CAD" w:rsidP="00FF5E25">
      <w:pPr>
        <w:pStyle w:val="ad"/>
      </w:pPr>
      <w:r>
        <w:t>Другой говорил: "Перрон".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ab/>
        <w:t xml:space="preserve">  B                </w:t>
      </w:r>
    </w:p>
    <w:p w:rsidR="00F57CAD" w:rsidRDefault="00F57CAD" w:rsidP="00FF5E25">
      <w:pPr>
        <w:pStyle w:val="ad"/>
      </w:pPr>
      <w:r>
        <w:tab/>
        <w:t>Один утверждал: "На пути нашем чисто",</w:t>
      </w:r>
    </w:p>
    <w:p w:rsidR="00F57CAD" w:rsidRDefault="00F57CAD" w:rsidP="00FF5E25">
      <w:pPr>
        <w:pStyle w:val="ad"/>
      </w:pPr>
      <w:r>
        <w:tab/>
        <w:t xml:space="preserve">    F</w:t>
      </w:r>
    </w:p>
    <w:p w:rsidR="00F57CAD" w:rsidRDefault="00F57CAD" w:rsidP="00FF5E25">
      <w:pPr>
        <w:pStyle w:val="ad"/>
      </w:pPr>
      <w:r>
        <w:tab/>
        <w:t>Другой возражал: "Не до жиру".</w:t>
      </w:r>
    </w:p>
    <w:p w:rsidR="00F57CAD" w:rsidRDefault="00F57CAD" w:rsidP="00FF5E25">
      <w:pPr>
        <w:pStyle w:val="ad"/>
      </w:pPr>
      <w:r>
        <w:tab/>
        <w:t xml:space="preserve">  Gm</w:t>
      </w:r>
    </w:p>
    <w:p w:rsidR="00F57CAD" w:rsidRDefault="00F57CAD" w:rsidP="00FF5E25">
      <w:pPr>
        <w:pStyle w:val="ad"/>
      </w:pPr>
      <w:r>
        <w:tab/>
        <w:t xml:space="preserve">Один говорил, </w:t>
      </w:r>
      <w:proofErr w:type="gramStart"/>
      <w:r>
        <w:t>мол</w:t>
      </w:r>
      <w:proofErr w:type="gramEnd"/>
      <w:r>
        <w:t xml:space="preserve"> мы машинисты,</w:t>
      </w:r>
    </w:p>
    <w:p w:rsidR="00F57CAD" w:rsidRDefault="00F57CAD" w:rsidP="00FF5E25">
      <w:pPr>
        <w:pStyle w:val="ad"/>
      </w:pPr>
      <w:r>
        <w:tab/>
        <w:t xml:space="preserve">    C</w:t>
      </w:r>
    </w:p>
    <w:p w:rsidR="00F57CAD" w:rsidRDefault="00F57CAD" w:rsidP="00FF5E25">
      <w:pPr>
        <w:pStyle w:val="ad"/>
      </w:pPr>
      <w:r>
        <w:tab/>
        <w:t>Другой говорил: "Пассажиры".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Один говорил: "Нам свобода награда;</w:t>
      </w:r>
    </w:p>
    <w:p w:rsidR="00F57CAD" w:rsidRDefault="00F57CAD" w:rsidP="00FF5E25">
      <w:pPr>
        <w:pStyle w:val="ad"/>
      </w:pPr>
      <w:r>
        <w:t xml:space="preserve">Мы </w:t>
      </w:r>
      <w:proofErr w:type="gramStart"/>
      <w:r>
        <w:t>поезд</w:t>
      </w:r>
      <w:proofErr w:type="gramEnd"/>
      <w:r>
        <w:t xml:space="preserve"> куда надо ведем".</w:t>
      </w:r>
    </w:p>
    <w:p w:rsidR="00F57CAD" w:rsidRDefault="00F57CAD" w:rsidP="00FF5E25">
      <w:pPr>
        <w:pStyle w:val="ad"/>
      </w:pPr>
      <w:r>
        <w:t>Другой говорил: "Задаваться не надо,</w:t>
      </w:r>
    </w:p>
    <w:p w:rsidR="00F57CAD" w:rsidRDefault="00F57CAD" w:rsidP="00FF5E25">
      <w:pPr>
        <w:pStyle w:val="ad"/>
      </w:pPr>
      <w:r>
        <w:t xml:space="preserve">Как сядем в </w:t>
      </w:r>
      <w:proofErr w:type="gramStart"/>
      <w:r>
        <w:t>него</w:t>
      </w:r>
      <w:proofErr w:type="gramEnd"/>
      <w:r>
        <w:t xml:space="preserve"> так и сойдем".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 первый кричал: "Нам открыта дорога</w:t>
      </w:r>
    </w:p>
    <w:p w:rsidR="00F57CAD" w:rsidRDefault="00F57CAD" w:rsidP="00FF5E25">
      <w:pPr>
        <w:pStyle w:val="ad"/>
      </w:pPr>
      <w:r>
        <w:t>На много-много лет".</w:t>
      </w:r>
    </w:p>
    <w:p w:rsidR="00F57CAD" w:rsidRDefault="00F57CAD" w:rsidP="00FF5E25">
      <w:pPr>
        <w:pStyle w:val="ad"/>
      </w:pPr>
      <w:r>
        <w:t>Второй отвечал: "Не так уж и много,</w:t>
      </w:r>
    </w:p>
    <w:p w:rsidR="00F57CAD" w:rsidRDefault="00F57CAD" w:rsidP="00FF5E25">
      <w:pPr>
        <w:pStyle w:val="ad"/>
      </w:pPr>
      <w:r>
        <w:t>Все дело в цене на билет".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ab/>
        <w:t>А первый кричал: "Куда хотим туда едем</w:t>
      </w:r>
    </w:p>
    <w:p w:rsidR="00F57CAD" w:rsidRDefault="00F57CAD" w:rsidP="00FF5E25">
      <w:pPr>
        <w:pStyle w:val="ad"/>
      </w:pPr>
      <w:r>
        <w:tab/>
        <w:t>И можем если надо свернуть".</w:t>
      </w:r>
    </w:p>
    <w:p w:rsidR="00F57CAD" w:rsidRDefault="00F57CAD" w:rsidP="00FF5E25">
      <w:pPr>
        <w:pStyle w:val="ad"/>
      </w:pPr>
      <w:r>
        <w:tab/>
        <w:t>Второй отвечал, что поезд проедет</w:t>
      </w:r>
    </w:p>
    <w:p w:rsidR="00F57CAD" w:rsidRDefault="00F57CAD" w:rsidP="00FF5E25">
      <w:pPr>
        <w:pStyle w:val="ad"/>
      </w:pPr>
      <w:r>
        <w:tab/>
        <w:t>Лишь там, где проложен путь.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 xml:space="preserve">И оба </w:t>
      </w:r>
      <w:proofErr w:type="gramStart"/>
      <w:r>
        <w:t>сошли</w:t>
      </w:r>
      <w:proofErr w:type="gramEnd"/>
      <w:r>
        <w:t xml:space="preserve"> где под Таганрогом,</w:t>
      </w:r>
    </w:p>
    <w:p w:rsidR="00F57CAD" w:rsidRDefault="00F57CAD" w:rsidP="00FF5E25">
      <w:pPr>
        <w:pStyle w:val="ad"/>
      </w:pPr>
      <w:r>
        <w:t>Среди бескрайних полей,</w:t>
      </w:r>
    </w:p>
    <w:p w:rsidR="00F57CAD" w:rsidRDefault="00F57CAD" w:rsidP="00FF5E25">
      <w:pPr>
        <w:pStyle w:val="ad"/>
      </w:pPr>
      <w:r>
        <w:t>И каждый пошел своей дорогой,</w:t>
      </w:r>
    </w:p>
    <w:p w:rsidR="00F57CAD" w:rsidRDefault="00F57CAD" w:rsidP="00FF5E25">
      <w:pPr>
        <w:pStyle w:val="ad"/>
      </w:pPr>
      <w:r>
        <w:t>А поезд пошел своей.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 xml:space="preserve">Кода: B  | F | Gm | C </w:t>
      </w:r>
    </w:p>
    <w:p w:rsidR="00F57CAD" w:rsidRPr="00480A34" w:rsidRDefault="00F57CAD" w:rsidP="00FF5E25">
      <w:pPr>
        <w:pStyle w:val="ad"/>
        <w:rPr>
          <w:lang w:val="en-US"/>
        </w:rPr>
      </w:pPr>
      <w:r>
        <w:t xml:space="preserve">      </w:t>
      </w:r>
      <w:r w:rsidRPr="00480A34">
        <w:rPr>
          <w:lang w:val="en-US"/>
        </w:rPr>
        <w:t>Dm | F | Gm | A</w:t>
      </w:r>
    </w:p>
    <w:p w:rsidR="00F57CAD" w:rsidRPr="00480A34" w:rsidRDefault="00F57CAD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Dm | Dm A Dm | A Dm | A Dm | C# D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:rsidR="00F57CAD" w:rsidRDefault="00F57CAD" w:rsidP="00FF5E25">
      <w:pPr>
        <w:pStyle w:val="3"/>
      </w:pPr>
      <w:bookmarkStart w:id="69" w:name="_Toc333498649"/>
      <w:r>
        <w:lastRenderedPageBreak/>
        <w:t>Машина Времени - Пока горит свеча, аккорды, mp3</w:t>
      </w:r>
      <w:bookmarkEnd w:id="69"/>
    </w:p>
    <w:p w:rsidR="00D92447" w:rsidRPr="00302877" w:rsidRDefault="00D92447" w:rsidP="00FF5E25">
      <w:pPr>
        <w:pStyle w:val="ad"/>
      </w:pPr>
    </w:p>
    <w:p w:rsidR="00F57CAD" w:rsidRDefault="00F57CAD" w:rsidP="00FF5E25">
      <w:pPr>
        <w:pStyle w:val="ad"/>
      </w:pPr>
      <w:r>
        <w:t xml:space="preserve">  Am           G           C     E7</w:t>
      </w:r>
    </w:p>
    <w:p w:rsidR="00F57CAD" w:rsidRDefault="00F57CAD" w:rsidP="00FF5E25">
      <w:pPr>
        <w:pStyle w:val="ad"/>
      </w:pPr>
      <w:r>
        <w:t>Бывают дни, когда опустишь руки,</w:t>
      </w:r>
    </w:p>
    <w:p w:rsidR="00F57CAD" w:rsidRPr="00480A34" w:rsidRDefault="00F57CAD" w:rsidP="00FF5E25">
      <w:pPr>
        <w:pStyle w:val="ad"/>
        <w:rPr>
          <w:lang w:val="en-US"/>
        </w:rPr>
      </w:pPr>
      <w:r w:rsidRPr="00480A34">
        <w:rPr>
          <w:lang w:val="en-US"/>
        </w:rPr>
        <w:t>Dm7            Dm7/</w:t>
      </w:r>
      <w:proofErr w:type="gramStart"/>
      <w:r w:rsidRPr="00480A34">
        <w:rPr>
          <w:lang w:val="en-US"/>
        </w:rPr>
        <w:t>G  G7</w:t>
      </w:r>
      <w:proofErr w:type="gramEnd"/>
      <w:r w:rsidRPr="00480A34">
        <w:rPr>
          <w:lang w:val="en-US"/>
        </w:rPr>
        <w:t xml:space="preserve">     C    Hm7 E7</w:t>
      </w:r>
    </w:p>
    <w:p w:rsidR="00F57CAD" w:rsidRDefault="00F57CAD" w:rsidP="00FF5E25">
      <w:pPr>
        <w:pStyle w:val="ad"/>
      </w:pPr>
      <w:r>
        <w:t>И нет ни слов, ни музыки, ни сил.</w:t>
      </w:r>
    </w:p>
    <w:p w:rsidR="00F57CAD" w:rsidRDefault="00F57CAD" w:rsidP="00FF5E25">
      <w:pPr>
        <w:pStyle w:val="ad"/>
      </w:pPr>
      <w:r>
        <w:t xml:space="preserve">    Am        G                C     E7</w:t>
      </w:r>
    </w:p>
    <w:p w:rsidR="00F57CAD" w:rsidRDefault="00F57CAD" w:rsidP="00FF5E25">
      <w:pPr>
        <w:pStyle w:val="ad"/>
      </w:pPr>
      <w:r>
        <w:t>В такие дни я был с собой в разлуке</w:t>
      </w:r>
    </w:p>
    <w:p w:rsidR="00F57CAD" w:rsidRDefault="00F57CAD" w:rsidP="00FF5E25">
      <w:pPr>
        <w:pStyle w:val="ad"/>
      </w:pPr>
      <w:r>
        <w:t xml:space="preserve">  Dm7      G7             C</w:t>
      </w:r>
    </w:p>
    <w:p w:rsidR="00F57CAD" w:rsidRDefault="00F57CAD" w:rsidP="00FF5E25">
      <w:pPr>
        <w:pStyle w:val="ad"/>
      </w:pPr>
      <w:r>
        <w:t>И никого помочь мне не просил.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ab/>
        <w:t xml:space="preserve">    Gm        A7        Dm Dm/C</w:t>
      </w:r>
    </w:p>
    <w:p w:rsidR="00F57CAD" w:rsidRDefault="00F57CAD" w:rsidP="00FF5E25">
      <w:pPr>
        <w:pStyle w:val="ad"/>
      </w:pPr>
      <w:r>
        <w:tab/>
        <w:t xml:space="preserve">  И я хотел идти куда попало,</w:t>
      </w:r>
    </w:p>
    <w:p w:rsidR="00F57CAD" w:rsidRDefault="00F57CAD" w:rsidP="00FF5E25">
      <w:pPr>
        <w:pStyle w:val="ad"/>
      </w:pPr>
      <w:r>
        <w:tab/>
        <w:t xml:space="preserve">    B                E7          Am Am/H Am/C</w:t>
      </w:r>
    </w:p>
    <w:p w:rsidR="00F57CAD" w:rsidRDefault="00F57CAD" w:rsidP="00FF5E25">
      <w:pPr>
        <w:pStyle w:val="ad"/>
      </w:pPr>
      <w:r>
        <w:tab/>
        <w:t xml:space="preserve">  Закрыть свой дом и не найти ключа.</w:t>
      </w:r>
    </w:p>
    <w:p w:rsidR="00F57CAD" w:rsidRDefault="00F57CAD" w:rsidP="00FF5E25">
      <w:pPr>
        <w:pStyle w:val="ad"/>
      </w:pPr>
      <w:r>
        <w:tab/>
        <w:t>A/C# Dm7         G7         C    A9-</w:t>
      </w:r>
    </w:p>
    <w:p w:rsidR="00F57CAD" w:rsidRDefault="00F57CAD" w:rsidP="00FF5E25">
      <w:pPr>
        <w:pStyle w:val="ad"/>
      </w:pPr>
      <w:r>
        <w:tab/>
        <w:t xml:space="preserve">  Но верил я: не все еще пропало,</w:t>
      </w:r>
    </w:p>
    <w:p w:rsidR="00F57CAD" w:rsidRDefault="00F57CAD" w:rsidP="00FF5E25">
      <w:pPr>
        <w:pStyle w:val="ad"/>
      </w:pPr>
      <w:r>
        <w:tab/>
        <w:t xml:space="preserve">          Dm7             G7          C  A9-</w:t>
      </w:r>
    </w:p>
    <w:p w:rsidR="00F57CAD" w:rsidRDefault="00F57CAD" w:rsidP="00FF5E25">
      <w:pPr>
        <w:pStyle w:val="ad"/>
      </w:pPr>
      <w:r>
        <w:tab/>
        <w:t xml:space="preserve">  Пока не меркнет свет, пока горит свеча.</w:t>
      </w:r>
    </w:p>
    <w:p w:rsidR="00F57CAD" w:rsidRDefault="00F57CAD" w:rsidP="00FF5E25">
      <w:pPr>
        <w:pStyle w:val="ad"/>
      </w:pPr>
      <w:r>
        <w:tab/>
        <w:t xml:space="preserve">     Dm7         G7         C    A9-</w:t>
      </w:r>
    </w:p>
    <w:p w:rsidR="00F57CAD" w:rsidRDefault="00F57CAD" w:rsidP="00FF5E25">
      <w:pPr>
        <w:pStyle w:val="ad"/>
      </w:pPr>
      <w:r>
        <w:tab/>
        <w:t xml:space="preserve">  Но верил я: не все еще пропало,</w:t>
      </w:r>
    </w:p>
    <w:p w:rsidR="00F57CAD" w:rsidRDefault="00F57CAD" w:rsidP="00FF5E25">
      <w:pPr>
        <w:pStyle w:val="ad"/>
      </w:pPr>
      <w:r>
        <w:tab/>
        <w:t xml:space="preserve">          Dm7             G7          C</w:t>
      </w:r>
    </w:p>
    <w:p w:rsidR="00F57CAD" w:rsidRDefault="00F57CAD" w:rsidP="00FF5E25">
      <w:pPr>
        <w:pStyle w:val="ad"/>
      </w:pPr>
      <w:r>
        <w:tab/>
        <w:t xml:space="preserve">  Пока не меркнет свет, пока горит свеча.</w:t>
      </w:r>
    </w:p>
    <w:p w:rsidR="00F57CAD" w:rsidRDefault="00F57CAD" w:rsidP="00FF5E25">
      <w:pPr>
        <w:pStyle w:val="ad"/>
      </w:pPr>
    </w:p>
    <w:p w:rsidR="00F57CAD" w:rsidRPr="00480A34" w:rsidRDefault="00F57CAD" w:rsidP="00FF5E25">
      <w:pPr>
        <w:pStyle w:val="ad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Em7 | Dm7 | </w:t>
      </w:r>
      <w:proofErr w:type="gramStart"/>
      <w:r w:rsidRPr="00480A34">
        <w:rPr>
          <w:lang w:val="en-US"/>
        </w:rPr>
        <w:t>G  E7</w:t>
      </w:r>
      <w:proofErr w:type="gramEnd"/>
      <w:r w:rsidRPr="00480A34">
        <w:rPr>
          <w:lang w:val="en-US"/>
        </w:rPr>
        <w:t xml:space="preserve"> | Am Am/G</w:t>
      </w:r>
    </w:p>
    <w:p w:rsidR="00F57CAD" w:rsidRPr="00480A34" w:rsidRDefault="00F57CAD" w:rsidP="00FF5E25">
      <w:pPr>
        <w:pStyle w:val="ad"/>
        <w:rPr>
          <w:lang w:val="en-US"/>
        </w:rPr>
      </w:pPr>
      <w:r w:rsidRPr="00480A34">
        <w:rPr>
          <w:lang w:val="en-US"/>
        </w:rPr>
        <w:t xml:space="preserve">          Dm7 | </w:t>
      </w:r>
      <w:proofErr w:type="gramStart"/>
      <w:r w:rsidRPr="00480A34">
        <w:rPr>
          <w:lang w:val="en-US"/>
        </w:rPr>
        <w:t>G  G</w:t>
      </w:r>
      <w:proofErr w:type="gramEnd"/>
      <w:r w:rsidRPr="00480A34">
        <w:rPr>
          <w:lang w:val="en-US"/>
        </w:rPr>
        <w:t>/F | E7 | Am E7 | Am</w:t>
      </w:r>
    </w:p>
    <w:p w:rsidR="00F57CAD" w:rsidRPr="00480A34" w:rsidRDefault="00F57CAD" w:rsidP="00FF5E25">
      <w:pPr>
        <w:pStyle w:val="ad"/>
        <w:rPr>
          <w:lang w:val="en-US"/>
        </w:rPr>
      </w:pPr>
    </w:p>
    <w:p w:rsidR="00F57CAD" w:rsidRDefault="00F57CAD" w:rsidP="00FF5E25">
      <w:pPr>
        <w:pStyle w:val="ad"/>
      </w:pPr>
      <w:r>
        <w:t>И спеть меня никто не мог заставить,</w:t>
      </w:r>
    </w:p>
    <w:p w:rsidR="00F57CAD" w:rsidRDefault="00F57CAD" w:rsidP="00FF5E25">
      <w:pPr>
        <w:pStyle w:val="ad"/>
      </w:pPr>
      <w:r>
        <w:t>Молчание - начало всех начал,</w:t>
      </w:r>
    </w:p>
    <w:p w:rsidR="00F57CAD" w:rsidRDefault="00F57CAD" w:rsidP="00FF5E25">
      <w:pPr>
        <w:pStyle w:val="ad"/>
      </w:pPr>
      <w:r>
        <w:t>Но если б плечи песней мне расправить,</w:t>
      </w:r>
    </w:p>
    <w:p w:rsidR="00F57CAD" w:rsidRDefault="00F57CAD" w:rsidP="00FF5E25">
      <w:pPr>
        <w:pStyle w:val="ad"/>
      </w:pPr>
      <w:r>
        <w:t>Как трудно будет сделать так, чтоб я молчал.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ab/>
        <w:t>И пусть сегодня дней осталось мало,</w:t>
      </w:r>
    </w:p>
    <w:p w:rsidR="00F57CAD" w:rsidRDefault="00F57CAD" w:rsidP="00FF5E25">
      <w:pPr>
        <w:pStyle w:val="ad"/>
      </w:pPr>
      <w:r>
        <w:tab/>
        <w:t>И выпал снег, и кровь не горяча,</w:t>
      </w:r>
    </w:p>
    <w:p w:rsidR="00F57CAD" w:rsidRDefault="00F57CAD" w:rsidP="00FF5E25">
      <w:pPr>
        <w:pStyle w:val="ad"/>
      </w:pPr>
      <w:r>
        <w:tab/>
        <w:t>Я в сотый раз опять начну сначала,      \</w:t>
      </w:r>
    </w:p>
    <w:p w:rsidR="00F57CAD" w:rsidRDefault="00F57CAD" w:rsidP="00FF5E25">
      <w:pPr>
        <w:pStyle w:val="ad"/>
      </w:pPr>
      <w:r>
        <w:tab/>
        <w:t>Пока не меркнет свет, пока горит свеча. / 2 раза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764DC2" w:rsidP="00FF5E25">
      <w:pPr>
        <w:pStyle w:val="3"/>
      </w:pPr>
      <w:bookmarkStart w:id="70" w:name="_Toc333498650"/>
      <w:r>
        <w:lastRenderedPageBreak/>
        <w:t>!</w:t>
      </w:r>
      <w:r w:rsidR="00F57CAD">
        <w:t>Машина Времени - Перекресток, аккорды</w:t>
      </w:r>
      <w:bookmarkEnd w:id="70"/>
    </w:p>
    <w:p w:rsidR="00D92447" w:rsidRPr="00302877" w:rsidRDefault="00D92447" w:rsidP="00FF5E25">
      <w:pPr>
        <w:pStyle w:val="ad"/>
      </w:pPr>
    </w:p>
    <w:p w:rsidR="00F57CAD" w:rsidRPr="00302877" w:rsidRDefault="00F57CAD" w:rsidP="00FF5E25">
      <w:pPr>
        <w:pStyle w:val="ad"/>
      </w:pPr>
      <w:r>
        <w:t>Вступление</w:t>
      </w:r>
      <w:r w:rsidRPr="00302877">
        <w:t xml:space="preserve">: </w:t>
      </w:r>
      <w:r w:rsidRPr="00FF5E25">
        <w:rPr>
          <w:lang w:val="en-US"/>
        </w:rPr>
        <w:t>Dm</w:t>
      </w:r>
      <w:r w:rsidRPr="00302877">
        <w:t xml:space="preserve">7 | </w:t>
      </w:r>
      <w:r w:rsidRPr="00FF5E25">
        <w:rPr>
          <w:lang w:val="en-US"/>
        </w:rPr>
        <w:t>E</w:t>
      </w:r>
      <w:r w:rsidRPr="00302877">
        <w:t xml:space="preserve">7 | </w:t>
      </w:r>
      <w:r w:rsidRPr="00FF5E25">
        <w:rPr>
          <w:lang w:val="en-US"/>
        </w:rPr>
        <w:t>F</w:t>
      </w:r>
      <w:r w:rsidRPr="00302877">
        <w:t xml:space="preserve"> | </w:t>
      </w:r>
      <w:r w:rsidRPr="00FF5E25">
        <w:rPr>
          <w:lang w:val="en-US"/>
        </w:rPr>
        <w:t>F</w:t>
      </w:r>
      <w:r w:rsidRPr="00302877">
        <w:t xml:space="preserve"> | </w:t>
      </w:r>
      <w:r w:rsidRPr="00FF5E25">
        <w:rPr>
          <w:lang w:val="en-US"/>
        </w:rPr>
        <w:t>Dm</w:t>
      </w:r>
      <w:r w:rsidRPr="00302877">
        <w:t xml:space="preserve">7 | </w:t>
      </w:r>
      <w:r w:rsidRPr="00FF5E25">
        <w:rPr>
          <w:lang w:val="en-US"/>
        </w:rPr>
        <w:t>F</w:t>
      </w:r>
      <w:r w:rsidRPr="00302877">
        <w:t xml:space="preserve"> </w:t>
      </w:r>
      <w:r w:rsidRPr="00FF5E25">
        <w:rPr>
          <w:lang w:val="en-US"/>
        </w:rPr>
        <w:t>E</w:t>
      </w:r>
      <w:r w:rsidRPr="00302877">
        <w:t xml:space="preserve">7 | </w:t>
      </w:r>
      <w:r w:rsidRPr="00FF5E25">
        <w:rPr>
          <w:lang w:val="en-US"/>
        </w:rPr>
        <w:t>Am</w:t>
      </w:r>
    </w:p>
    <w:p w:rsidR="00F57CAD" w:rsidRPr="00302877" w:rsidRDefault="00F57CAD" w:rsidP="00FF5E25">
      <w:pPr>
        <w:pStyle w:val="ad"/>
      </w:pPr>
    </w:p>
    <w:p w:rsidR="00F57CAD" w:rsidRDefault="00F57CAD" w:rsidP="00FF5E25">
      <w:pPr>
        <w:pStyle w:val="ad"/>
      </w:pPr>
      <w:r>
        <w:t>Am                         Dm   E7</w:t>
      </w:r>
    </w:p>
    <w:p w:rsidR="00F57CAD" w:rsidRDefault="00F57CAD" w:rsidP="00FF5E25">
      <w:pPr>
        <w:pStyle w:val="ad"/>
      </w:pPr>
      <w:r>
        <w:t>Если сто раз с утра все не так,</w:t>
      </w:r>
    </w:p>
    <w:p w:rsidR="00F57CAD" w:rsidRDefault="00F57CAD" w:rsidP="00FF5E25">
      <w:pPr>
        <w:pStyle w:val="ad"/>
      </w:pPr>
      <w:r>
        <w:t>Am                       Dm   G</w:t>
      </w:r>
    </w:p>
    <w:p w:rsidR="00F57CAD" w:rsidRDefault="00F57CAD" w:rsidP="00FF5E25">
      <w:pPr>
        <w:pStyle w:val="ad"/>
      </w:pPr>
      <w:r>
        <w:t>Если пришла пора сделать шаг,</w:t>
      </w:r>
    </w:p>
    <w:p w:rsidR="00F57CAD" w:rsidRDefault="00F57CAD" w:rsidP="00FF5E25">
      <w:pPr>
        <w:pStyle w:val="ad"/>
      </w:pPr>
      <w:r>
        <w:t>C          Dm</w:t>
      </w:r>
    </w:p>
    <w:p w:rsidR="00F57CAD" w:rsidRDefault="00F57CAD" w:rsidP="00FF5E25">
      <w:pPr>
        <w:pStyle w:val="ad"/>
      </w:pPr>
      <w:r>
        <w:t>Если ты одинок,</w:t>
      </w:r>
    </w:p>
    <w:p w:rsidR="00F57CAD" w:rsidRDefault="00F57CAD" w:rsidP="00FF5E25">
      <w:pPr>
        <w:pStyle w:val="ad"/>
      </w:pPr>
      <w:r>
        <w:t>E7                  Am</w:t>
      </w:r>
    </w:p>
    <w:p w:rsidR="00F57CAD" w:rsidRDefault="00F57CAD" w:rsidP="00FF5E25">
      <w:pPr>
        <w:pStyle w:val="ad"/>
      </w:pPr>
      <w:r>
        <w:t>Значит, настал твой срок</w:t>
      </w:r>
    </w:p>
    <w:p w:rsidR="00F57CAD" w:rsidRDefault="00F57CAD" w:rsidP="00FF5E25">
      <w:pPr>
        <w:pStyle w:val="ad"/>
      </w:pPr>
      <w:r>
        <w:t xml:space="preserve">   Dm7               F             E7</w:t>
      </w:r>
    </w:p>
    <w:p w:rsidR="00F57CAD" w:rsidRDefault="00F57CAD" w:rsidP="00FF5E25">
      <w:pPr>
        <w:pStyle w:val="ad"/>
      </w:pPr>
      <w:r>
        <w:t>И ждет за углом перекресток семи дорог.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Там не найти людей, там нет машин,</w:t>
      </w:r>
    </w:p>
    <w:p w:rsidR="00F57CAD" w:rsidRDefault="00F57CAD" w:rsidP="00FF5E25">
      <w:pPr>
        <w:pStyle w:val="ad"/>
      </w:pPr>
      <w:r>
        <w:t>Есть только семь путей и ты один.</w:t>
      </w:r>
    </w:p>
    <w:p w:rsidR="00F57CAD" w:rsidRDefault="00F57CAD" w:rsidP="00FF5E25">
      <w:pPr>
        <w:pStyle w:val="ad"/>
      </w:pPr>
      <w:r>
        <w:t>И как повернуть туда,</w:t>
      </w:r>
    </w:p>
    <w:p w:rsidR="00F57CAD" w:rsidRDefault="00F57CAD" w:rsidP="00FF5E25">
      <w:pPr>
        <w:pStyle w:val="ad"/>
      </w:pPr>
      <w:r>
        <w:t>Где светит твоя звезда,</w:t>
      </w:r>
    </w:p>
    <w:p w:rsidR="00F57CAD" w:rsidRDefault="00F57CAD" w:rsidP="00FF5E25">
      <w:pPr>
        <w:pStyle w:val="ad"/>
      </w:pPr>
      <w:r>
        <w:t>Ты выбираешь раз и навсегда.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Припев:</w:t>
      </w:r>
    </w:p>
    <w:p w:rsidR="00F57CAD" w:rsidRDefault="00F57CAD" w:rsidP="00FF5E25">
      <w:pPr>
        <w:pStyle w:val="ad"/>
      </w:pPr>
      <w:r>
        <w:t xml:space="preserve">         Dm7            E7         Am</w:t>
      </w:r>
    </w:p>
    <w:p w:rsidR="00F57CAD" w:rsidRDefault="00F57CAD" w:rsidP="00FF5E25">
      <w:pPr>
        <w:pStyle w:val="ad"/>
      </w:pPr>
      <w:r>
        <w:t xml:space="preserve">     Перекресток семи дорог, вот и я.</w:t>
      </w:r>
    </w:p>
    <w:p w:rsidR="00F57CAD" w:rsidRDefault="00F57CAD" w:rsidP="00FF5E25">
      <w:pPr>
        <w:pStyle w:val="ad"/>
      </w:pPr>
      <w:r>
        <w:t xml:space="preserve">         Dm7            G             Gm A7</w:t>
      </w:r>
    </w:p>
    <w:p w:rsidR="00F57CAD" w:rsidRDefault="00F57CAD" w:rsidP="00FF5E25">
      <w:pPr>
        <w:pStyle w:val="ad"/>
      </w:pPr>
      <w:r>
        <w:t xml:space="preserve">     Перекресток семи дорог - жизнь моя.</w:t>
      </w:r>
    </w:p>
    <w:p w:rsidR="00F57CAD" w:rsidRDefault="00F57CAD" w:rsidP="00FF5E25">
      <w:pPr>
        <w:pStyle w:val="ad"/>
      </w:pPr>
      <w:r>
        <w:t xml:space="preserve">             Dm7              E7</w:t>
      </w:r>
    </w:p>
    <w:p w:rsidR="00F57CAD" w:rsidRDefault="00F57CAD" w:rsidP="00FF5E25">
      <w:pPr>
        <w:pStyle w:val="ad"/>
      </w:pPr>
      <w:r>
        <w:t xml:space="preserve">     Пусть загнал я судьбу свою,</w:t>
      </w:r>
    </w:p>
    <w:p w:rsidR="00F57CAD" w:rsidRDefault="00F57CAD" w:rsidP="00FF5E25">
      <w:pPr>
        <w:pStyle w:val="ad"/>
      </w:pPr>
      <w:r>
        <w:t xml:space="preserve">            F</w:t>
      </w:r>
    </w:p>
    <w:p w:rsidR="00F57CAD" w:rsidRDefault="00F57CAD" w:rsidP="00FF5E25">
      <w:pPr>
        <w:pStyle w:val="ad"/>
      </w:pPr>
      <w:r>
        <w:t xml:space="preserve">     Но в каком бы не пел краю,</w:t>
      </w:r>
    </w:p>
    <w:p w:rsidR="00F57CAD" w:rsidRDefault="00F57CAD" w:rsidP="00FF5E25">
      <w:pPr>
        <w:pStyle w:val="ad"/>
      </w:pPr>
      <w:r>
        <w:t xml:space="preserve">             Dm7         F         E7    Am</w:t>
      </w:r>
    </w:p>
    <w:p w:rsidR="00F57CAD" w:rsidRDefault="00F57CAD" w:rsidP="00FF5E25">
      <w:pPr>
        <w:pStyle w:val="ad"/>
      </w:pPr>
      <w:r>
        <w:t xml:space="preserve">     Все мне кажется, я опять на тебе стою.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Сколько минуло лет, сколько дней,</w:t>
      </w:r>
    </w:p>
    <w:p w:rsidR="00F57CAD" w:rsidRDefault="00F57CAD" w:rsidP="00FF5E25">
      <w:pPr>
        <w:pStyle w:val="ad"/>
      </w:pPr>
      <w:r>
        <w:t>Я прошагал весь свет, проплыл сто морей.</w:t>
      </w:r>
    </w:p>
    <w:p w:rsidR="00F57CAD" w:rsidRDefault="00F57CAD" w:rsidP="00FF5E25">
      <w:pPr>
        <w:pStyle w:val="ad"/>
      </w:pPr>
      <w:r>
        <w:t>И вроде все как всегда,</w:t>
      </w:r>
    </w:p>
    <w:p w:rsidR="00F57CAD" w:rsidRDefault="00F57CAD" w:rsidP="00FF5E25">
      <w:pPr>
        <w:pStyle w:val="ad"/>
      </w:pPr>
      <w:r>
        <w:t>Вот только одна беда -</w:t>
      </w:r>
    </w:p>
    <w:p w:rsidR="00F57CAD" w:rsidRDefault="00F57CAD" w:rsidP="00FF5E25">
      <w:pPr>
        <w:pStyle w:val="ad"/>
      </w:pPr>
      <w:r>
        <w:t xml:space="preserve">Все мне кажется, я на нем свернул </w:t>
      </w:r>
      <w:proofErr w:type="gramStart"/>
      <w:r>
        <w:t>в</w:t>
      </w:r>
      <w:proofErr w:type="gramEnd"/>
      <w:r>
        <w:t xml:space="preserve"> никуда.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Припев:</w:t>
      </w:r>
    </w:p>
    <w:p w:rsidR="00F57CAD" w:rsidRDefault="00F57CAD" w:rsidP="00FF5E25">
      <w:pPr>
        <w:pStyle w:val="ad"/>
      </w:pPr>
      <w:r>
        <w:t xml:space="preserve">     Перекресток семи дорог, вот и я.</w:t>
      </w:r>
    </w:p>
    <w:p w:rsidR="00F57CAD" w:rsidRDefault="00F57CAD" w:rsidP="00FF5E25">
      <w:pPr>
        <w:pStyle w:val="ad"/>
      </w:pPr>
      <w:r>
        <w:t xml:space="preserve">     Перекресток семи дорог - жизнь моя.</w:t>
      </w:r>
    </w:p>
    <w:p w:rsidR="00F57CAD" w:rsidRDefault="00F57CAD" w:rsidP="00FF5E25">
      <w:pPr>
        <w:pStyle w:val="ad"/>
      </w:pPr>
      <w:r>
        <w:t xml:space="preserve">     Пусть загнал я судьбу свою,</w:t>
      </w:r>
    </w:p>
    <w:p w:rsidR="00F57CAD" w:rsidRDefault="00F57CAD" w:rsidP="00FF5E25">
      <w:pPr>
        <w:pStyle w:val="ad"/>
      </w:pPr>
      <w:r>
        <w:t xml:space="preserve">     Но в каком бы не шел строю,</w:t>
      </w:r>
    </w:p>
    <w:p w:rsidR="00F57CAD" w:rsidRDefault="00F57CAD" w:rsidP="00FF5E25">
      <w:pPr>
        <w:pStyle w:val="ad"/>
      </w:pPr>
      <w:r>
        <w:t xml:space="preserve">     Все мне кажется, я опять на тебе стою.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 xml:space="preserve">     Перекресток семи дорог, вот и я.</w:t>
      </w:r>
    </w:p>
    <w:p w:rsidR="00F57CAD" w:rsidRDefault="00F57CAD" w:rsidP="00FF5E25">
      <w:pPr>
        <w:pStyle w:val="ad"/>
      </w:pPr>
      <w:r>
        <w:t xml:space="preserve">     Перекресток семи дорог - жизнь моя.</w:t>
      </w:r>
    </w:p>
    <w:p w:rsidR="00F57CAD" w:rsidRDefault="00F57CAD" w:rsidP="00FF5E25">
      <w:pPr>
        <w:pStyle w:val="ad"/>
      </w:pPr>
      <w:r>
        <w:t xml:space="preserve">     Пусть загнал я судьбу свою,</w:t>
      </w:r>
    </w:p>
    <w:p w:rsidR="00F57CAD" w:rsidRDefault="00F57CAD" w:rsidP="00FF5E25">
      <w:pPr>
        <w:pStyle w:val="ad"/>
      </w:pPr>
      <w:r>
        <w:t xml:space="preserve">     Но в каком бы не пел краю,</w:t>
      </w:r>
    </w:p>
    <w:p w:rsidR="00F57CAD" w:rsidRDefault="00F57CAD" w:rsidP="00FF5E25">
      <w:pPr>
        <w:pStyle w:val="ad"/>
      </w:pPr>
      <w:r>
        <w:t xml:space="preserve">     Все мне кажется, я опять на тебе стою.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lastRenderedPageBreak/>
        <w:t xml:space="preserve">     Пусть загнал я судьбу свою,</w:t>
      </w:r>
    </w:p>
    <w:p w:rsidR="00F57CAD" w:rsidRDefault="00F57CAD" w:rsidP="00FF5E25">
      <w:pPr>
        <w:pStyle w:val="ad"/>
      </w:pPr>
      <w:r>
        <w:t xml:space="preserve">     Но в каком бы не шел строю,</w:t>
      </w:r>
    </w:p>
    <w:p w:rsidR="00F57CAD" w:rsidRDefault="00F57CAD" w:rsidP="00FF5E25">
      <w:pPr>
        <w:pStyle w:val="ad"/>
      </w:pPr>
      <w:r>
        <w:t xml:space="preserve">     Все мне кажется, я опять на тебе стою.</w:t>
      </w:r>
    </w:p>
    <w:p w:rsidR="00F57CAD" w:rsidRDefault="00F57CAD" w:rsidP="00FF5E25">
      <w:pPr>
        <w:pStyle w:val="ad"/>
      </w:pPr>
      <w:r>
        <w:t xml:space="preserve">     Все мне кажется, я опять на тебе стою...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F57CAD" w:rsidP="00FF5E25">
      <w:pPr>
        <w:pStyle w:val="3"/>
      </w:pPr>
      <w:bookmarkStart w:id="71" w:name="_Toc333498651"/>
      <w:r>
        <w:lastRenderedPageBreak/>
        <w:t>Машина Времени - Паузы, аккорды</w:t>
      </w:r>
      <w:bookmarkEnd w:id="71"/>
    </w:p>
    <w:p w:rsidR="00D92447" w:rsidRDefault="00D92447" w:rsidP="00EE161F">
      <w:pPr>
        <w:pStyle w:val="ad"/>
        <w:rPr>
          <w:rStyle w:val="a6"/>
          <w:b/>
          <w:bCs w:val="0"/>
        </w:rPr>
      </w:pPr>
      <w:r>
        <w:fldChar w:fldCharType="begin"/>
      </w:r>
      <w:r>
        <w:instrText xml:space="preserve"> HYPERLINK "http://www.amdm.ru/away.php?to2=http%3A%2F%2Fwww.naitimp3.ru%2Fsearch%2F%CC%E0%F8%E8%ED%E0%2F%C2%F0%E5%EC%E5%ED%E8%2F%CF%E0%F3%E7%FB" </w:instrText>
      </w:r>
      <w:r>
        <w:fldChar w:fldCharType="separate"/>
      </w:r>
    </w:p>
    <w:p w:rsidR="00F57CAD" w:rsidRDefault="00D92447" w:rsidP="00EE161F">
      <w:pPr>
        <w:pStyle w:val="ad"/>
      </w:pPr>
      <w:r>
        <w:rPr>
          <w:rStyle w:val="a6"/>
          <w:b/>
          <w:bCs w:val="0"/>
        </w:rPr>
        <w:fldChar w:fldCharType="end"/>
      </w:r>
      <w:r w:rsidR="00F57CAD">
        <w:t xml:space="preserve">    С                      А</w:t>
      </w:r>
      <w:proofErr w:type="gramStart"/>
      <w:r w:rsidR="00F57CAD">
        <w:t>m</w:t>
      </w:r>
      <w:proofErr w:type="gramEnd"/>
    </w:p>
    <w:p w:rsidR="00F57CAD" w:rsidRDefault="00F57CAD" w:rsidP="00FF5E25">
      <w:pPr>
        <w:pStyle w:val="ad"/>
      </w:pPr>
      <w:r>
        <w:t>Давайте делать паузы в словах,</w:t>
      </w:r>
    </w:p>
    <w:p w:rsidR="00F57CAD" w:rsidRDefault="00F57CAD" w:rsidP="00FF5E25">
      <w:pPr>
        <w:pStyle w:val="ad"/>
      </w:pPr>
      <w:r>
        <w:t xml:space="preserve">        F</w:t>
      </w:r>
      <w:r>
        <w:tab/>
        <w:t xml:space="preserve">       Fm    G</w:t>
      </w:r>
    </w:p>
    <w:p w:rsidR="00F57CAD" w:rsidRDefault="00F57CAD" w:rsidP="00FF5E25">
      <w:pPr>
        <w:pStyle w:val="ad"/>
      </w:pPr>
      <w:r>
        <w:t>Произнося и умолкая снова,</w:t>
      </w:r>
    </w:p>
    <w:p w:rsidR="00F57CAD" w:rsidRDefault="00F57CAD" w:rsidP="00FF5E25">
      <w:pPr>
        <w:pStyle w:val="ad"/>
      </w:pPr>
      <w:r>
        <w:t xml:space="preserve">      С         Am </w:t>
      </w:r>
    </w:p>
    <w:p w:rsidR="00F57CAD" w:rsidRDefault="00F57CAD" w:rsidP="00FF5E25">
      <w:pPr>
        <w:pStyle w:val="ad"/>
      </w:pPr>
      <w:r>
        <w:t>Чтоб лучше отдавалось в головах</w:t>
      </w:r>
    </w:p>
    <w:p w:rsidR="00F57CAD" w:rsidRDefault="00F57CAD" w:rsidP="00FF5E25">
      <w:pPr>
        <w:pStyle w:val="ad"/>
      </w:pPr>
      <w:r>
        <w:t xml:space="preserve">   Dm</w:t>
      </w:r>
      <w:r>
        <w:tab/>
        <w:t xml:space="preserve">     E7             Am</w:t>
      </w:r>
    </w:p>
    <w:p w:rsidR="00F57CAD" w:rsidRDefault="00F57CAD" w:rsidP="00FF5E25">
      <w:pPr>
        <w:pStyle w:val="ad"/>
      </w:pPr>
      <w:r>
        <w:t>Значенье вышесказанного слова.</w:t>
      </w:r>
    </w:p>
    <w:p w:rsidR="00F57CAD" w:rsidRDefault="00F57CAD" w:rsidP="00FF5E25">
      <w:pPr>
        <w:pStyle w:val="ad"/>
      </w:pPr>
      <w:r>
        <w:t xml:space="preserve">   Dm</w:t>
      </w:r>
      <w:r>
        <w:tab/>
        <w:t xml:space="preserve">           G7</w:t>
      </w:r>
      <w:proofErr w:type="gramStart"/>
      <w:r>
        <w:tab/>
        <w:t xml:space="preserve">        С</w:t>
      </w:r>
      <w:proofErr w:type="gramEnd"/>
    </w:p>
    <w:p w:rsidR="00F57CAD" w:rsidRDefault="00F57CAD" w:rsidP="00FF5E25">
      <w:pPr>
        <w:pStyle w:val="ad"/>
      </w:pPr>
      <w:r>
        <w:t>Давайте делать паузы в словах.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Давайте делать паузы в пути,</w:t>
      </w:r>
    </w:p>
    <w:p w:rsidR="00F57CAD" w:rsidRDefault="00F57CAD" w:rsidP="00FF5E25">
      <w:pPr>
        <w:pStyle w:val="ad"/>
      </w:pPr>
      <w:r>
        <w:t>Смотреть назад внимательно и строго.</w:t>
      </w:r>
    </w:p>
    <w:p w:rsidR="00F57CAD" w:rsidRDefault="00F57CAD" w:rsidP="00FF5E25">
      <w:pPr>
        <w:pStyle w:val="ad"/>
      </w:pPr>
      <w:r>
        <w:t>Чтобы случайно дважды не пройти</w:t>
      </w:r>
    </w:p>
    <w:p w:rsidR="00F57CAD" w:rsidRDefault="00F57CAD" w:rsidP="00FF5E25">
      <w:pPr>
        <w:pStyle w:val="ad"/>
      </w:pPr>
      <w:r>
        <w:t>Одной и той неверною дорогой.</w:t>
      </w:r>
    </w:p>
    <w:p w:rsidR="00F57CAD" w:rsidRDefault="00F57CAD" w:rsidP="00FF5E25">
      <w:pPr>
        <w:pStyle w:val="ad"/>
      </w:pPr>
      <w:r>
        <w:t>Давайте делать паузы в пути.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 xml:space="preserve">Давайте просто слушать тишину - </w:t>
      </w:r>
    </w:p>
    <w:p w:rsidR="00F57CAD" w:rsidRDefault="00F57CAD" w:rsidP="00FF5E25">
      <w:pPr>
        <w:pStyle w:val="ad"/>
      </w:pPr>
      <w:r>
        <w:t>Мы слишком любим собственные речи,</w:t>
      </w:r>
    </w:p>
    <w:p w:rsidR="00F57CAD" w:rsidRDefault="00F57CAD" w:rsidP="00FF5E25">
      <w:pPr>
        <w:pStyle w:val="ad"/>
      </w:pPr>
      <w:r>
        <w:t>Ведь из-за них не слышно никому</w:t>
      </w:r>
    </w:p>
    <w:p w:rsidR="00F57CAD" w:rsidRDefault="00F57CAD" w:rsidP="00FF5E25">
      <w:pPr>
        <w:pStyle w:val="ad"/>
      </w:pPr>
      <w:r>
        <w:t>Своих друзей на самой близкой встрече,</w:t>
      </w:r>
    </w:p>
    <w:p w:rsidR="00F57CAD" w:rsidRDefault="00F57CAD" w:rsidP="00FF5E25">
      <w:pPr>
        <w:pStyle w:val="ad"/>
      </w:pPr>
      <w:r>
        <w:t>Давайте делать просто тишину.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И мы увидим в этой тишине,</w:t>
      </w:r>
    </w:p>
    <w:p w:rsidR="00F57CAD" w:rsidRDefault="00F57CAD" w:rsidP="00FF5E25">
      <w:pPr>
        <w:pStyle w:val="ad"/>
      </w:pPr>
      <w:r>
        <w:t>Как далеко мы были друг от друга.</w:t>
      </w:r>
    </w:p>
    <w:p w:rsidR="00F57CAD" w:rsidRDefault="00F57CAD" w:rsidP="00FF5E25">
      <w:pPr>
        <w:pStyle w:val="ad"/>
      </w:pPr>
      <w:r>
        <w:t>Как думали, что мчимся на коне,</w:t>
      </w:r>
    </w:p>
    <w:p w:rsidR="00F57CAD" w:rsidRDefault="00F57CAD" w:rsidP="00FF5E25">
      <w:pPr>
        <w:pStyle w:val="ad"/>
      </w:pPr>
      <w:r>
        <w:t>А сами просто бегали по кругу.</w:t>
      </w:r>
    </w:p>
    <w:p w:rsidR="00F57CAD" w:rsidRDefault="00F57CAD" w:rsidP="00FF5E25">
      <w:pPr>
        <w:pStyle w:val="ad"/>
      </w:pPr>
      <w:r>
        <w:t>А думали, что мчимся на коне.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Как верили, что главное придет,</w:t>
      </w:r>
    </w:p>
    <w:p w:rsidR="00F57CAD" w:rsidRDefault="00F57CAD" w:rsidP="00FF5E25">
      <w:pPr>
        <w:pStyle w:val="ad"/>
      </w:pPr>
      <w:r>
        <w:t>Себя считали кем—то из немногих,</w:t>
      </w:r>
    </w:p>
    <w:p w:rsidR="00F57CAD" w:rsidRDefault="00F57CAD" w:rsidP="00FF5E25">
      <w:pPr>
        <w:pStyle w:val="ad"/>
      </w:pPr>
      <w:r>
        <w:t>И ждали, что вот—вот произойдет</w:t>
      </w:r>
    </w:p>
    <w:p w:rsidR="00F57CAD" w:rsidRDefault="00F57CAD" w:rsidP="00FF5E25">
      <w:pPr>
        <w:pStyle w:val="ad"/>
      </w:pPr>
      <w:r>
        <w:t>Счастливый поворот твоей дороги,</w:t>
      </w:r>
    </w:p>
    <w:p w:rsidR="00F57CAD" w:rsidRDefault="00F57CAD" w:rsidP="00FF5E25">
      <w:pPr>
        <w:pStyle w:val="ad"/>
      </w:pPr>
      <w:r>
        <w:t>Судьбы твоей счастливый поворот.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Но век уже как будто на исходе,</w:t>
      </w:r>
    </w:p>
    <w:p w:rsidR="00F57CAD" w:rsidRDefault="00F57CAD" w:rsidP="00FF5E25">
      <w:pPr>
        <w:pStyle w:val="ad"/>
      </w:pPr>
      <w:r>
        <w:t>И скоро без сомнения пройдет</w:t>
      </w:r>
    </w:p>
    <w:p w:rsidR="00F57CAD" w:rsidRDefault="00F57CAD" w:rsidP="00FF5E25">
      <w:pPr>
        <w:pStyle w:val="ad"/>
      </w:pPr>
      <w:r>
        <w:t>А с нами ничего не происходит,</w:t>
      </w:r>
    </w:p>
    <w:p w:rsidR="00F57CAD" w:rsidRDefault="00F57CAD" w:rsidP="00FF5E25">
      <w:pPr>
        <w:pStyle w:val="ad"/>
      </w:pPr>
      <w:r>
        <w:t>И вряд ли что-нибудь произойдет.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br w:type="page"/>
      </w:r>
    </w:p>
    <w:p w:rsidR="00F57CAD" w:rsidRDefault="00F57CAD" w:rsidP="00FF5E25">
      <w:pPr>
        <w:pStyle w:val="3"/>
      </w:pPr>
      <w:bookmarkStart w:id="72" w:name="_Toc333498652"/>
      <w:r>
        <w:lastRenderedPageBreak/>
        <w:t>Машина Времени - Он был старше ее, аккорды, mp3</w:t>
      </w:r>
      <w:bookmarkEnd w:id="72"/>
    </w:p>
    <w:p w:rsidR="00D92447" w:rsidRDefault="00D92447" w:rsidP="00F57CAD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"http://www.amdm.ru/away.php?to2=http%3A%2F%2Fwww.naitimp3.ru%2Fsearch%2F%CC%E0%F8%E8%ED%E0%2F%C2%F0%E5%EC%E5%ED%E8%2F%CE%ED%2F%E1%FB%EB%2F%F1%F2%E0%F0%F8%E5%2F%E5%E5" </w:instrText>
      </w:r>
      <w:r>
        <w:fldChar w:fldCharType="separate"/>
      </w:r>
    </w:p>
    <w:p w:rsidR="00F57CAD" w:rsidRDefault="00D92447" w:rsidP="00F57CAD">
      <w:r>
        <w:rPr>
          <w:rStyle w:val="a6"/>
          <w:b/>
          <w:bCs/>
        </w:rPr>
        <w:fldChar w:fldCharType="end"/>
      </w:r>
      <w:r w:rsidR="00F57CAD">
        <w:t xml:space="preserve"> </w:t>
      </w:r>
    </w:p>
    <w:p w:rsidR="00F57CAD" w:rsidRDefault="00F57CAD" w:rsidP="00FF5E25">
      <w:pPr>
        <w:pStyle w:val="ad"/>
      </w:pPr>
      <w:r>
        <w:t xml:space="preserve">         Em</w:t>
      </w:r>
    </w:p>
    <w:p w:rsidR="00F57CAD" w:rsidRDefault="00F57CAD" w:rsidP="00FF5E25">
      <w:pPr>
        <w:pStyle w:val="ad"/>
      </w:pPr>
      <w:r>
        <w:t>Он был старше ее, она была хороша</w:t>
      </w:r>
    </w:p>
    <w:p w:rsidR="00F57CAD" w:rsidRDefault="00F57CAD" w:rsidP="00FF5E25">
      <w:pPr>
        <w:pStyle w:val="ad"/>
      </w:pPr>
      <w:r>
        <w:t>В ее маленьком теле гостила душа</w:t>
      </w:r>
    </w:p>
    <w:p w:rsidR="00F57CAD" w:rsidRDefault="00F57CAD" w:rsidP="00FF5E25">
      <w:pPr>
        <w:pStyle w:val="ad"/>
      </w:pPr>
      <w:r>
        <w:t xml:space="preserve">       Am                   H7              Em</w:t>
      </w:r>
    </w:p>
    <w:p w:rsidR="00F57CAD" w:rsidRDefault="00F57CAD" w:rsidP="00FF5E25">
      <w:pPr>
        <w:pStyle w:val="ad"/>
      </w:pPr>
      <w:r>
        <w:t>Они ходили вдвоем, они не ссорились по мелочам</w:t>
      </w:r>
    </w:p>
    <w:p w:rsidR="00F57CAD" w:rsidRDefault="00F57CAD" w:rsidP="00FF5E25">
      <w:pPr>
        <w:pStyle w:val="ad"/>
      </w:pPr>
      <w:r>
        <w:t xml:space="preserve">          Em</w:t>
      </w:r>
    </w:p>
    <w:p w:rsidR="00F57CAD" w:rsidRDefault="00F57CAD" w:rsidP="00FF5E25">
      <w:pPr>
        <w:pStyle w:val="ad"/>
      </w:pPr>
      <w:r>
        <w:t>И все вокруг говорили - чем не муж и жена</w:t>
      </w:r>
    </w:p>
    <w:p w:rsidR="00F57CAD" w:rsidRDefault="00F57CAD" w:rsidP="00FF5E25">
      <w:pPr>
        <w:pStyle w:val="ad"/>
      </w:pPr>
      <w:r>
        <w:t>И лишь одна ерунда его сводила с ума -</w:t>
      </w:r>
    </w:p>
    <w:p w:rsidR="00F57CAD" w:rsidRDefault="00F57CAD" w:rsidP="00FF5E25">
      <w:pPr>
        <w:pStyle w:val="ad"/>
      </w:pPr>
      <w:r>
        <w:t xml:space="preserve">      Am            H7               Em</w:t>
      </w:r>
    </w:p>
    <w:p w:rsidR="00F57CAD" w:rsidRDefault="00F57CAD" w:rsidP="00FF5E25">
      <w:pPr>
        <w:pStyle w:val="ad"/>
      </w:pPr>
      <w:r>
        <w:t>Он любил ее, она любила летать по ночам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E                                 (соло - g#e|af#|hg#|g#e)</w:t>
      </w:r>
    </w:p>
    <w:p w:rsidR="00F57CAD" w:rsidRDefault="00F57CAD" w:rsidP="00FF5E25">
      <w:pPr>
        <w:pStyle w:val="ad"/>
      </w:pPr>
      <w:r>
        <w:t>Он страдал, если за окном темно</w:t>
      </w:r>
    </w:p>
    <w:p w:rsidR="00F57CAD" w:rsidRPr="00480A34" w:rsidRDefault="00F57CAD" w:rsidP="00FF5E25">
      <w:pPr>
        <w:pStyle w:val="ad"/>
        <w:rPr>
          <w:lang w:val="en-US"/>
        </w:rPr>
      </w:pPr>
      <w:r>
        <w:t xml:space="preserve">                         </w:t>
      </w:r>
      <w:r w:rsidRPr="00480A34">
        <w:rPr>
          <w:lang w:val="en-US"/>
        </w:rPr>
        <w:t>Am       (ca|dh|ec|ca)</w:t>
      </w:r>
    </w:p>
    <w:p w:rsidR="00F57CAD" w:rsidRDefault="00F57CAD" w:rsidP="00FF5E25">
      <w:pPr>
        <w:pStyle w:val="ad"/>
      </w:pPr>
      <w:r>
        <w:t>Он не спал, на ночь запирал окно</w:t>
      </w:r>
    </w:p>
    <w:p w:rsidR="00F57CAD" w:rsidRDefault="00F57CAD" w:rsidP="00FF5E25">
      <w:pPr>
        <w:pStyle w:val="ad"/>
      </w:pPr>
      <w:r>
        <w:t xml:space="preserve">                        H7        (d#a|eh|f#c|d#a)</w:t>
      </w:r>
    </w:p>
    <w:p w:rsidR="00F57CAD" w:rsidRDefault="00F57CAD" w:rsidP="00FF5E25">
      <w:pPr>
        <w:pStyle w:val="ad"/>
      </w:pPr>
      <w:r>
        <w:t>Он рыдал, пил на кухне горький чай</w:t>
      </w:r>
    </w:p>
    <w:p w:rsidR="00F57CAD" w:rsidRDefault="00F57CAD" w:rsidP="00FF5E25">
      <w:pPr>
        <w:pStyle w:val="ad"/>
      </w:pPr>
      <w:r>
        <w:t xml:space="preserve">                            Em</w:t>
      </w:r>
    </w:p>
    <w:p w:rsidR="00F57CAD" w:rsidRDefault="00F57CAD" w:rsidP="00FF5E25">
      <w:pPr>
        <w:pStyle w:val="ad"/>
      </w:pPr>
      <w:r>
        <w:t>В час, когда она летала по ночам</w:t>
      </w:r>
    </w:p>
    <w:p w:rsidR="00F57CAD" w:rsidRDefault="00F57CAD" w:rsidP="00FF5E25">
      <w:pPr>
        <w:pStyle w:val="ad"/>
      </w:pPr>
      <w:r>
        <w:t>А потом поутру она клялась,</w:t>
      </w:r>
    </w:p>
    <w:p w:rsidR="00F57CAD" w:rsidRDefault="00F57CAD" w:rsidP="00FF5E25">
      <w:pPr>
        <w:pStyle w:val="ad"/>
      </w:pPr>
      <w:r>
        <w:t>Что вчера - это был последний раз</w:t>
      </w:r>
    </w:p>
    <w:p w:rsidR="00F57CAD" w:rsidRDefault="00F57CAD" w:rsidP="00FF5E25">
      <w:pPr>
        <w:pStyle w:val="ad"/>
      </w:pPr>
      <w:r>
        <w:t>Он прощал, но ночью за окном темно</w:t>
      </w:r>
    </w:p>
    <w:p w:rsidR="00F57CAD" w:rsidRDefault="00F57CAD" w:rsidP="00FF5E25">
      <w:pPr>
        <w:pStyle w:val="ad"/>
      </w:pPr>
      <w:r>
        <w:t>И она улетала все равно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А он дарил ей розы, покупал ей духи,</w:t>
      </w:r>
    </w:p>
    <w:p w:rsidR="00F57CAD" w:rsidRDefault="00F57CAD" w:rsidP="00FF5E25">
      <w:pPr>
        <w:pStyle w:val="ad"/>
      </w:pPr>
      <w:r>
        <w:t>Посвящал ей песни, читал ей стихи,</w:t>
      </w:r>
    </w:p>
    <w:p w:rsidR="00F57CAD" w:rsidRDefault="00F57CAD" w:rsidP="00FF5E25">
      <w:pPr>
        <w:pStyle w:val="ad"/>
      </w:pPr>
      <w:r>
        <w:t xml:space="preserve">Он хватался за нитку, как последний </w:t>
      </w:r>
      <w:proofErr w:type="gramStart"/>
      <w:r>
        <w:t>дурак</w:t>
      </w:r>
      <w:proofErr w:type="gramEnd"/>
    </w:p>
    <w:p w:rsidR="00F57CAD" w:rsidRDefault="00F57CAD" w:rsidP="00FF5E25">
      <w:pPr>
        <w:pStyle w:val="ad"/>
      </w:pPr>
      <w:r>
        <w:t>Он боялся, что когда-нибудь под полной луной</w:t>
      </w:r>
    </w:p>
    <w:p w:rsidR="00F57CAD" w:rsidRDefault="00F57CAD" w:rsidP="00FF5E25">
      <w:pPr>
        <w:pStyle w:val="ad"/>
      </w:pPr>
      <w:r>
        <w:t>Она забудет дорогу домой</w:t>
      </w:r>
    </w:p>
    <w:p w:rsidR="00F57CAD" w:rsidRDefault="00F57CAD" w:rsidP="00FF5E25">
      <w:pPr>
        <w:pStyle w:val="ad"/>
      </w:pPr>
      <w:r>
        <w:t>И однажды ночью вышло именно так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(Припев - в предпоследней строке вместо "прощал" - "молчал").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И три дня и три ночи он не спал и не ел,</w:t>
      </w:r>
    </w:p>
    <w:p w:rsidR="00F57CAD" w:rsidRDefault="00F57CAD" w:rsidP="00FF5E25">
      <w:pPr>
        <w:pStyle w:val="ad"/>
      </w:pPr>
      <w:r>
        <w:t>Он сидел у окна и на небо глядел,</w:t>
      </w:r>
    </w:p>
    <w:p w:rsidR="00F57CAD" w:rsidRDefault="00F57CAD" w:rsidP="00FF5E25">
      <w:pPr>
        <w:pStyle w:val="ad"/>
      </w:pPr>
      <w:r>
        <w:t>Он твердил ее имя, выходил встречать на карниз.</w:t>
      </w:r>
    </w:p>
    <w:p w:rsidR="00F57CAD" w:rsidRDefault="00F57CAD" w:rsidP="00FF5E25">
      <w:pPr>
        <w:pStyle w:val="ad"/>
      </w:pPr>
      <w:r>
        <w:t>А когда покатилась на убыль луна</w:t>
      </w:r>
    </w:p>
    <w:p w:rsidR="00F57CAD" w:rsidRDefault="00F57CAD" w:rsidP="00FF5E25">
      <w:pPr>
        <w:pStyle w:val="ad"/>
      </w:pPr>
      <w:r>
        <w:t>Он шагнул из окна, как шагала она,</w:t>
      </w:r>
    </w:p>
    <w:p w:rsidR="00F57CAD" w:rsidRDefault="00F57CAD" w:rsidP="00FF5E25">
      <w:pPr>
        <w:pStyle w:val="ad"/>
      </w:pPr>
      <w:r>
        <w:t>Он взлетел, как взлетала она, но не вверх, а вниз.</w:t>
      </w:r>
    </w:p>
    <w:p w:rsidR="00F57CAD" w:rsidRDefault="00F57CAD" w:rsidP="00FF5E25">
      <w:pPr>
        <w:pStyle w:val="ad"/>
      </w:pPr>
    </w:p>
    <w:p w:rsidR="00F57CAD" w:rsidRDefault="00F57CAD" w:rsidP="00FF5E25">
      <w:pPr>
        <w:pStyle w:val="ad"/>
      </w:pPr>
      <w:r>
        <w:t>(Проигрыш и вторая часть припева в первом варианте).</w:t>
      </w:r>
    </w:p>
    <w:p w:rsidR="00955941" w:rsidRDefault="00F57CAD">
      <w:r>
        <w:br w:type="page"/>
      </w:r>
    </w:p>
    <w:p w:rsidR="00955941" w:rsidRDefault="00955941" w:rsidP="00FF5E25">
      <w:pPr>
        <w:pStyle w:val="3"/>
      </w:pPr>
      <w:bookmarkStart w:id="73" w:name="_Toc333498653"/>
      <w:r>
        <w:lastRenderedPageBreak/>
        <w:t>Андрей Макаревич - Когда ее нет, аккорды, mp3</w:t>
      </w:r>
      <w:bookmarkEnd w:id="73"/>
    </w:p>
    <w:p w:rsidR="00D92447" w:rsidRDefault="00D92447" w:rsidP="00955941">
      <w:pPr>
        <w:rPr>
          <w:rStyle w:val="a6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"http://www.amdm.ru/away.php?to2=http%3A%2F%2Fwww.naitimp3.ru%2Fsearch%2F%C0%ED%E4%F0%E5%E9%2F%CC%E0%EA%E0%F0%E5%E2%E8%F7%2F%CA%EE%E3%E4%E0%2F%E5%E5%2F%ED%E5%F2" </w:instrText>
      </w:r>
      <w:r>
        <w:fldChar w:fldCharType="separate"/>
      </w:r>
    </w:p>
    <w:p w:rsidR="00955941" w:rsidRDefault="00D92447" w:rsidP="00955941">
      <w:r>
        <w:rPr>
          <w:rStyle w:val="a6"/>
          <w:b/>
          <w:bCs/>
        </w:rPr>
        <w:fldChar w:fldCharType="end"/>
      </w:r>
      <w:r w:rsidR="00955941">
        <w:t xml:space="preserve"> </w:t>
      </w:r>
    </w:p>
    <w:p w:rsidR="00955941" w:rsidRPr="00FF5E25" w:rsidRDefault="00955941" w:rsidP="00FF5E25">
      <w:pPr>
        <w:pStyle w:val="ad"/>
        <w:rPr>
          <w:lang w:val="en-US"/>
        </w:rPr>
      </w:pPr>
      <w:r w:rsidRPr="00FF5E25">
        <w:rPr>
          <w:lang w:val="en-US"/>
        </w:rPr>
        <w:t>Intro:</w:t>
      </w:r>
    </w:p>
    <w:p w:rsidR="00955941" w:rsidRPr="00955941" w:rsidRDefault="00955941" w:rsidP="00FF5E25">
      <w:pPr>
        <w:pStyle w:val="ad"/>
        <w:rPr>
          <w:lang w:val="en-US"/>
        </w:rPr>
      </w:pPr>
      <w:r w:rsidRPr="00FF5E25">
        <w:rPr>
          <w:lang w:val="en-US"/>
        </w:rPr>
        <w:t xml:space="preserve">          </w:t>
      </w:r>
      <w:r w:rsidRPr="00955941">
        <w:rPr>
          <w:lang w:val="en-US"/>
        </w:rPr>
        <w:t>Am9 Am7          Abm9Am9 Gm9 Gm7      A7            Dm7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E----------7-7-5-7--5-7--5-7-67--5-5-3-5--3-5----3--3-3-3-6-5--5--5------8--|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H--5-6-5---5-5-5-5--5-5--5-5-45--3-3-3-3--3-3----2--2-2-2------6--6--5-6----|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G----------5-5-5-5--5-5--5-5-45--3-3-3-3--3-3----2--2-2-2------5--5---------|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D----------5-5-5-5--5-5--5-5-45--3-3-3-3--3-3----2--2-2-2------7--7---------|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A---------------------------------5-5-5-5--5-5----0--0-0-0------5--5---------|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E----------5-5-5-5--5-5--5-5-45--3-3-3-3--3-3-------------------------------|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 xml:space="preserve">   G7    G5+     C   H/C   Fmaj7            Dm7     Em7          Am9 Am7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E--3--3---3--3---0-0--0-0---0-0--0-0---5-7---8--8---7-7--7-10-----7-7-5-7----|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H--3--3---4--4---1-1--1-1---1-1--1-1---------6--6---8-8--8-8------5-5-5-5----|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G--4--4---4--4---0-0--0-0---2-2--2-2---------5--5---7-7--7-7------5-5-5-5----|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D--3--3---5--5---2-2--------3-3--3-3---------7--7---9-9--9-9------5-5-5-5----|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A--5--5---3--3---3-3--2-2---3-3--3-3---------5--5---7-7--7-7-----------------|</w:t>
      </w:r>
    </w:p>
    <w:p w:rsidR="00955941" w:rsidRPr="00EE161F" w:rsidRDefault="00955941" w:rsidP="00FF5E25">
      <w:pPr>
        <w:pStyle w:val="ad"/>
        <w:rPr>
          <w:sz w:val="18"/>
          <w:szCs w:val="18"/>
          <w:lang w:val="en-US"/>
        </w:rPr>
      </w:pPr>
      <w:r w:rsidRPr="00EE161F">
        <w:rPr>
          <w:sz w:val="18"/>
          <w:szCs w:val="18"/>
          <w:lang w:val="en-US"/>
        </w:rPr>
        <w:t>E--3--3-----------------------------------------------------------5-5-5-5----|</w:t>
      </w:r>
    </w:p>
    <w:p w:rsidR="00955941" w:rsidRPr="00955941" w:rsidRDefault="00955941" w:rsidP="00FF5E25">
      <w:pPr>
        <w:pStyle w:val="ad"/>
        <w:rPr>
          <w:lang w:val="en-US"/>
        </w:rPr>
      </w:pPr>
    </w:p>
    <w:p w:rsidR="00955941" w:rsidRPr="00955941" w:rsidRDefault="00955941" w:rsidP="00FF5E25">
      <w:pPr>
        <w:pStyle w:val="ad"/>
        <w:rPr>
          <w:lang w:val="en-US"/>
        </w:rPr>
      </w:pPr>
    </w:p>
    <w:p w:rsidR="00955941" w:rsidRPr="00955941" w:rsidRDefault="00955941" w:rsidP="00FF5E25">
      <w:pPr>
        <w:pStyle w:val="ad"/>
        <w:rPr>
          <w:lang w:val="en-US"/>
        </w:rPr>
      </w:pPr>
      <w:r w:rsidRPr="00955941">
        <w:rPr>
          <w:lang w:val="en-US"/>
        </w:rPr>
        <w:t xml:space="preserve">     Am9     Am7Am9   Am9    Am7Am9</w:t>
      </w:r>
    </w:p>
    <w:p w:rsidR="00955941" w:rsidRDefault="00955941" w:rsidP="00FF5E25">
      <w:pPr>
        <w:pStyle w:val="ad"/>
      </w:pPr>
      <w:r>
        <w:t>Она любит больных и бездомных собак</w:t>
      </w:r>
    </w:p>
    <w:p w:rsidR="00955941" w:rsidRDefault="00955941" w:rsidP="00FF5E25">
      <w:pPr>
        <w:pStyle w:val="ad"/>
      </w:pPr>
      <w:r>
        <w:t xml:space="preserve">     Gm9     Gm7Gm9 Gm7Gm9</w:t>
      </w:r>
    </w:p>
    <w:p w:rsidR="00955941" w:rsidRDefault="00955941" w:rsidP="00FF5E25">
      <w:pPr>
        <w:pStyle w:val="ad"/>
      </w:pPr>
      <w:r>
        <w:t>И не хочет терпеть людей.</w:t>
      </w:r>
    </w:p>
    <w:p w:rsidR="00955941" w:rsidRDefault="00955941" w:rsidP="00FF5E25">
      <w:pPr>
        <w:pStyle w:val="ad"/>
      </w:pPr>
      <w:r>
        <w:t>A7                          Dm7</w:t>
      </w:r>
    </w:p>
    <w:p w:rsidR="00955941" w:rsidRDefault="00955941" w:rsidP="00FF5E25">
      <w:pPr>
        <w:pStyle w:val="ad"/>
      </w:pPr>
      <w:r>
        <w:t>Ей открыта ночь и не нужен день.</w:t>
      </w:r>
    </w:p>
    <w:p w:rsidR="00955941" w:rsidRDefault="00955941" w:rsidP="00FF5E25">
      <w:pPr>
        <w:pStyle w:val="ad"/>
      </w:pPr>
      <w:r>
        <w:t>G7                  G5+        C       H/C      Fmaj7</w:t>
      </w:r>
    </w:p>
    <w:p w:rsidR="00955941" w:rsidRDefault="00955941" w:rsidP="00FF5E25">
      <w:pPr>
        <w:pStyle w:val="ad"/>
      </w:pPr>
      <w:r>
        <w:t>Она любит уйти в закат, но всегда на страже рассвет.</w:t>
      </w:r>
    </w:p>
    <w:p w:rsidR="00955941" w:rsidRDefault="00955941" w:rsidP="00FF5E25">
      <w:pPr>
        <w:pStyle w:val="ad"/>
      </w:pPr>
      <w:r>
        <w:t xml:space="preserve">          Dm7              Em7            Am9 Am9 Am7Am9 </w:t>
      </w:r>
    </w:p>
    <w:p w:rsidR="00955941" w:rsidRDefault="00955941" w:rsidP="00FF5E25">
      <w:pPr>
        <w:pStyle w:val="ad"/>
      </w:pPr>
      <w:r>
        <w:t xml:space="preserve">      Отчего же ты сам не свой, когде ее нет.</w:t>
      </w:r>
    </w:p>
    <w:p w:rsidR="00955941" w:rsidRDefault="00955941" w:rsidP="00FF5E25">
      <w:pPr>
        <w:pStyle w:val="ad"/>
      </w:pPr>
    </w:p>
    <w:p w:rsidR="00955941" w:rsidRDefault="00955941" w:rsidP="00FF5E25">
      <w:pPr>
        <w:pStyle w:val="ad"/>
      </w:pPr>
      <w:r>
        <w:t>Она бродит по городу вслед за дождем</w:t>
      </w:r>
    </w:p>
    <w:p w:rsidR="00955941" w:rsidRDefault="00955941" w:rsidP="00FF5E25">
      <w:pPr>
        <w:pStyle w:val="ad"/>
      </w:pPr>
      <w:r>
        <w:t xml:space="preserve">То и </w:t>
      </w:r>
      <w:proofErr w:type="gramStart"/>
      <w:r>
        <w:t>дело</w:t>
      </w:r>
      <w:proofErr w:type="gramEnd"/>
      <w:r>
        <w:t xml:space="preserve"> меняя маршрут.</w:t>
      </w:r>
    </w:p>
    <w:p w:rsidR="00955941" w:rsidRDefault="00955941" w:rsidP="00FF5E25">
      <w:pPr>
        <w:pStyle w:val="ad"/>
      </w:pPr>
      <w:r>
        <w:t>И ее не застать не там и не тут.</w:t>
      </w:r>
    </w:p>
    <w:p w:rsidR="00955941" w:rsidRDefault="00955941" w:rsidP="00FF5E25">
      <w:pPr>
        <w:pStyle w:val="ad"/>
      </w:pPr>
      <w:r>
        <w:t>Она может сказать</w:t>
      </w:r>
      <w:proofErr w:type="gramStart"/>
      <w:r>
        <w:t>:"</w:t>
      </w:r>
      <w:proofErr w:type="gramEnd"/>
      <w:r>
        <w:t>До завтра!" и исчезнуть на несколько лет.</w:t>
      </w:r>
    </w:p>
    <w:p w:rsidR="00955941" w:rsidRDefault="00955941" w:rsidP="00FF5E25">
      <w:pPr>
        <w:pStyle w:val="ad"/>
      </w:pPr>
      <w:r>
        <w:t>Пр.</w:t>
      </w:r>
    </w:p>
    <w:p w:rsidR="00955941" w:rsidRDefault="00955941" w:rsidP="00FF5E25">
      <w:pPr>
        <w:pStyle w:val="ad"/>
      </w:pPr>
    </w:p>
    <w:p w:rsidR="00955941" w:rsidRDefault="00955941" w:rsidP="00FF5E25">
      <w:pPr>
        <w:pStyle w:val="ad"/>
      </w:pPr>
      <w:r>
        <w:t>Она сама по себе, она не хочет скрывать</w:t>
      </w:r>
    </w:p>
    <w:p w:rsidR="00955941" w:rsidRDefault="00955941" w:rsidP="00FF5E25">
      <w:pPr>
        <w:pStyle w:val="ad"/>
      </w:pPr>
      <w:r>
        <w:t>Даже самых простых вещей.</w:t>
      </w:r>
    </w:p>
    <w:p w:rsidR="00955941" w:rsidRDefault="00955941" w:rsidP="00FF5E25">
      <w:pPr>
        <w:pStyle w:val="ad"/>
      </w:pPr>
      <w:r>
        <w:t>Жаль, что ночь без нее стала ничьей.</w:t>
      </w:r>
    </w:p>
    <w:p w:rsidR="00955941" w:rsidRDefault="00955941" w:rsidP="00FF5E25">
      <w:pPr>
        <w:pStyle w:val="ad"/>
      </w:pPr>
      <w:r>
        <w:t>Жаль, что голос ее растаял, как дым ее сигарет.</w:t>
      </w:r>
    </w:p>
    <w:p w:rsidR="00F57CAD" w:rsidRDefault="00F57CAD">
      <w:pPr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A75DFE" w:rsidRPr="00480A34" w:rsidRDefault="00A75DFE" w:rsidP="00A75DFE">
      <w:pPr>
        <w:pStyle w:val="ad"/>
      </w:pPr>
    </w:p>
    <w:p w:rsidR="00F57CAD" w:rsidRPr="00480A34" w:rsidRDefault="00F57CAD" w:rsidP="00A75DFE">
      <w:pPr>
        <w:pStyle w:val="ad"/>
      </w:pPr>
    </w:p>
    <w:p w:rsidR="00A75DFE" w:rsidRPr="00480A34" w:rsidRDefault="00A75DFE" w:rsidP="00A75DFE">
      <w:pPr>
        <w:pStyle w:val="ad"/>
      </w:pPr>
    </w:p>
    <w:p w:rsidR="00A75DFE" w:rsidRPr="00480A34" w:rsidRDefault="00A75DFE">
      <w:r w:rsidRPr="00480A34">
        <w:br w:type="page"/>
      </w:r>
    </w:p>
    <w:p w:rsidR="00A75DFE" w:rsidRDefault="00A75DFE" w:rsidP="00E5006B">
      <w:pPr>
        <w:pStyle w:val="2"/>
      </w:pPr>
      <w:bookmarkStart w:id="74" w:name="_Toc333498654"/>
      <w:r>
        <w:lastRenderedPageBreak/>
        <w:t>Микс авторов</w:t>
      </w:r>
      <w:bookmarkEnd w:id="74"/>
    </w:p>
    <w:p w:rsidR="00FC24D5" w:rsidRPr="00E30109" w:rsidRDefault="00FC24D5" w:rsidP="00A75DFE">
      <w:pPr>
        <w:pStyle w:val="3"/>
      </w:pPr>
      <w:bookmarkStart w:id="75" w:name="_Toc333498655"/>
      <w:r w:rsidRPr="00FC24D5">
        <w:t>Шаов Тимур: Деревенька</w:t>
      </w:r>
      <w:bookmarkEnd w:id="75"/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A75DFE">
      <w:pPr>
        <w:pStyle w:val="ad"/>
      </w:pPr>
      <w:r w:rsidRPr="00FC24D5">
        <w:t>Вначале было слово, срок прошел.       4/4</w:t>
      </w:r>
      <w:proofErr w:type="gramStart"/>
      <w:r w:rsidRPr="00FC24D5">
        <w:t xml:space="preserve"> | А</w:t>
      </w:r>
      <w:proofErr w:type="gramEnd"/>
      <w:r w:rsidRPr="00FC24D5">
        <w:t xml:space="preserve">  | С#m|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Бог создал пиво, женщину и Землю,          | D  | Е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7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 Бог сказал, что это хорошо.              | С#7| F#m|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Конкретно он имел в виду деревню.          | Н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7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| Е7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Нам Бог велел селиться в деревнях.         | С#7| F#m|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Заветы господа я в жизнь претворяю.        | Н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7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| Е7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У нас в селе, как 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в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райских кущерях:       |Dm A|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Тащусь, 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кайфую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прусь, обалдеваю.          | Н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7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| Е7 |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три окошечка.              | А  | Е 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Приезжай ты ко мне, моя кошечка!           | Н  | Е  | А  | 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А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|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Здесь, с божьей помощью, у нас растет буряк,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Морква, цибуля, бульба разных видов,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Укроп, петрушка, а какой здесь пастернак!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Гордился б сам Борис бы Леонидыч!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Полны здесь женщины природного огня,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Без комплексов Фрейдистских, право слово!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И на скаку, пусть может не коня,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Но мужика уж точно остановит!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Деревенька моя, порты с заплаткою.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Приезжай ты ко мне, моя сладкая!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Здесь даже местные, смешные 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фраера</w:t>
      </w:r>
      <w:proofErr w:type="gramEnd"/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Приличнее столичных декадентов.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Здесь люди проще, тюрю хавают с утра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 в 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морду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вам не тычут интеллектом.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А то, что пьют здесь много мужики,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Эт, чтоб душа не хрюкала, а пела.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По крайней мере, наши ямщики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В степи не мерзнут, принимая для сугрева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хвостик с кисточкой.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Приезжай ты ко мне, феминисточка!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Навозный аромат здесь символ чистоты,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Для знатока - приятнее "Шанели".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Мы вырастаем из навоза, как цветы,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Как Лев Толстой из гоголевской "Шинели".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Для городских навоз - это "говно",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У нас на килограмм навозной массы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Приходится жемчужное зерно.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Здесь в ожерельях все, как папуасы.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Деревенька моя, недофинансированная.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Приезжай ты ко мне, эмансипированная!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E30109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Что в городе за жизнь? Не жизнь, а плен!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Толпа, менты, машины, мусорные груды,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Вонь, рэкет, стрессы, 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шлюхи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МММ,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Начальник - гад, работа - швах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,д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рузья - иуды.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Вода из крана - медный купорос,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Соседи - твари в пятом поколеньи.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Невроз, артроз, тромбоз, лейкоз, понос -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Болезни городского населенья!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затрапезная.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Приезжай ты ко мне, моя болезная!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Бросайте городской 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вонючий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смог,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Мотайте к нам, карету вам, карету!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Здесь оскорбленному есть чувству уголок,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Здесь есть, что выпить-закусить поэту.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Без Кашпировского природа исцелит: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Чернеет седина, пройдут рубцы на коже,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Растут потенция, живот и аппетит,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 размерах отрастает всё, что может.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хрен с петрушкою.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Приезжай, да не одна, а с подружкою!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А смычка города с деревней - это срам!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Чтоб нашу девственность матросы растоптали!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Деревня, братцы, не халам-балам,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Деревня - квинтэссенция морали!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Здесь так живешь - сермяжный и простой,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Надев армяк и из веревки пояс.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Идешь в лаптях, куды там твой Толстой!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Строчишь роман, как баба бросилась под поезд.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Деревенька моя, пьет с получки.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Что ж не едешь ты ко мне, белоручка!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Степная кобылица мнет ковыль,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С похмелья скифы все с раскосыми глазами.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Июль, кузнечики, полуденная пыль,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И старый поп храпит под образами.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В деревне очищаешься душой,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Деревня сублимирует пространство.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Опять же, здесь с картошкой хорошо,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А я ее люблю с топленым маслом. </w:t>
      </w: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FC24D5" w:rsidRPr="00FC24D5" w:rsidRDefault="00FC24D5" w:rsidP="00FC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Окончание                                | Е</w:t>
      </w:r>
      <w:proofErr w:type="gramStart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7</w:t>
      </w:r>
      <w:proofErr w:type="gramEnd"/>
      <w:r w:rsidRPr="00FC24D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| A |</w:t>
      </w:r>
    </w:p>
    <w:p w:rsidR="00E30109" w:rsidRDefault="00E30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E30109" w:rsidRPr="00E30109" w:rsidRDefault="00E30109" w:rsidP="00A75DFE">
      <w:pPr>
        <w:pStyle w:val="3"/>
      </w:pPr>
      <w:bookmarkStart w:id="76" w:name="_Toc333498656"/>
      <w:r w:rsidRPr="00E30109">
        <w:lastRenderedPageBreak/>
        <w:t>Любовь и бедность (к/ф "Здравствуйте, я ваша тетя!")</w:t>
      </w:r>
      <w:bookmarkEnd w:id="76"/>
      <w:r w:rsidRPr="00E30109">
        <w:t xml:space="preserve"> 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Am E</w:t>
      </w:r>
    </w:p>
    <w:p w:rsidR="00E30109" w:rsidRPr="00EE161F" w:rsidRDefault="00E30109" w:rsidP="00EE161F">
      <w:pPr>
        <w:pStyle w:val="ad"/>
      </w:pPr>
      <w:r w:rsidRPr="00EE161F">
        <w:t>ЛЮБОВЬ И БЕДНОСТЬ НАВСЕГДА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E7 Am</w:t>
      </w:r>
    </w:p>
    <w:p w:rsidR="00E30109" w:rsidRPr="00EE161F" w:rsidRDefault="00E30109" w:rsidP="00EE161F">
      <w:pPr>
        <w:pStyle w:val="ad"/>
      </w:pPr>
      <w:r w:rsidRPr="00EE161F">
        <w:t>МЕНЯ ПОЙМАЛИ В СЕТИ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E</w:t>
      </w:r>
    </w:p>
    <w:p w:rsidR="00E30109" w:rsidRPr="00EE161F" w:rsidRDefault="00E30109" w:rsidP="00EE161F">
      <w:pPr>
        <w:pStyle w:val="ad"/>
      </w:pPr>
      <w:r w:rsidRPr="00EE161F">
        <w:t>ПО МНЕ И БЕДНОСТЬ НЕ БЕДА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E7 Am</w:t>
      </w:r>
    </w:p>
    <w:p w:rsidR="00E30109" w:rsidRPr="00EE161F" w:rsidRDefault="00E30109" w:rsidP="00EE161F">
      <w:pPr>
        <w:pStyle w:val="ad"/>
      </w:pPr>
      <w:r w:rsidRPr="00EE161F">
        <w:t>НЕ БУДЬ ЛЮБВИ НА СВЕТЕ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Dm Am</w:t>
      </w:r>
    </w:p>
    <w:p w:rsidR="00E30109" w:rsidRPr="00EE161F" w:rsidRDefault="00E30109" w:rsidP="00EE161F">
      <w:pPr>
        <w:pStyle w:val="ad"/>
      </w:pPr>
      <w:r w:rsidRPr="00EE161F">
        <w:t xml:space="preserve">ЗАЧЕМ </w:t>
      </w:r>
      <w:proofErr w:type="gramStart"/>
      <w:r w:rsidRPr="00EE161F">
        <w:t>РАЗЛУЧНИЦА</w:t>
      </w:r>
      <w:proofErr w:type="gramEnd"/>
      <w:r w:rsidRPr="00EE161F">
        <w:t xml:space="preserve"> СУДЬБА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Dm H7 E E7</w:t>
      </w:r>
    </w:p>
    <w:p w:rsidR="00E30109" w:rsidRPr="00EE161F" w:rsidRDefault="00E30109" w:rsidP="00EE161F">
      <w:pPr>
        <w:pStyle w:val="ad"/>
      </w:pPr>
      <w:r w:rsidRPr="00EE161F">
        <w:t>ЛЮБВИ ВСЕГДА ПОМЕХА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Am E</w:t>
      </w:r>
    </w:p>
    <w:p w:rsidR="00E30109" w:rsidRPr="00EE161F" w:rsidRDefault="00E30109" w:rsidP="00EE161F">
      <w:pPr>
        <w:pStyle w:val="ad"/>
      </w:pPr>
      <w:r w:rsidRPr="00EE161F">
        <w:t>И ПОЧЕМУ ЛЮБОВЬ-РАБА</w:t>
      </w:r>
    </w:p>
    <w:p w:rsidR="00E30109" w:rsidRPr="00EE161F" w:rsidRDefault="00E30109" w:rsidP="00EE161F">
      <w:pPr>
        <w:pStyle w:val="ad"/>
        <w:rPr>
          <w:rStyle w:val="ac"/>
        </w:rPr>
      </w:pPr>
      <w:r w:rsidRPr="00EE161F">
        <w:rPr>
          <w:rStyle w:val="ac"/>
        </w:rPr>
        <w:t>E7 Am</w:t>
      </w:r>
    </w:p>
    <w:p w:rsidR="00E30109" w:rsidRPr="00EE161F" w:rsidRDefault="00E30109" w:rsidP="00EE161F">
      <w:pPr>
        <w:pStyle w:val="ad"/>
      </w:pPr>
      <w:r w:rsidRPr="00EE161F">
        <w:t>ДОСТАТКА И УСПЕХА?</w:t>
      </w: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  <w:r w:rsidRPr="00EE161F">
        <w:t>БОГАТСТВО</w:t>
      </w:r>
      <w:proofErr w:type="gramStart"/>
      <w:r w:rsidRPr="00EE161F">
        <w:t>,Ч</w:t>
      </w:r>
      <w:proofErr w:type="gramEnd"/>
      <w:r w:rsidRPr="00EE161F">
        <w:t>ЕСТЬ-В КОНЦЕ КОНЦОВ</w:t>
      </w:r>
    </w:p>
    <w:p w:rsidR="00E30109" w:rsidRPr="00EE161F" w:rsidRDefault="00E30109" w:rsidP="00EE161F">
      <w:pPr>
        <w:pStyle w:val="ad"/>
      </w:pPr>
      <w:r w:rsidRPr="00EE161F">
        <w:t>ПРИНОСЯТ МАЛО СЧАСТЬЯ</w:t>
      </w:r>
    </w:p>
    <w:p w:rsidR="00E30109" w:rsidRPr="00EE161F" w:rsidRDefault="00E30109" w:rsidP="00EE161F">
      <w:pPr>
        <w:pStyle w:val="ad"/>
      </w:pPr>
      <w:r w:rsidRPr="00EE161F">
        <w:t>И ЖАЛЬ МНЕ ТРУСОВ И ГЛУПЦОВ</w:t>
      </w:r>
    </w:p>
    <w:p w:rsidR="00E30109" w:rsidRPr="00EE161F" w:rsidRDefault="00E30109" w:rsidP="00EE161F">
      <w:pPr>
        <w:pStyle w:val="ad"/>
      </w:pPr>
      <w:r w:rsidRPr="00EE161F">
        <w:t>ЧТО В ИХ ПОКОРНОЙ ВЛАСТИ</w:t>
      </w: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  <w:r w:rsidRPr="00EE161F">
        <w:t>ТВОИ ГЛАЗА ГОРЯТ В ОТВЕТ</w:t>
      </w:r>
    </w:p>
    <w:p w:rsidR="00E30109" w:rsidRPr="00EE161F" w:rsidRDefault="00E30109" w:rsidP="00EE161F">
      <w:pPr>
        <w:pStyle w:val="ad"/>
      </w:pPr>
      <w:r w:rsidRPr="00EE161F">
        <w:t>КОГДА ТЕРЯЮ УМ Я</w:t>
      </w:r>
    </w:p>
    <w:p w:rsidR="00E30109" w:rsidRPr="00EE161F" w:rsidRDefault="00E30109" w:rsidP="00EE161F">
      <w:pPr>
        <w:pStyle w:val="ad"/>
      </w:pPr>
      <w:r w:rsidRPr="00EE161F">
        <w:t>А НА УСТАХ ТВОИХ СОВЕТ</w:t>
      </w:r>
    </w:p>
    <w:p w:rsidR="00E30109" w:rsidRPr="00EE161F" w:rsidRDefault="00E30109" w:rsidP="00EE161F">
      <w:pPr>
        <w:pStyle w:val="ad"/>
      </w:pPr>
      <w:r w:rsidRPr="00EE161F">
        <w:t>ХРАНИТЬ БЛАГОРАЗУМЬЕ.</w:t>
      </w: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  <w:r w:rsidRPr="00EE161F">
        <w:t>НА СВЕТЕ СЧАСТЛИВ ТОТ БЕДНЯК</w:t>
      </w:r>
    </w:p>
    <w:p w:rsidR="00E30109" w:rsidRPr="00EE161F" w:rsidRDefault="00E30109" w:rsidP="00EE161F">
      <w:pPr>
        <w:pStyle w:val="ad"/>
      </w:pPr>
      <w:r w:rsidRPr="00EE161F">
        <w:t>С ЕГО ПРОСТОЙ ЛЮБОВЬЮ</w:t>
      </w:r>
    </w:p>
    <w:p w:rsidR="00E30109" w:rsidRPr="00EE161F" w:rsidRDefault="00E30109" w:rsidP="00EE161F">
      <w:pPr>
        <w:pStyle w:val="ad"/>
      </w:pPr>
      <w:r w:rsidRPr="00EE161F">
        <w:t>КТО НЕ ЗАВИДУЕТ НИ КАК</w:t>
      </w:r>
    </w:p>
    <w:p w:rsidR="00E30109" w:rsidRPr="00EE161F" w:rsidRDefault="00E30109" w:rsidP="00EE161F">
      <w:pPr>
        <w:pStyle w:val="ad"/>
      </w:pPr>
      <w:r w:rsidRPr="00EE161F">
        <w:t>БОГАТОМУ СОСЛОВЬЮ</w:t>
      </w:r>
    </w:p>
    <w:p w:rsidR="00E30109" w:rsidRPr="00EE161F" w:rsidRDefault="00E30109" w:rsidP="00EE161F">
      <w:pPr>
        <w:pStyle w:val="ad"/>
      </w:pPr>
    </w:p>
    <w:p w:rsidR="00E30109" w:rsidRPr="00EE161F" w:rsidRDefault="00E30109" w:rsidP="00EE161F">
      <w:pPr>
        <w:pStyle w:val="ad"/>
      </w:pPr>
      <w:r w:rsidRPr="00EE161F">
        <w:t>АХ</w:t>
      </w:r>
      <w:proofErr w:type="gramStart"/>
      <w:r w:rsidRPr="00EE161F">
        <w:t>,П</w:t>
      </w:r>
      <w:proofErr w:type="gramEnd"/>
      <w:r w:rsidRPr="00EE161F">
        <w:t>ОЧЕМУ ЖЕСТОКИЙ РОК</w:t>
      </w:r>
    </w:p>
    <w:p w:rsidR="00E30109" w:rsidRPr="00EE161F" w:rsidRDefault="00E30109" w:rsidP="00EE161F">
      <w:pPr>
        <w:pStyle w:val="ad"/>
      </w:pPr>
      <w:r w:rsidRPr="00EE161F">
        <w:t>ВСЕГДА ЛЮБВИ ПОМЕХА</w:t>
      </w:r>
    </w:p>
    <w:p w:rsidR="00E30109" w:rsidRPr="00EE161F" w:rsidRDefault="00E30109" w:rsidP="00EE161F">
      <w:pPr>
        <w:pStyle w:val="ad"/>
      </w:pPr>
      <w:r w:rsidRPr="00EE161F">
        <w:t>И НЕ ЦВЕТЕТ ЛЮБВИ ЦВЕТОК</w:t>
      </w:r>
    </w:p>
    <w:p w:rsidR="000B6EC8" w:rsidRPr="00EE161F" w:rsidRDefault="00E30109" w:rsidP="00EE161F">
      <w:pPr>
        <w:pStyle w:val="ad"/>
      </w:pPr>
      <w:r w:rsidRPr="00EE161F">
        <w:t>БЕЗ СЛАВЫ И УСПЕХА.</w:t>
      </w:r>
    </w:p>
    <w:p w:rsidR="00BB285D" w:rsidRDefault="00BB285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BB285D" w:rsidRPr="00BB285D" w:rsidRDefault="00BB285D" w:rsidP="00A75DFE">
      <w:pPr>
        <w:pStyle w:val="3"/>
      </w:pPr>
      <w:bookmarkStart w:id="77" w:name="_Toc333498657"/>
      <w:r w:rsidRPr="00BB285D">
        <w:lastRenderedPageBreak/>
        <w:t>Как жизнь без весны (к/ф "Гардемарины</w:t>
      </w:r>
      <w:proofErr w:type="gramStart"/>
      <w:r w:rsidRPr="00BB285D">
        <w:t>,в</w:t>
      </w:r>
      <w:proofErr w:type="gramEnd"/>
      <w:r w:rsidRPr="00BB285D">
        <w:t>перед")</w:t>
      </w:r>
      <w:bookmarkEnd w:id="77"/>
    </w:p>
    <w:p w:rsidR="00BB285D" w:rsidRPr="00EE161F" w:rsidRDefault="00BB285D" w:rsidP="00EE161F">
      <w:pPr>
        <w:pStyle w:val="ad"/>
      </w:pPr>
    </w:p>
    <w:p w:rsidR="00BB285D" w:rsidRPr="00302877" w:rsidRDefault="00BB285D" w:rsidP="00EE161F">
      <w:pPr>
        <w:pStyle w:val="ad"/>
        <w:rPr>
          <w:lang w:val="en-US"/>
        </w:rPr>
      </w:pPr>
      <w:r w:rsidRPr="00EE161F">
        <w:t>Вступление</w:t>
      </w:r>
      <w:r w:rsidRPr="00302877">
        <w:rPr>
          <w:lang w:val="en-US"/>
        </w:rPr>
        <w:t>: Em Am H7 Em</w:t>
      </w:r>
    </w:p>
    <w:p w:rsidR="00BB285D" w:rsidRPr="00302877" w:rsidRDefault="00BB285D" w:rsidP="00EE161F">
      <w:pPr>
        <w:pStyle w:val="ad"/>
        <w:rPr>
          <w:lang w:val="en-US"/>
        </w:rPr>
      </w:pPr>
      <w:r w:rsidRPr="00302877">
        <w:rPr>
          <w:lang w:val="en-US"/>
        </w:rPr>
        <w:t>Em Am H7 Em</w:t>
      </w:r>
    </w:p>
    <w:p w:rsidR="00BB285D" w:rsidRPr="00EE161F" w:rsidRDefault="00BB285D" w:rsidP="00EE161F">
      <w:pPr>
        <w:pStyle w:val="ad"/>
      </w:pPr>
      <w:r w:rsidRPr="00EE161F">
        <w:t>1. Как год без весны, весна без листвы,</w:t>
      </w:r>
    </w:p>
    <w:p w:rsidR="00BB285D" w:rsidRPr="00EE161F" w:rsidRDefault="00BB285D" w:rsidP="00EE161F">
      <w:pPr>
        <w:pStyle w:val="ad"/>
      </w:pPr>
      <w:r w:rsidRPr="00EE161F">
        <w:t>Am H7 Em</w:t>
      </w:r>
    </w:p>
    <w:p w:rsidR="00BB285D" w:rsidRPr="00EE161F" w:rsidRDefault="00BB285D" w:rsidP="00EE161F">
      <w:pPr>
        <w:pStyle w:val="ad"/>
      </w:pPr>
      <w:r w:rsidRPr="00EE161F">
        <w:t>Листва без грозы и гроза без молний,</w:t>
      </w:r>
    </w:p>
    <w:p w:rsidR="00BB285D" w:rsidRPr="00EE161F" w:rsidRDefault="00BB285D" w:rsidP="00EE161F">
      <w:pPr>
        <w:pStyle w:val="ad"/>
      </w:pPr>
      <w:r w:rsidRPr="00EE161F">
        <w:t>Am H7 Em</w:t>
      </w:r>
    </w:p>
    <w:p w:rsidR="00BB285D" w:rsidRPr="00EE161F" w:rsidRDefault="00BB285D" w:rsidP="00EE161F">
      <w:pPr>
        <w:pStyle w:val="ad"/>
      </w:pPr>
      <w:r w:rsidRPr="00EE161F">
        <w:t>Так годы скучны без права любви:</w:t>
      </w:r>
    </w:p>
    <w:p w:rsidR="00BB285D" w:rsidRPr="00EE161F" w:rsidRDefault="00BB285D" w:rsidP="00EE161F">
      <w:pPr>
        <w:pStyle w:val="ad"/>
      </w:pPr>
      <w:r w:rsidRPr="00EE161F">
        <w:t>Am H7 Em</w:t>
      </w:r>
    </w:p>
    <w:p w:rsidR="00BB285D" w:rsidRPr="00EE161F" w:rsidRDefault="00BB285D" w:rsidP="00EE161F">
      <w:pPr>
        <w:pStyle w:val="ad"/>
      </w:pPr>
      <w:r w:rsidRPr="00EE161F">
        <w:t>Лететь на призыв или стон безмолвный твой.</w:t>
      </w:r>
    </w:p>
    <w:p w:rsidR="00BB285D" w:rsidRPr="00EE161F" w:rsidRDefault="00BB285D" w:rsidP="00EE161F">
      <w:pPr>
        <w:pStyle w:val="ad"/>
      </w:pPr>
      <w:r w:rsidRPr="00EE161F">
        <w:t>Am D G</w:t>
      </w:r>
    </w:p>
    <w:p w:rsidR="00BB285D" w:rsidRPr="00EE161F" w:rsidRDefault="00BB285D" w:rsidP="00EE161F">
      <w:pPr>
        <w:pStyle w:val="ad"/>
      </w:pPr>
      <w:r w:rsidRPr="00EE161F">
        <w:t>Так годы скучны без права любви:</w:t>
      </w:r>
    </w:p>
    <w:p w:rsidR="00BB285D" w:rsidRPr="00EE161F" w:rsidRDefault="00BB285D" w:rsidP="00EE161F">
      <w:pPr>
        <w:pStyle w:val="ad"/>
      </w:pPr>
      <w:r w:rsidRPr="00EE161F">
        <w:t>C Am H7 Em</w:t>
      </w:r>
    </w:p>
    <w:p w:rsidR="00BB285D" w:rsidRPr="00EE161F" w:rsidRDefault="00BB285D" w:rsidP="00EE161F">
      <w:pPr>
        <w:pStyle w:val="ad"/>
      </w:pPr>
      <w:r w:rsidRPr="00EE161F">
        <w:t>Лететь на призыв или стон безмолвный твой.</w:t>
      </w:r>
    </w:p>
    <w:p w:rsidR="00BB285D" w:rsidRPr="00EE161F" w:rsidRDefault="00BB285D" w:rsidP="00EE161F">
      <w:pPr>
        <w:pStyle w:val="ad"/>
      </w:pPr>
      <w:r w:rsidRPr="00EE161F">
        <w:t>C Em</w:t>
      </w:r>
    </w:p>
    <w:p w:rsidR="00BB285D" w:rsidRPr="00EE161F" w:rsidRDefault="00BB285D" w:rsidP="00EE161F">
      <w:pPr>
        <w:pStyle w:val="ad"/>
      </w:pPr>
      <w:r w:rsidRPr="00EE161F">
        <w:t>Увы, не предскажешь беду.</w:t>
      </w:r>
    </w:p>
    <w:p w:rsidR="00BB285D" w:rsidRPr="00EE161F" w:rsidRDefault="00BB285D" w:rsidP="00EE161F">
      <w:pPr>
        <w:pStyle w:val="ad"/>
      </w:pPr>
      <w:r w:rsidRPr="00EE161F">
        <w:t>C D E(7)</w:t>
      </w:r>
    </w:p>
    <w:p w:rsidR="00BB285D" w:rsidRPr="00EE161F" w:rsidRDefault="00BB285D" w:rsidP="00EE161F">
      <w:pPr>
        <w:pStyle w:val="ad"/>
      </w:pPr>
      <w:r w:rsidRPr="00EE161F">
        <w:t>Зови, я удар отведу.</w:t>
      </w:r>
    </w:p>
    <w:p w:rsidR="00BB285D" w:rsidRPr="00EE161F" w:rsidRDefault="00BB285D" w:rsidP="00EE161F">
      <w:pPr>
        <w:pStyle w:val="ad"/>
      </w:pPr>
      <w:r w:rsidRPr="00EE161F">
        <w:t>Am H7 Em</w:t>
      </w:r>
    </w:p>
    <w:p w:rsidR="00BB285D" w:rsidRPr="00EE161F" w:rsidRDefault="00BB285D" w:rsidP="00EE161F">
      <w:pPr>
        <w:pStyle w:val="ad"/>
      </w:pPr>
      <w:r w:rsidRPr="00EE161F">
        <w:t>Пусть голову сам за это отдам,</w:t>
      </w:r>
    </w:p>
    <w:p w:rsidR="00BB285D" w:rsidRPr="00EE161F" w:rsidRDefault="00BB285D" w:rsidP="00EE161F">
      <w:pPr>
        <w:pStyle w:val="ad"/>
      </w:pPr>
      <w:r w:rsidRPr="00EE161F">
        <w:t>Am H7 Em</w:t>
      </w:r>
    </w:p>
    <w:p w:rsidR="00BB285D" w:rsidRPr="00EE161F" w:rsidRDefault="00BB285D" w:rsidP="00EE161F">
      <w:pPr>
        <w:pStyle w:val="ad"/>
      </w:pPr>
      <w:r w:rsidRPr="00EE161F">
        <w:t>Гадать о цене - не по мне, любимая.</w:t>
      </w:r>
    </w:p>
    <w:p w:rsidR="00BB285D" w:rsidRPr="00EE161F" w:rsidRDefault="00BB285D" w:rsidP="00EE161F">
      <w:pPr>
        <w:pStyle w:val="ad"/>
      </w:pPr>
      <w:r w:rsidRPr="00EE161F">
        <w:t>2. Дороги любви для нас нелегки,</w:t>
      </w:r>
    </w:p>
    <w:p w:rsidR="00BB285D" w:rsidRPr="00EE161F" w:rsidRDefault="00BB285D" w:rsidP="00EE161F">
      <w:pPr>
        <w:pStyle w:val="ad"/>
      </w:pPr>
      <w:r w:rsidRPr="00EE161F">
        <w:t xml:space="preserve">Зато к нам </w:t>
      </w:r>
      <w:proofErr w:type="gramStart"/>
      <w:r w:rsidRPr="00EE161F">
        <w:t>добры</w:t>
      </w:r>
      <w:proofErr w:type="gramEnd"/>
      <w:r w:rsidRPr="00EE161F">
        <w:t xml:space="preserve"> белый мох и клевер.</w:t>
      </w:r>
    </w:p>
    <w:p w:rsidR="00BB285D" w:rsidRPr="00EE161F" w:rsidRDefault="00BB285D" w:rsidP="00EE161F">
      <w:pPr>
        <w:pStyle w:val="ad"/>
      </w:pPr>
      <w:r w:rsidRPr="00EE161F">
        <w:t>Полны соловьи щемящей тоски,</w:t>
      </w:r>
    </w:p>
    <w:p w:rsidR="00BB285D" w:rsidRPr="00EE161F" w:rsidRDefault="00BB285D" w:rsidP="00EE161F">
      <w:pPr>
        <w:pStyle w:val="ad"/>
      </w:pPr>
      <w:r w:rsidRPr="00EE161F">
        <w:t>И весны щедры, возвратясь на север к нам.</w:t>
      </w:r>
    </w:p>
    <w:p w:rsidR="00BB285D" w:rsidRPr="00EE161F" w:rsidRDefault="00BB285D" w:rsidP="00EE161F">
      <w:pPr>
        <w:pStyle w:val="ad"/>
      </w:pPr>
      <w:r w:rsidRPr="00EE161F">
        <w:t>Полны соловьи щемящей тоски,</w:t>
      </w:r>
    </w:p>
    <w:p w:rsidR="00BB285D" w:rsidRPr="00EE161F" w:rsidRDefault="00BB285D" w:rsidP="00EE161F">
      <w:pPr>
        <w:pStyle w:val="ad"/>
      </w:pPr>
      <w:r w:rsidRPr="00EE161F">
        <w:t>И весны щедры, возвратясь на север к нам.</w:t>
      </w:r>
    </w:p>
    <w:p w:rsidR="00BB285D" w:rsidRPr="00EE161F" w:rsidRDefault="00BB285D" w:rsidP="00EE161F">
      <w:pPr>
        <w:pStyle w:val="ad"/>
      </w:pPr>
      <w:r w:rsidRPr="00EE161F">
        <w:t>Земля, где так много разлук,</w:t>
      </w:r>
    </w:p>
    <w:p w:rsidR="00BB285D" w:rsidRPr="00EE161F" w:rsidRDefault="00BB285D" w:rsidP="00EE161F">
      <w:pPr>
        <w:pStyle w:val="ad"/>
      </w:pPr>
      <w:r w:rsidRPr="00EE161F">
        <w:t>Сама повенчает нас вдруг.</w:t>
      </w:r>
    </w:p>
    <w:p w:rsidR="00BB285D" w:rsidRPr="00EE161F" w:rsidRDefault="00BB285D" w:rsidP="00EE161F">
      <w:pPr>
        <w:pStyle w:val="ad"/>
      </w:pPr>
      <w:r w:rsidRPr="00EE161F">
        <w:t>За то, что верны мы птицам весны,</w:t>
      </w:r>
    </w:p>
    <w:p w:rsidR="00BB285D" w:rsidRPr="00EE161F" w:rsidRDefault="00BB285D" w:rsidP="00EE161F">
      <w:pPr>
        <w:pStyle w:val="ad"/>
      </w:pPr>
      <w:r w:rsidRPr="00EE161F">
        <w:t>Они и зимой нам слышны, любимая.</w:t>
      </w:r>
    </w:p>
    <w:p w:rsidR="00BB285D" w:rsidRPr="00302877" w:rsidRDefault="00BB285D" w:rsidP="00EE161F">
      <w:pPr>
        <w:pStyle w:val="ad"/>
        <w:rPr>
          <w:lang w:val="en-US"/>
        </w:rPr>
      </w:pPr>
      <w:r w:rsidRPr="00EE161F">
        <w:t>Проигрыш</w:t>
      </w:r>
      <w:r w:rsidRPr="00302877">
        <w:rPr>
          <w:lang w:val="en-US"/>
        </w:rPr>
        <w:t>:</w:t>
      </w:r>
    </w:p>
    <w:p w:rsidR="00BB285D" w:rsidRPr="00302877" w:rsidRDefault="00BB285D" w:rsidP="00EE161F">
      <w:pPr>
        <w:pStyle w:val="ad"/>
        <w:rPr>
          <w:lang w:val="en-US"/>
        </w:rPr>
      </w:pPr>
      <w:r w:rsidRPr="00302877">
        <w:rPr>
          <w:lang w:val="en-US"/>
        </w:rPr>
        <w:t xml:space="preserve">Em Am H7 Em &gt; 2 </w:t>
      </w:r>
      <w:r w:rsidRPr="00EE161F">
        <w:t>Раза</w:t>
      </w:r>
    </w:p>
    <w:p w:rsidR="00BB285D" w:rsidRPr="00EE161F" w:rsidRDefault="00BB285D" w:rsidP="00EE161F">
      <w:pPr>
        <w:pStyle w:val="ad"/>
      </w:pPr>
      <w:r w:rsidRPr="00EE161F">
        <w:t>Am D G C Am H7 Em</w:t>
      </w:r>
    </w:p>
    <w:p w:rsidR="00BB285D" w:rsidRPr="00EE161F" w:rsidRDefault="00BB285D" w:rsidP="00EE161F">
      <w:pPr>
        <w:pStyle w:val="ad"/>
      </w:pPr>
      <w:r w:rsidRPr="00EE161F">
        <w:t>Земля, где так много разлук,</w:t>
      </w:r>
    </w:p>
    <w:p w:rsidR="00BB285D" w:rsidRPr="00EE161F" w:rsidRDefault="00BB285D" w:rsidP="00EE161F">
      <w:pPr>
        <w:pStyle w:val="ad"/>
      </w:pPr>
      <w:r w:rsidRPr="00EE161F">
        <w:t>Сама повенчает нас вдруг.</w:t>
      </w:r>
    </w:p>
    <w:p w:rsidR="00BB285D" w:rsidRPr="00EE161F" w:rsidRDefault="00BB285D" w:rsidP="00EE161F">
      <w:pPr>
        <w:pStyle w:val="ad"/>
      </w:pPr>
      <w:r w:rsidRPr="00EE161F">
        <w:t>За то, что верны мы птицам весны,</w:t>
      </w:r>
    </w:p>
    <w:p w:rsidR="00BB285D" w:rsidRPr="00EE161F" w:rsidRDefault="00BB285D" w:rsidP="00EE161F">
      <w:pPr>
        <w:pStyle w:val="ad"/>
      </w:pPr>
      <w:r w:rsidRPr="00EE161F">
        <w:t>Они и зимой нам слышны, любимая.</w:t>
      </w:r>
    </w:p>
    <w:p w:rsidR="00BB285D" w:rsidRPr="00EE161F" w:rsidRDefault="00BB285D" w:rsidP="00EE161F">
      <w:pPr>
        <w:pStyle w:val="ad"/>
      </w:pPr>
      <w:r w:rsidRPr="00EE161F">
        <w:t>Am D G</w:t>
      </w:r>
    </w:p>
    <w:p w:rsidR="00BB285D" w:rsidRPr="00EE161F" w:rsidRDefault="00BB285D" w:rsidP="00EE161F">
      <w:pPr>
        <w:pStyle w:val="ad"/>
      </w:pPr>
      <w:r w:rsidRPr="00EE161F">
        <w:t>За то, что верны мы птицам весны,</w:t>
      </w:r>
    </w:p>
    <w:p w:rsidR="00BB285D" w:rsidRPr="00EE161F" w:rsidRDefault="00BB285D" w:rsidP="00EE161F">
      <w:pPr>
        <w:pStyle w:val="ad"/>
      </w:pPr>
      <w:r w:rsidRPr="00EE161F">
        <w:t>C Am H7 Em</w:t>
      </w:r>
    </w:p>
    <w:p w:rsidR="00BB285D" w:rsidRPr="00EE161F" w:rsidRDefault="00BB285D" w:rsidP="00EE161F">
      <w:pPr>
        <w:pStyle w:val="ad"/>
      </w:pPr>
      <w:r w:rsidRPr="00EE161F">
        <w:t>Они и зимой нам слышны, любимая.</w:t>
      </w:r>
    </w:p>
    <w:p w:rsidR="00BB285D" w:rsidRDefault="00BB285D" w:rsidP="00BB285D">
      <w:r>
        <w:br w:type="page"/>
      </w:r>
    </w:p>
    <w:p w:rsidR="00BB285D" w:rsidRPr="00BB285D" w:rsidRDefault="00BB285D" w:rsidP="00A75DFE">
      <w:pPr>
        <w:pStyle w:val="3"/>
      </w:pPr>
      <w:bookmarkStart w:id="78" w:name="_Toc333498658"/>
      <w:r w:rsidRPr="00BB285D">
        <w:lastRenderedPageBreak/>
        <w:t>Как жизнь без весны (к/ф Гардемарины вперед")</w:t>
      </w:r>
      <w:bookmarkEnd w:id="78"/>
    </w:p>
    <w:p w:rsidR="00BB285D" w:rsidRPr="007E5C46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B285D" w:rsidRPr="00EE161F" w:rsidRDefault="00BB285D" w:rsidP="00EE161F">
      <w:pPr>
        <w:pStyle w:val="ad"/>
      </w:pP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Dm Gm</w:t>
      </w:r>
    </w:p>
    <w:p w:rsidR="00BB285D" w:rsidRPr="00EE161F" w:rsidRDefault="00BB285D" w:rsidP="00EE161F">
      <w:pPr>
        <w:pStyle w:val="ad"/>
      </w:pPr>
      <w:r w:rsidRPr="00EE161F">
        <w:t>Как жизнь без весны, Дороги любви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A Dm B</w:t>
      </w:r>
    </w:p>
    <w:p w:rsidR="00BB285D" w:rsidRPr="00EE161F" w:rsidRDefault="00BB285D" w:rsidP="00EE161F">
      <w:pPr>
        <w:pStyle w:val="ad"/>
      </w:pPr>
      <w:r w:rsidRPr="00EE161F">
        <w:t xml:space="preserve">Весна без листвы, У нас не </w:t>
      </w:r>
      <w:proofErr w:type="gramStart"/>
      <w:r w:rsidRPr="00EE161F">
        <w:t>легки</w:t>
      </w:r>
      <w:proofErr w:type="gramEnd"/>
      <w:r w:rsidRPr="00EE161F">
        <w:t>,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Gm</w:t>
      </w:r>
    </w:p>
    <w:p w:rsidR="00BB285D" w:rsidRPr="00EE161F" w:rsidRDefault="00BB285D" w:rsidP="00EE161F">
      <w:pPr>
        <w:pStyle w:val="ad"/>
      </w:pPr>
      <w:proofErr w:type="gramStart"/>
      <w:r w:rsidRPr="00EE161F">
        <w:t>Листва без грозы, Зато к нам щедры</w:t>
      </w:r>
      <w:proofErr w:type="gramEnd"/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A Dm D7</w:t>
      </w:r>
    </w:p>
    <w:p w:rsidR="00BB285D" w:rsidRPr="00EE161F" w:rsidRDefault="00BB285D" w:rsidP="00EE161F">
      <w:pPr>
        <w:pStyle w:val="ad"/>
      </w:pPr>
      <w:r w:rsidRPr="00EE161F">
        <w:t>А гроза без молнии, Белый мох и клевер.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Gm A</w:t>
      </w:r>
    </w:p>
    <w:p w:rsidR="00BB285D" w:rsidRPr="00EE161F" w:rsidRDefault="00BB285D" w:rsidP="00EE161F">
      <w:pPr>
        <w:pStyle w:val="ad"/>
      </w:pPr>
      <w:r w:rsidRPr="00EE161F">
        <w:t>Так годы скучны, Полны соловьи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Dm B</w:t>
      </w:r>
    </w:p>
    <w:p w:rsidR="00BB285D" w:rsidRPr="00EE161F" w:rsidRDefault="00BB285D" w:rsidP="00EE161F">
      <w:pPr>
        <w:pStyle w:val="ad"/>
      </w:pPr>
      <w:r w:rsidRPr="00EE161F">
        <w:t>Без права любви, Счастливой тоски,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Gm A</w:t>
      </w:r>
    </w:p>
    <w:p w:rsidR="00BB285D" w:rsidRPr="00EE161F" w:rsidRDefault="00BB285D" w:rsidP="00EE161F">
      <w:pPr>
        <w:pStyle w:val="ad"/>
      </w:pPr>
      <w:r w:rsidRPr="00EE161F">
        <w:t>Лететь на призыв или стон</w:t>
      </w:r>
      <w:proofErr w:type="gramStart"/>
      <w:r w:rsidRPr="00EE161F">
        <w:t xml:space="preserve"> И</w:t>
      </w:r>
      <w:proofErr w:type="gramEnd"/>
      <w:r w:rsidRPr="00EE161F">
        <w:t xml:space="preserve"> весны щедры, возвратясь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Dm</w:t>
      </w:r>
    </w:p>
    <w:p w:rsidR="00BB285D" w:rsidRPr="00EE161F" w:rsidRDefault="00BB285D" w:rsidP="00EE161F">
      <w:pPr>
        <w:pStyle w:val="ad"/>
      </w:pPr>
      <w:r w:rsidRPr="00EE161F">
        <w:t>Безмолвный твой. На север к нам.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B Dm</w:t>
      </w:r>
    </w:p>
    <w:p w:rsidR="00BB285D" w:rsidRPr="00EE161F" w:rsidRDefault="00BB285D" w:rsidP="00EE161F">
      <w:pPr>
        <w:pStyle w:val="ad"/>
      </w:pPr>
      <w:r w:rsidRPr="00EE161F">
        <w:t>Увы, не предскажешь беду, Земля, где так много разлук,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B C Dm D7</w:t>
      </w:r>
    </w:p>
    <w:p w:rsidR="00BB285D" w:rsidRPr="00EE161F" w:rsidRDefault="00BB285D" w:rsidP="00EE161F">
      <w:pPr>
        <w:pStyle w:val="ad"/>
      </w:pPr>
      <w:r w:rsidRPr="00EE161F">
        <w:t>Зови, я удар отведу. Сама повенчает нас вдруг,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Gm A</w:t>
      </w:r>
    </w:p>
    <w:p w:rsidR="00BB285D" w:rsidRPr="00EE161F" w:rsidRDefault="00BB285D" w:rsidP="00EE161F">
      <w:pPr>
        <w:pStyle w:val="ad"/>
      </w:pPr>
      <w:r w:rsidRPr="00EE161F">
        <w:t>Пусть голову сам</w:t>
      </w:r>
      <w:proofErr w:type="gramStart"/>
      <w:r w:rsidRPr="00EE161F">
        <w:t xml:space="preserve"> З</w:t>
      </w:r>
      <w:proofErr w:type="gramEnd"/>
      <w:r w:rsidRPr="00EE161F">
        <w:t>а то, что верны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Dm B</w:t>
      </w:r>
    </w:p>
    <w:p w:rsidR="00BB285D" w:rsidRPr="00EE161F" w:rsidRDefault="00BB285D" w:rsidP="00EE161F">
      <w:pPr>
        <w:pStyle w:val="ad"/>
      </w:pPr>
      <w:r w:rsidRPr="00EE161F">
        <w:t>За это отдам, Мы птицам весны,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Gm A</w:t>
      </w:r>
    </w:p>
    <w:p w:rsidR="00BB285D" w:rsidRPr="00EE161F" w:rsidRDefault="00BB285D" w:rsidP="00EE161F">
      <w:pPr>
        <w:pStyle w:val="ad"/>
      </w:pPr>
      <w:r w:rsidRPr="00EE161F">
        <w:t>Гадать о цене не по мне, Они и зимой нам слышны,</w:t>
      </w:r>
    </w:p>
    <w:p w:rsidR="00BB285D" w:rsidRPr="00EE161F" w:rsidRDefault="00BB285D" w:rsidP="00EE161F">
      <w:pPr>
        <w:pStyle w:val="ad"/>
        <w:rPr>
          <w:rStyle w:val="ac"/>
          <w:rFonts w:ascii="Courier New" w:hAnsi="Courier New" w:cs="Courier New"/>
          <w:b w:val="0"/>
          <w:color w:val="auto"/>
          <w:szCs w:val="24"/>
        </w:rPr>
      </w:pPr>
      <w:r w:rsidRPr="00EE161F">
        <w:rPr>
          <w:rStyle w:val="ac"/>
          <w:rFonts w:ascii="Courier New" w:hAnsi="Courier New" w:cs="Courier New"/>
          <w:b w:val="0"/>
          <w:color w:val="auto"/>
          <w:szCs w:val="24"/>
        </w:rPr>
        <w:t>Dm</w:t>
      </w:r>
    </w:p>
    <w:p w:rsidR="00BB285D" w:rsidRPr="00EE161F" w:rsidRDefault="00BB285D" w:rsidP="00EE161F">
      <w:pPr>
        <w:pStyle w:val="ad"/>
      </w:pPr>
      <w:r w:rsidRPr="00EE161F">
        <w:t>Любимая. Любимый мой.</w:t>
      </w:r>
    </w:p>
    <w:p w:rsidR="00BB285D" w:rsidRDefault="00BB285D" w:rsidP="00BB285D">
      <w:r>
        <w:br w:type="page"/>
      </w:r>
    </w:p>
    <w:p w:rsidR="00BB285D" w:rsidRPr="007E5C46" w:rsidRDefault="00BB285D" w:rsidP="00A75DFE">
      <w:pPr>
        <w:pStyle w:val="3"/>
      </w:pPr>
      <w:bookmarkStart w:id="79" w:name="_Toc333498659"/>
      <w:r w:rsidRPr="00BB285D">
        <w:lastRenderedPageBreak/>
        <w:t>Куда ты, тропинка, меня привела</w:t>
      </w:r>
      <w:bookmarkEnd w:id="79"/>
    </w:p>
    <w:p w:rsidR="00BB285D" w:rsidRPr="007E5C46" w:rsidRDefault="00BB285D" w:rsidP="00BB285D">
      <w:pPr>
        <w:rPr>
          <w:lang w:eastAsia="ru-RU"/>
        </w:rPr>
      </w:pP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Куда ты тропинка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меня привела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Без милой принцессы мне жизнь не мила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Em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Ах</w:t>
      </w:r>
      <w:proofErr w:type="gramEnd"/>
      <w:r w:rsidRPr="00EE161F">
        <w:rPr>
          <w:rStyle w:val="ae"/>
          <w:rFonts w:eastAsiaTheme="minorHAnsi"/>
        </w:rPr>
        <w:t xml:space="preserve"> если б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ах если б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был рядом король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Em Am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Открыл бы мне к сердцу принцесы пароль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Em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Ведь я не боюсь ни кого и ничего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Em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................................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Em F G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Ведь я не боюсь ни кого и ничего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086E6E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C Em F G</w:t>
      </w:r>
    </w:p>
    <w:p w:rsidR="00FC24D5" w:rsidRPr="007E5C46" w:rsidRDefault="00BB285D" w:rsidP="00BB285D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подвиг готов совершить для него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7E5C46" w:rsidRDefault="00BB285D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BB285D" w:rsidRPr="00BB285D" w:rsidRDefault="00BB285D" w:rsidP="00A75DFE">
      <w:pPr>
        <w:pStyle w:val="3"/>
      </w:pPr>
      <w:bookmarkStart w:id="80" w:name="_Toc333498660"/>
      <w:r w:rsidRPr="00BB285D">
        <w:lastRenderedPageBreak/>
        <w:t>Мы поедем, мы помчимся на оленях утром ранним...</w:t>
      </w:r>
      <w:bookmarkEnd w:id="80"/>
    </w:p>
    <w:p w:rsidR="00BB285D" w:rsidRPr="00BB285D" w:rsidRDefault="00BB285D" w:rsidP="00BB285D">
      <w:pPr>
        <w:rPr>
          <w:lang w:eastAsia="ru-RU"/>
        </w:rPr>
      </w:pP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Dm Gm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Увезу тебя я в тундру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увезу к седым снегам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A7 Dm</w:t>
      </w:r>
    </w:p>
    <w:p w:rsidR="00BB285D" w:rsidRDefault="00BB285D" w:rsidP="00EE161F">
      <w:pPr>
        <w:pStyle w:val="ad"/>
      </w:pPr>
      <w:r>
        <w:t>Белой шкурою медвежьей брошу их к твоим ногам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D7 Gm C7 F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По хрустящему морозу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увезу на край земли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Gm B E7 A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среди сугробов белых затеряемся в дали</w:t>
      </w:r>
      <w:r>
        <w:rPr>
          <w:rFonts w:ascii="Courier" w:hAnsi="Courier" w:cs="Courier"/>
          <w:sz w:val="20"/>
          <w:szCs w:val="20"/>
        </w:rPr>
        <w:t>.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F D7 Gm</w:t>
      </w:r>
    </w:p>
    <w:p w:rsidR="00BB285D" w:rsidRDefault="00BB285D" w:rsidP="00EE161F">
      <w:pPr>
        <w:pStyle w:val="ad"/>
      </w:pPr>
      <w:r>
        <w:t>Мы поедем мы помчимся на оленях утром ранним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Dm B E7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отчаянно ворвемся прямо в снежную зарю</w:t>
      </w:r>
      <w:r>
        <w:rPr>
          <w:rFonts w:ascii="Courier" w:hAnsi="Courier" w:cs="Courier"/>
          <w:sz w:val="20"/>
          <w:szCs w:val="20"/>
        </w:rPr>
        <w:t>.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F D7 Gm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Ты узнаешь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напрасно называют север крайним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EE161F" w:rsidRDefault="00BB285D" w:rsidP="00BB285D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EE161F">
        <w:rPr>
          <w:rStyle w:val="ac"/>
        </w:rPr>
        <w:t>Dm E7 A7 Dm</w:t>
      </w:r>
    </w:p>
    <w:p w:rsidR="00BB285D" w:rsidRDefault="00BB285D" w:rsidP="00EE161F">
      <w:pPr>
        <w:pStyle w:val="ad"/>
      </w:pPr>
      <w:r w:rsidRPr="00EE161F">
        <w:t>Ты увидишь он бескрайний</w:t>
      </w:r>
      <w:r>
        <w:rPr>
          <w:rFonts w:ascii="Courier" w:hAnsi="Courier" w:cs="Courier"/>
        </w:rPr>
        <w:t xml:space="preserve">, </w:t>
      </w:r>
      <w:r>
        <w:t>я тебе его дарю</w:t>
      </w:r>
    </w:p>
    <w:p w:rsidR="00BB285D" w:rsidRPr="00EE161F" w:rsidRDefault="00BB285D" w:rsidP="00EE161F">
      <w:pPr>
        <w:pStyle w:val="ad"/>
        <w:rPr>
          <w:rStyle w:val="ae"/>
        </w:rPr>
      </w:pPr>
      <w:r>
        <w:t>Увезу тебя я в тундру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увезу тебя одну</w:t>
      </w:r>
    </w:p>
    <w:p w:rsidR="00BB285D" w:rsidRDefault="00BB285D" w:rsidP="00EE161F">
      <w:pPr>
        <w:pStyle w:val="ad"/>
      </w:pPr>
      <w:r>
        <w:t>Ярким северным сияньем твои плечи оберну</w:t>
      </w:r>
    </w:p>
    <w:p w:rsidR="00BB285D" w:rsidRDefault="00BB285D" w:rsidP="00EE161F">
      <w:pPr>
        <w:pStyle w:val="ad"/>
      </w:pPr>
      <w:r>
        <w:t>Заискрится синий иней на ресницах серебром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Сколько </w:t>
      </w:r>
      <w:proofErr w:type="gramStart"/>
      <w:r w:rsidRPr="00EE161F">
        <w:rPr>
          <w:rStyle w:val="ae"/>
          <w:rFonts w:eastAsiaTheme="minorHAnsi"/>
        </w:rPr>
        <w:t>хочешь самоцветов мы с тобою соберем</w:t>
      </w:r>
      <w:proofErr w:type="gramEnd"/>
      <w:r>
        <w:rPr>
          <w:rFonts w:ascii="Courier" w:hAnsi="Courier" w:cs="Courier"/>
          <w:sz w:val="20"/>
          <w:szCs w:val="20"/>
        </w:rPr>
        <w:t>.</w:t>
      </w:r>
    </w:p>
    <w:p w:rsidR="00BB285D" w:rsidRDefault="00BB285D" w:rsidP="00BB28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BB285D" w:rsidRDefault="00BB285D" w:rsidP="00EE161F">
      <w:pPr>
        <w:pStyle w:val="ad"/>
      </w:pPr>
      <w:r>
        <w:t xml:space="preserve">Увезу тебя я в </w:t>
      </w:r>
      <w:proofErr w:type="gramStart"/>
      <w:r>
        <w:t>тундру</w:t>
      </w:r>
      <w:proofErr w:type="gramEnd"/>
      <w:r>
        <w:t xml:space="preserve"> и тогда поймешь ты вдруг</w:t>
      </w:r>
    </w:p>
    <w:p w:rsidR="00BB285D" w:rsidRDefault="00BB285D" w:rsidP="00EE161F">
      <w:pPr>
        <w:pStyle w:val="ad"/>
      </w:pPr>
      <w:r w:rsidRPr="00EE161F">
        <w:t>Почему к себе так манит</w:t>
      </w:r>
      <w:r>
        <w:rPr>
          <w:rFonts w:ascii="Courier" w:hAnsi="Courier" w:cs="Courier"/>
        </w:rPr>
        <w:t xml:space="preserve">, </w:t>
      </w:r>
      <w:r w:rsidRPr="00EE161F">
        <w:t>так зовет полярный кр</w:t>
      </w:r>
      <w:proofErr w:type="gramStart"/>
      <w:r>
        <w:rPr>
          <w:rFonts w:ascii="Courier" w:hAnsi="Courier" w:cs="Courier"/>
        </w:rPr>
        <w:t>y</w:t>
      </w:r>
      <w:proofErr w:type="gramEnd"/>
      <w:r>
        <w:t>г</w:t>
      </w:r>
    </w:p>
    <w:p w:rsidR="00BB285D" w:rsidRDefault="00BB285D" w:rsidP="00EE161F">
      <w:pPr>
        <w:pStyle w:val="ad"/>
        <w:rPr>
          <w:rFonts w:ascii="Courier" w:hAnsi="Courier" w:cs="Courier"/>
        </w:rPr>
      </w:pPr>
      <w:r>
        <w:t>Не беда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что здесь метели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не беда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что холода</w:t>
      </w:r>
      <w:r>
        <w:rPr>
          <w:rFonts w:ascii="Courier" w:hAnsi="Courier" w:cs="Courier"/>
        </w:rPr>
        <w:t>,</w:t>
      </w:r>
    </w:p>
    <w:p w:rsidR="00BB285D" w:rsidRPr="007E5C46" w:rsidRDefault="00BB285D" w:rsidP="00BB285D">
      <w:pPr>
        <w:rPr>
          <w:rFonts w:cs="CourierNew"/>
          <w:sz w:val="20"/>
          <w:szCs w:val="20"/>
        </w:rPr>
      </w:pPr>
      <w:r w:rsidRPr="00EE161F">
        <w:rPr>
          <w:rStyle w:val="ae"/>
          <w:rFonts w:eastAsiaTheme="minorHAnsi"/>
        </w:rPr>
        <w:t>Если ты полюбишь север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 разлюбишь никогда</w:t>
      </w:r>
    </w:p>
    <w:p w:rsidR="00BB285D" w:rsidRPr="007E5C46" w:rsidRDefault="00BB285D" w:rsidP="00BB285D">
      <w:pPr>
        <w:rPr>
          <w:rFonts w:cs="CourierNew"/>
          <w:sz w:val="20"/>
          <w:szCs w:val="20"/>
        </w:rPr>
      </w:pPr>
    </w:p>
    <w:p w:rsidR="00BB285D" w:rsidRPr="007E5C46" w:rsidRDefault="00BB285D">
      <w:pPr>
        <w:rPr>
          <w:rFonts w:cs="CourierNew"/>
          <w:sz w:val="20"/>
          <w:szCs w:val="20"/>
        </w:rPr>
      </w:pPr>
      <w:r w:rsidRPr="007E5C46">
        <w:rPr>
          <w:rFonts w:cs="CourierNew"/>
          <w:sz w:val="20"/>
          <w:szCs w:val="20"/>
        </w:rPr>
        <w:br w:type="page"/>
      </w:r>
    </w:p>
    <w:p w:rsidR="00F162F6" w:rsidRPr="007E5C46" w:rsidRDefault="00F162F6" w:rsidP="00A75DFE">
      <w:pPr>
        <w:pStyle w:val="3"/>
      </w:pPr>
      <w:bookmarkStart w:id="81" w:name="_Toc333498661"/>
      <w:r w:rsidRPr="00F162F6">
        <w:lastRenderedPageBreak/>
        <w:t>Нет, я не плачу (к/ф "12 стульев")</w:t>
      </w:r>
      <w:bookmarkEnd w:id="81"/>
    </w:p>
    <w:p w:rsidR="00F162F6" w:rsidRPr="007E5C46" w:rsidRDefault="00F162F6" w:rsidP="00F162F6">
      <w:pPr>
        <w:rPr>
          <w:lang w:eastAsia="ru-RU"/>
        </w:rPr>
      </w:pP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E7 Am E7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я не плачу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не рыдаю</w:t>
      </w:r>
      <w:r>
        <w:rPr>
          <w:rFonts w:ascii="Courier" w:hAnsi="Courier" w:cs="Courier"/>
          <w:sz w:val="20"/>
          <w:szCs w:val="20"/>
        </w:rPr>
        <w:t>,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Gm A7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На все вопросы я открыто отвечаю</w:t>
      </w:r>
      <w:r>
        <w:rPr>
          <w:rFonts w:ascii="Courier" w:hAnsi="Courier" w:cs="Courier"/>
          <w:sz w:val="20"/>
          <w:szCs w:val="20"/>
        </w:rPr>
        <w:t>,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 C F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Что наша жизнь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игра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и </w:t>
      </w:r>
      <w:proofErr w:type="gramStart"/>
      <w:r w:rsidRPr="00EE161F">
        <w:rPr>
          <w:rStyle w:val="ae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ж</w:t>
      </w:r>
      <w:proofErr w:type="gramEnd"/>
      <w:r w:rsidRPr="00EE161F">
        <w:rPr>
          <w:rStyle w:val="ae"/>
          <w:rFonts w:eastAsiaTheme="minorHAnsi"/>
        </w:rPr>
        <w:t xml:space="preserve"> тому виной</w:t>
      </w:r>
      <w:r>
        <w:rPr>
          <w:rFonts w:ascii="Courier" w:hAnsi="Courier" w:cs="Courier"/>
          <w:sz w:val="20"/>
          <w:szCs w:val="20"/>
        </w:rPr>
        <w:t>,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H7 E7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Что я увлекся этою игрой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перед кем же мне извиняться</w:t>
      </w:r>
      <w:r>
        <w:rPr>
          <w:rFonts w:ascii="Courier" w:hAnsi="Courier" w:cs="Courier"/>
          <w:sz w:val="20"/>
          <w:szCs w:val="20"/>
        </w:rPr>
        <w:t>?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Мне уступают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я не в силах отказаться</w:t>
      </w:r>
      <w:r>
        <w:rPr>
          <w:rFonts w:ascii="Courier" w:hAnsi="Courier" w:cs="Courier"/>
          <w:sz w:val="20"/>
          <w:szCs w:val="20"/>
        </w:rPr>
        <w:t>.</w:t>
      </w:r>
    </w:p>
    <w:p w:rsidR="00F162F6" w:rsidRPr="00EE161F" w:rsidRDefault="00F162F6" w:rsidP="00F162F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И разве мой талант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мой душевный жар</w:t>
      </w:r>
    </w:p>
    <w:p w:rsidR="00F162F6" w:rsidRDefault="00F162F6" w:rsidP="00EE161F">
      <w:pPr>
        <w:pStyle w:val="ad"/>
      </w:pPr>
      <w:r>
        <w:t>Не заслужили скромный гонорар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 HmE Hm E</w:t>
      </w:r>
    </w:p>
    <w:p w:rsidR="00F162F6" w:rsidRPr="00EE161F" w:rsidRDefault="00F162F6" w:rsidP="00F162F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proofErr w:type="gramStart"/>
      <w:r w:rsidRPr="00EE161F">
        <w:rPr>
          <w:rStyle w:val="ae"/>
          <w:rFonts w:eastAsiaTheme="minorHAnsi"/>
        </w:rPr>
        <w:t>Пр</w:t>
      </w:r>
      <w:proofErr w:type="gram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e"/>
          <w:rFonts w:eastAsiaTheme="minorHAnsi"/>
        </w:rPr>
        <w:t>Бусть бесится ветер жестокий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HmE Hm E A Hm E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 тумане житейских морей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 C#7 D F</w:t>
      </w:r>
    </w:p>
    <w:p w:rsidR="00F162F6" w:rsidRDefault="00F162F6" w:rsidP="00EE161F">
      <w:pPr>
        <w:pStyle w:val="ad"/>
      </w:pPr>
      <w:r>
        <w:t>Белеет мой парус такой одинокий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 Hm E A Hm E7</w:t>
      </w:r>
    </w:p>
    <w:p w:rsidR="00F162F6" w:rsidRDefault="00F162F6" w:rsidP="00EE161F">
      <w:pPr>
        <w:pStyle w:val="ad"/>
      </w:pPr>
      <w:r>
        <w:t>На фоне стальных кораблей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О наслажденье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ходить по краю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Замрите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ангелы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смотрите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я играю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Разбор грехов моих оставьте до поры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Вы оцените красоту игры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EE161F">
      <w:pPr>
        <w:pStyle w:val="ad"/>
      </w:pPr>
      <w:r w:rsidRPr="00EE161F">
        <w:t>Ведь согласитесь</w:t>
      </w:r>
      <w:r>
        <w:rPr>
          <w:rFonts w:ascii="Courier" w:hAnsi="Courier" w:cs="Courier"/>
        </w:rPr>
        <w:t xml:space="preserve">, </w:t>
      </w:r>
      <w:r>
        <w:t>какая прелесть</w:t>
      </w:r>
    </w:p>
    <w:p w:rsidR="00F162F6" w:rsidRDefault="00F162F6" w:rsidP="00EE161F">
      <w:pPr>
        <w:pStyle w:val="ad"/>
        <w:rPr>
          <w:rFonts w:ascii="Courier" w:hAnsi="Courier" w:cs="Courier"/>
        </w:rPr>
      </w:pPr>
      <w:r>
        <w:t xml:space="preserve">Мгновенно в яблочко попасть </w:t>
      </w:r>
      <w:r>
        <w:rPr>
          <w:rFonts w:ascii="Courier" w:hAnsi="Courier" w:cs="Courier"/>
        </w:rPr>
        <w:t xml:space="preserve">- </w:t>
      </w:r>
      <w:r w:rsidRPr="00EE161F">
        <w:rPr>
          <w:rStyle w:val="ae"/>
        </w:rPr>
        <w:t>почти не целясь</w:t>
      </w:r>
      <w:r>
        <w:rPr>
          <w:rFonts w:ascii="Courier" w:hAnsi="Courier" w:cs="Courier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Орлиный взор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напор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изящный поворот</w:t>
      </w:r>
      <w:r>
        <w:rPr>
          <w:rFonts w:ascii="Courier" w:hAnsi="Courier" w:cs="Courier"/>
          <w:sz w:val="20"/>
          <w:szCs w:val="20"/>
        </w:rPr>
        <w:t>,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И прямо в руки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запретный плод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не разбойник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не апостол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для меня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конечно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тоже все не просто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очень может быть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от забот своих</w:t>
      </w:r>
      <w:r>
        <w:rPr>
          <w:rFonts w:ascii="Courier" w:hAnsi="Courier" w:cs="Courier"/>
          <w:sz w:val="20"/>
          <w:szCs w:val="20"/>
        </w:rPr>
        <w:t>,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поседею раньше остальных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Но я не плачу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не рыдаю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Хотя не знаю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где найду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где потеряю</w:t>
      </w:r>
      <w:r>
        <w:rPr>
          <w:rFonts w:ascii="Courier" w:hAnsi="Courier" w:cs="Courier"/>
          <w:sz w:val="20"/>
          <w:szCs w:val="20"/>
        </w:rPr>
        <w:t>.</w:t>
      </w:r>
    </w:p>
    <w:p w:rsidR="00F162F6" w:rsidRDefault="00F162F6" w:rsidP="00F162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очень может быть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на свою беду</w:t>
      </w:r>
      <w:r>
        <w:rPr>
          <w:rFonts w:ascii="Courier" w:hAnsi="Courier" w:cs="Courier"/>
          <w:sz w:val="20"/>
          <w:szCs w:val="20"/>
        </w:rPr>
        <w:t>,</w:t>
      </w:r>
    </w:p>
    <w:p w:rsidR="00BB285D" w:rsidRPr="007E5C46" w:rsidRDefault="00F162F6" w:rsidP="00F162F6">
      <w:pPr>
        <w:rPr>
          <w:rFonts w:cs="CourierNew"/>
          <w:sz w:val="20"/>
          <w:szCs w:val="20"/>
        </w:rPr>
      </w:pPr>
      <w:r w:rsidRPr="00EE161F">
        <w:rPr>
          <w:rStyle w:val="ae"/>
          <w:rFonts w:eastAsiaTheme="minorHAnsi"/>
        </w:rPr>
        <w:t>Я потеряю больше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чем найду</w:t>
      </w:r>
    </w:p>
    <w:p w:rsidR="00F162F6" w:rsidRPr="007E5C46" w:rsidRDefault="00F162F6">
      <w:pPr>
        <w:rPr>
          <w:rFonts w:cs="CourierNew"/>
          <w:sz w:val="20"/>
          <w:szCs w:val="20"/>
        </w:rPr>
      </w:pPr>
      <w:r w:rsidRPr="007E5C46">
        <w:rPr>
          <w:rFonts w:cs="CourierNew"/>
          <w:sz w:val="20"/>
          <w:szCs w:val="20"/>
        </w:rPr>
        <w:br w:type="page"/>
      </w:r>
    </w:p>
    <w:p w:rsidR="00896B51" w:rsidRPr="00896B51" w:rsidRDefault="00896B51" w:rsidP="00A75DFE">
      <w:pPr>
        <w:pStyle w:val="3"/>
      </w:pPr>
      <w:bookmarkStart w:id="82" w:name="_Toc333498662"/>
      <w:r w:rsidRPr="00896B51">
        <w:lastRenderedPageBreak/>
        <w:t xml:space="preserve">Ничего на свете лучше </w:t>
      </w:r>
      <w:proofErr w:type="gramStart"/>
      <w:r w:rsidRPr="00896B51">
        <w:t>нету</w:t>
      </w:r>
      <w:bookmarkEnd w:id="82"/>
      <w:proofErr w:type="gramEnd"/>
    </w:p>
    <w:p w:rsidR="00896B51" w:rsidRPr="007E5C46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B51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Em</w:t>
      </w:r>
    </w:p>
    <w:p w:rsidR="00896B51" w:rsidRDefault="00896B51" w:rsidP="00EE161F">
      <w:pPr>
        <w:pStyle w:val="ad"/>
      </w:pPr>
      <w:r>
        <w:t xml:space="preserve">Ничего на свете лучше </w:t>
      </w:r>
      <w:proofErr w:type="gramStart"/>
      <w:r>
        <w:t>нету</w:t>
      </w:r>
      <w:proofErr w:type="gramEnd"/>
    </w:p>
    <w:p w:rsidR="00896B51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G</w:t>
      </w:r>
    </w:p>
    <w:p w:rsidR="00896B51" w:rsidRDefault="00896B51" w:rsidP="00EE161F">
      <w:pPr>
        <w:pStyle w:val="ad"/>
      </w:pPr>
      <w:r>
        <w:t>Чем бродить друзьям по белу свету</w:t>
      </w:r>
    </w:p>
    <w:p w:rsidR="00896B51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Am</w:t>
      </w:r>
    </w:p>
    <w:p w:rsidR="00896B51" w:rsidRPr="00EE161F" w:rsidRDefault="00896B51" w:rsidP="00896B51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Тем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кто дружен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 страшны тревоги</w:t>
      </w:r>
    </w:p>
    <w:p w:rsidR="00896B51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</w:t>
      </w:r>
    </w:p>
    <w:p w:rsidR="00896B51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Нам любые дороги </w:t>
      </w:r>
      <w:proofErr w:type="gramStart"/>
      <w:r w:rsidRPr="00EE161F">
        <w:rPr>
          <w:rStyle w:val="ae"/>
          <w:rFonts w:eastAsiaTheme="minorHAnsi"/>
        </w:rPr>
        <w:t>дороги</w:t>
      </w:r>
      <w:proofErr w:type="gramEnd"/>
      <w:r>
        <w:rPr>
          <w:rFonts w:ascii="Courier" w:hAnsi="Courier" w:cs="Courier"/>
          <w:sz w:val="20"/>
          <w:szCs w:val="20"/>
        </w:rPr>
        <w:t>.</w:t>
      </w:r>
    </w:p>
    <w:p w:rsidR="00896B51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Em F</w:t>
      </w:r>
    </w:p>
    <w:p w:rsidR="00896B51" w:rsidRDefault="00896B51" w:rsidP="00EE161F">
      <w:pPr>
        <w:pStyle w:val="ad"/>
      </w:pPr>
      <w:r>
        <w:t>Нам любые дороги дорогиииии</w:t>
      </w:r>
    </w:p>
    <w:p w:rsidR="00896B51" w:rsidRDefault="00896B51" w:rsidP="00896B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C Dm G (</w:t>
      </w:r>
      <w:r w:rsidRPr="00EE161F">
        <w:rPr>
          <w:rStyle w:val="ae"/>
          <w:rFonts w:eastAsiaTheme="minorHAnsi"/>
        </w:rPr>
        <w:t xml:space="preserve">На </w:t>
      </w:r>
      <w:r>
        <w:rPr>
          <w:rFonts w:ascii="Courier" w:hAnsi="Courier" w:cs="Courier"/>
          <w:sz w:val="20"/>
          <w:szCs w:val="20"/>
        </w:rPr>
        <w:t xml:space="preserve">G </w:t>
      </w:r>
      <w:r w:rsidRPr="00EE161F">
        <w:rPr>
          <w:rStyle w:val="ae"/>
          <w:rFonts w:eastAsiaTheme="minorHAnsi"/>
        </w:rPr>
        <w:t>я просто бью по струнам</w:t>
      </w:r>
      <w:r>
        <w:rPr>
          <w:rFonts w:ascii="Courier" w:hAnsi="Courier" w:cs="Courier"/>
          <w:sz w:val="20"/>
          <w:szCs w:val="20"/>
        </w:rPr>
        <w:t>):)</w:t>
      </w:r>
      <w:proofErr w:type="gramEnd"/>
    </w:p>
    <w:p w:rsidR="00896B51" w:rsidRDefault="00896B51" w:rsidP="00EE161F">
      <w:pPr>
        <w:pStyle w:val="ad"/>
      </w:pPr>
      <w:r>
        <w:t xml:space="preserve">На на </w:t>
      </w:r>
      <w:proofErr w:type="gramStart"/>
      <w:r>
        <w:t>на</w:t>
      </w:r>
      <w:proofErr w:type="gramEnd"/>
      <w:r>
        <w:t xml:space="preserve"> нанай на на на е е е е е</w:t>
      </w:r>
    </w:p>
    <w:p w:rsidR="00896B51" w:rsidRDefault="00896B51" w:rsidP="00EE161F">
      <w:pPr>
        <w:pStyle w:val="ad"/>
      </w:pPr>
      <w:r w:rsidRPr="00EE161F">
        <w:t xml:space="preserve">Наш ковер </w:t>
      </w:r>
      <w:r>
        <w:rPr>
          <w:rFonts w:ascii="Courier" w:hAnsi="Courier" w:cs="Courier"/>
        </w:rPr>
        <w:t xml:space="preserve">- </w:t>
      </w:r>
      <w:r>
        <w:t>цветочная поляна</w:t>
      </w:r>
    </w:p>
    <w:p w:rsidR="00896B51" w:rsidRDefault="00896B51" w:rsidP="00EE161F">
      <w:pPr>
        <w:pStyle w:val="ad"/>
      </w:pPr>
      <w:r>
        <w:t xml:space="preserve">Наши стены </w:t>
      </w:r>
      <w:r>
        <w:rPr>
          <w:rFonts w:ascii="Courier" w:hAnsi="Courier" w:cs="Courier"/>
        </w:rPr>
        <w:t xml:space="preserve">- </w:t>
      </w:r>
      <w:r w:rsidRPr="00EE161F">
        <w:t>сосны</w:t>
      </w:r>
      <w:r>
        <w:rPr>
          <w:rFonts w:ascii="Courier" w:hAnsi="Courier" w:cs="Courier"/>
        </w:rPr>
        <w:t>-</w:t>
      </w:r>
      <w:r>
        <w:t>великаны</w:t>
      </w:r>
    </w:p>
    <w:p w:rsidR="00896B51" w:rsidRDefault="00896B51" w:rsidP="00EE161F">
      <w:pPr>
        <w:pStyle w:val="ad"/>
      </w:pPr>
      <w:r>
        <w:t xml:space="preserve">Наша крыша </w:t>
      </w:r>
      <w:r>
        <w:rPr>
          <w:rFonts w:ascii="Courier" w:hAnsi="Courier" w:cs="Courier"/>
        </w:rPr>
        <w:t xml:space="preserve">- </w:t>
      </w:r>
      <w:r>
        <w:t>небо голубое</w:t>
      </w:r>
    </w:p>
    <w:p w:rsidR="00896B51" w:rsidRPr="00EE161F" w:rsidRDefault="00896B51" w:rsidP="00EE161F">
      <w:pPr>
        <w:pStyle w:val="ad"/>
        <w:rPr>
          <w:rStyle w:val="ae"/>
        </w:rPr>
      </w:pPr>
      <w:r>
        <w:t xml:space="preserve">Наше счастье </w:t>
      </w:r>
      <w:r>
        <w:rPr>
          <w:rFonts w:ascii="Courier" w:hAnsi="Courier" w:cs="Courier"/>
        </w:rPr>
        <w:t xml:space="preserve">- </w:t>
      </w:r>
      <w:r w:rsidRPr="00EE161F">
        <w:rPr>
          <w:rStyle w:val="ae"/>
        </w:rPr>
        <w:t>жить такой судьбою</w:t>
      </w:r>
      <w:r>
        <w:rPr>
          <w:rFonts w:ascii="Courier" w:hAnsi="Courier" w:cs="Courier"/>
        </w:rPr>
        <w:t>/2</w:t>
      </w:r>
      <w:r w:rsidRPr="00EE161F">
        <w:rPr>
          <w:rStyle w:val="ae"/>
        </w:rPr>
        <w:t>раза</w:t>
      </w:r>
    </w:p>
    <w:p w:rsidR="00896B51" w:rsidRDefault="00896B51" w:rsidP="00EE161F">
      <w:pPr>
        <w:pStyle w:val="ad"/>
      </w:pPr>
      <w:r>
        <w:t>Мы свое призванье не забудем</w:t>
      </w:r>
    </w:p>
    <w:p w:rsidR="00896B51" w:rsidRDefault="00896B51" w:rsidP="00EE161F">
      <w:pPr>
        <w:pStyle w:val="ad"/>
      </w:pPr>
      <w:r>
        <w:t>Смех и радость мы приносим людям</w:t>
      </w:r>
    </w:p>
    <w:p w:rsidR="00896B51" w:rsidRDefault="00896B51" w:rsidP="00EE161F">
      <w:pPr>
        <w:pStyle w:val="ad"/>
      </w:pPr>
      <w:r>
        <w:t>Нам дворцов заманчивые своды</w:t>
      </w:r>
    </w:p>
    <w:p w:rsidR="00F162F6" w:rsidRPr="007E5C46" w:rsidRDefault="00896B51" w:rsidP="00896B51">
      <w:pPr>
        <w:rPr>
          <w:rFonts w:cs="CourierNew"/>
          <w:sz w:val="20"/>
          <w:szCs w:val="20"/>
        </w:rPr>
      </w:pPr>
      <w:r w:rsidRPr="00EE161F">
        <w:rPr>
          <w:rStyle w:val="ae"/>
          <w:rFonts w:eastAsiaTheme="minorHAnsi"/>
        </w:rPr>
        <w:t>Не заменят никогда свободы</w:t>
      </w:r>
      <w:r>
        <w:rPr>
          <w:rFonts w:ascii="Courier" w:hAnsi="Courier" w:cs="Courier"/>
          <w:sz w:val="20"/>
          <w:szCs w:val="20"/>
        </w:rPr>
        <w:t>./2</w:t>
      </w:r>
      <w:r w:rsidRPr="00EE161F">
        <w:rPr>
          <w:rStyle w:val="ae"/>
          <w:rFonts w:eastAsiaTheme="minorHAnsi"/>
        </w:rPr>
        <w:t>раза</w:t>
      </w:r>
    </w:p>
    <w:p w:rsidR="00896B51" w:rsidRPr="007E5C46" w:rsidRDefault="00896B51" w:rsidP="00896B51">
      <w:pPr>
        <w:rPr>
          <w:rFonts w:cs="CourierNew"/>
          <w:sz w:val="20"/>
          <w:szCs w:val="20"/>
        </w:rPr>
      </w:pPr>
    </w:p>
    <w:p w:rsidR="00896B51" w:rsidRPr="007E5C46" w:rsidRDefault="00896B51">
      <w:pPr>
        <w:rPr>
          <w:rFonts w:cs="CourierNew"/>
          <w:sz w:val="20"/>
          <w:szCs w:val="20"/>
        </w:rPr>
      </w:pPr>
      <w:r w:rsidRPr="007E5C46">
        <w:rPr>
          <w:rFonts w:cs="CourierNew"/>
          <w:sz w:val="20"/>
          <w:szCs w:val="20"/>
        </w:rPr>
        <w:br w:type="page"/>
      </w:r>
    </w:p>
    <w:p w:rsidR="00A100B8" w:rsidRPr="007E5C46" w:rsidRDefault="00A100B8" w:rsidP="00A75DFE">
      <w:pPr>
        <w:pStyle w:val="3"/>
      </w:pPr>
      <w:bookmarkStart w:id="83" w:name="_Toc333498663"/>
      <w:r w:rsidRPr="00A100B8">
        <w:lastRenderedPageBreak/>
        <w:t>Песня кота Матроскина (м/ф Трое из Простоквашино)</w:t>
      </w:r>
      <w:bookmarkEnd w:id="83"/>
    </w:p>
    <w:p w:rsidR="00A100B8" w:rsidRPr="007E5C46" w:rsidRDefault="00A100B8" w:rsidP="00A100B8">
      <w:pPr>
        <w:rPr>
          <w:lang w:eastAsia="ru-RU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А я все чаще замечаю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Dm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Что меня </w:t>
      </w:r>
      <w:proofErr w:type="gramStart"/>
      <w:r w:rsidRPr="00EE161F">
        <w:rPr>
          <w:rStyle w:val="ae"/>
          <w:rFonts w:eastAsiaTheme="minorHAnsi"/>
        </w:rPr>
        <w:t>как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будто</w:t>
      </w:r>
      <w:proofErr w:type="gramEnd"/>
      <w:r w:rsidRPr="00EE161F">
        <w:rPr>
          <w:rStyle w:val="ae"/>
          <w:rFonts w:eastAsiaTheme="minorHAnsi"/>
        </w:rPr>
        <w:t xml:space="preserve"> 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подменил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О морях и не мечтаю </w:t>
      </w:r>
      <w:r>
        <w:rPr>
          <w:rFonts w:ascii="Courier" w:hAnsi="Courier" w:cs="Courier"/>
          <w:sz w:val="20"/>
          <w:szCs w:val="20"/>
        </w:rPr>
        <w:t xml:space="preserve">-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E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Телевизор мне природу заменил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Am Am Am</w:t>
      </w:r>
    </w:p>
    <w:p w:rsidR="00A100B8" w:rsidRPr="00EE161F" w:rsidRDefault="00A100B8" w:rsidP="00A100B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 xml:space="preserve">Что было вчера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позабыть мне пора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A7 Dm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 завтрашнего дня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с завтрашнего дня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Dm Am</w:t>
      </w:r>
    </w:p>
    <w:p w:rsidR="00A100B8" w:rsidRPr="00EE161F" w:rsidRDefault="00A100B8" w:rsidP="00A100B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Ни соседям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ни друзьям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никому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 Am E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узнать меня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 узнать меня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бывало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вве</w:t>
      </w:r>
      <w:proofErr w:type="gramStart"/>
      <w:r w:rsidRPr="00EE161F">
        <w:rPr>
          <w:rStyle w:val="ae"/>
          <w:rFonts w:eastAsiaTheme="minorHAnsi"/>
        </w:rPr>
        <w:t>рх стр</w:t>
      </w:r>
      <w:proofErr w:type="gramEnd"/>
      <w:r w:rsidRPr="00EE161F">
        <w:rPr>
          <w:rStyle w:val="ae"/>
          <w:rFonts w:eastAsiaTheme="minorHAnsi"/>
        </w:rPr>
        <w:t>емился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вообще я был не кот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я был орел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До чего ж я докатился </w:t>
      </w:r>
      <w:r>
        <w:rPr>
          <w:rFonts w:ascii="Courier" w:hAnsi="Courier" w:cs="Courier"/>
          <w:sz w:val="20"/>
          <w:szCs w:val="20"/>
        </w:rPr>
        <w:t xml:space="preserve">—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копилку в виде кошки приобрел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пойду на птичий рынок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Все отделы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все прилавки обойду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куплю я вкусных рыбок</w:t>
      </w:r>
      <w:r>
        <w:rPr>
          <w:rFonts w:ascii="Courier" w:hAnsi="Courier" w:cs="Courier"/>
          <w:sz w:val="20"/>
          <w:szCs w:val="20"/>
        </w:rPr>
        <w:t xml:space="preserve">,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пушистого котенка заведу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Ни вина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 папироски</w:t>
      </w:r>
      <w:r>
        <w:rPr>
          <w:rFonts w:ascii="Courier" w:hAnsi="Courier" w:cs="Courier"/>
          <w:sz w:val="20"/>
          <w:szCs w:val="20"/>
        </w:rPr>
        <w:t>... (2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Полюблю природу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воду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воздух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лес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скажите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тот Матроскин</w:t>
      </w:r>
      <w:r>
        <w:rPr>
          <w:rFonts w:ascii="Courier" w:hAnsi="Courier" w:cs="Courier"/>
          <w:sz w:val="20"/>
          <w:szCs w:val="20"/>
        </w:rPr>
        <w:t xml:space="preserve">?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896B51" w:rsidRPr="007E5C46" w:rsidRDefault="00A100B8" w:rsidP="00A100B8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Нет Матроскина </w:t>
      </w:r>
      <w:r>
        <w:rPr>
          <w:rFonts w:ascii="Courier" w:hAnsi="Courier" w:cs="Courier"/>
          <w:sz w:val="20"/>
          <w:szCs w:val="20"/>
        </w:rPr>
        <w:t xml:space="preserve">— </w:t>
      </w:r>
      <w:r w:rsidRPr="00EE161F">
        <w:rPr>
          <w:rStyle w:val="ae"/>
          <w:rFonts w:eastAsiaTheme="minorHAnsi"/>
        </w:rPr>
        <w:t>исправился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исчез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7E5C46" w:rsidRDefault="00A100B8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A100B8" w:rsidRPr="007E5C46" w:rsidRDefault="00A100B8" w:rsidP="00A75DFE">
      <w:pPr>
        <w:pStyle w:val="3"/>
      </w:pPr>
      <w:bookmarkStart w:id="84" w:name="_Toc333498664"/>
      <w:r w:rsidRPr="00A100B8">
        <w:lastRenderedPageBreak/>
        <w:t xml:space="preserve">Песня разбойников (Пусть </w:t>
      </w:r>
      <w:proofErr w:type="gramStart"/>
      <w:r w:rsidRPr="00A100B8">
        <w:t>нету</w:t>
      </w:r>
      <w:proofErr w:type="gramEnd"/>
      <w:r w:rsidRPr="00A100B8">
        <w:t xml:space="preserve"> ни кола и ни двора)</w:t>
      </w:r>
      <w:bookmarkEnd w:id="84"/>
    </w:p>
    <w:p w:rsidR="00A100B8" w:rsidRPr="007E5C46" w:rsidRDefault="00A100B8" w:rsidP="00A100B8">
      <w:pPr>
        <w:rPr>
          <w:lang w:eastAsia="ru-RU"/>
        </w:rPr>
      </w:pP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E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Пусть </w:t>
      </w:r>
      <w:proofErr w:type="gramStart"/>
      <w:r w:rsidRPr="00EE161F">
        <w:rPr>
          <w:rStyle w:val="ae"/>
          <w:rFonts w:eastAsiaTheme="minorHAnsi"/>
        </w:rPr>
        <w:t>нету</w:t>
      </w:r>
      <w:proofErr w:type="gramEnd"/>
      <w:r w:rsidRPr="00EE161F">
        <w:rPr>
          <w:rStyle w:val="ae"/>
          <w:rFonts w:eastAsiaTheme="minorHAnsi"/>
        </w:rPr>
        <w:t xml:space="preserve"> ни кола и не двора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G7 C A7</w:t>
      </w:r>
    </w:p>
    <w:p w:rsidR="00A100B8" w:rsidRDefault="00A100B8" w:rsidP="00EE161F">
      <w:pPr>
        <w:pStyle w:val="ad"/>
      </w:pPr>
      <w:r>
        <w:t>Зато не платят королю налоги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E7 F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Работники ножа и топора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E7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Романтики с большой дороги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E7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Пр</w:t>
      </w:r>
      <w:proofErr w:type="gram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e"/>
          <w:rFonts w:eastAsiaTheme="minorHAnsi"/>
        </w:rPr>
        <w:t>Не желаем жить по другому</w:t>
      </w:r>
      <w:r>
        <w:rPr>
          <w:rFonts w:ascii="Courier" w:hAnsi="Courier" w:cs="Courier"/>
          <w:sz w:val="20"/>
          <w:szCs w:val="20"/>
        </w:rPr>
        <w:t>,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G7 C A7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желаем жить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эх </w:t>
      </w:r>
      <w:proofErr w:type="gramStart"/>
      <w:r w:rsidRPr="00EE161F">
        <w:rPr>
          <w:rStyle w:val="ae"/>
          <w:rFonts w:eastAsiaTheme="minorHAnsi"/>
        </w:rPr>
        <w:t>по другому</w:t>
      </w:r>
      <w:proofErr w:type="gramEnd"/>
      <w:r>
        <w:rPr>
          <w:rFonts w:ascii="Courier" w:hAnsi="Courier" w:cs="Courier"/>
          <w:sz w:val="20"/>
          <w:szCs w:val="20"/>
        </w:rPr>
        <w:t>,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G7 C A7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Ходим мы по окраю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ходим мы по краю</w:t>
      </w:r>
      <w:r>
        <w:rPr>
          <w:rFonts w:ascii="Courier" w:hAnsi="Courier" w:cs="Courier"/>
          <w:sz w:val="20"/>
          <w:szCs w:val="20"/>
        </w:rPr>
        <w:t>,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E7 Am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Ходим мы по краю родному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Мы бродим от утра и до утра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Чужие сапоги натерли ноги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Работникам ножа и топора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Романтикам с большой дороги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Прохожих ищем с ночи до утра</w:t>
      </w:r>
      <w:r>
        <w:rPr>
          <w:rFonts w:ascii="Courier" w:hAnsi="Courier" w:cs="Courier"/>
          <w:sz w:val="20"/>
          <w:szCs w:val="20"/>
        </w:rPr>
        <w:t>.</w:t>
      </w:r>
    </w:p>
    <w:p w:rsidR="00A100B8" w:rsidRDefault="00A100B8" w:rsidP="00EE161F">
      <w:pPr>
        <w:pStyle w:val="ad"/>
      </w:pPr>
      <w:proofErr w:type="gramStart"/>
      <w:r>
        <w:t>Ну</w:t>
      </w:r>
      <w:proofErr w:type="gramEnd"/>
      <w:r>
        <w:t xml:space="preserve"> от чего не любят недотроги</w:t>
      </w:r>
    </w:p>
    <w:p w:rsidR="00A100B8" w:rsidRDefault="00A100B8" w:rsidP="00A100B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Работников ножа и топора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Pr="007E5C46" w:rsidRDefault="00A100B8" w:rsidP="00A100B8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Романтиков с большой дороги</w:t>
      </w:r>
      <w:r>
        <w:rPr>
          <w:rFonts w:ascii="Courier" w:hAnsi="Courier" w:cs="Courier"/>
          <w:sz w:val="20"/>
          <w:szCs w:val="20"/>
        </w:rPr>
        <w:t>.</w:t>
      </w:r>
    </w:p>
    <w:p w:rsidR="00A100B8" w:rsidRPr="007E5C46" w:rsidRDefault="00A100B8" w:rsidP="00A100B8">
      <w:pPr>
        <w:rPr>
          <w:rFonts w:ascii="Courier" w:hAnsi="Courier" w:cs="Courier"/>
          <w:sz w:val="20"/>
          <w:szCs w:val="20"/>
        </w:rPr>
      </w:pPr>
    </w:p>
    <w:p w:rsidR="00A100B8" w:rsidRPr="007E5C46" w:rsidRDefault="00A100B8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0B6EC8" w:rsidRPr="007E5C46" w:rsidRDefault="000B6EC8" w:rsidP="00A75DFE">
      <w:pPr>
        <w:pStyle w:val="3"/>
      </w:pPr>
      <w:bookmarkStart w:id="85" w:name="_Toc333498665"/>
      <w:r w:rsidRPr="00E5313E">
        <w:lastRenderedPageBreak/>
        <w:t>Плохая погода (к/ф "Мэри Поппинс, до свиданья")</w:t>
      </w:r>
      <w:bookmarkEnd w:id="85"/>
    </w:p>
    <w:p w:rsidR="000B6EC8" w:rsidRPr="007E5C46" w:rsidRDefault="000B6EC8" w:rsidP="00E5313E">
      <w:pPr>
        <w:rPr>
          <w:lang w:eastAsia="ru-RU"/>
        </w:rPr>
      </w:pP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F G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F E7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D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G C F G C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G C F E7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G7 C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Пр</w:t>
      </w:r>
      <w:proofErr w:type="gram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G7 C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G7 C Am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там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E7 Am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proofErr w:type="gramStart"/>
      <w:r w:rsidRPr="00EE161F">
        <w:rPr>
          <w:rStyle w:val="ae"/>
          <w:rFonts w:eastAsiaTheme="minorHAnsi"/>
        </w:rPr>
        <w:t>посерьезнее</w:t>
      </w:r>
      <w:proofErr w:type="gramEnd"/>
      <w:r w:rsidRPr="00EE161F">
        <w:rPr>
          <w:rStyle w:val="ae"/>
          <w:rFonts w:eastAsiaTheme="minorHAnsi"/>
        </w:rPr>
        <w:t xml:space="preserve"> беда </w:t>
      </w:r>
      <w:r>
        <w:rPr>
          <w:rFonts w:ascii="Courier" w:hAnsi="Courier" w:cs="Courier"/>
          <w:sz w:val="20"/>
          <w:szCs w:val="20"/>
        </w:rPr>
        <w:t>-</w:t>
      </w:r>
    </w:p>
    <w:p w:rsidR="001A2634" w:rsidRDefault="000B6EC8" w:rsidP="000B6EC8">
      <w:pPr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r>
        <w:br w:type="page"/>
      </w:r>
    </w:p>
    <w:p w:rsidR="001A2634" w:rsidRPr="001A2634" w:rsidRDefault="001A2634" w:rsidP="00A75DFE">
      <w:pPr>
        <w:pStyle w:val="3"/>
      </w:pPr>
      <w:bookmarkStart w:id="86" w:name="_Toc333498666"/>
      <w:r w:rsidRPr="001A2634">
        <w:lastRenderedPageBreak/>
        <w:t>Плохая погода (к/ф "Мэри Поппинс, до свиданья")</w:t>
      </w:r>
      <w:bookmarkEnd w:id="86"/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cs="CourierNew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cs="CourierNew"/>
          <w:sz w:val="20"/>
          <w:szCs w:val="20"/>
        </w:rPr>
      </w:pP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Вступление</w:t>
      </w:r>
      <w:r w:rsidRPr="001A2634">
        <w:rPr>
          <w:rFonts w:ascii="Courier" w:hAnsi="Courier" w:cs="Courier"/>
          <w:sz w:val="20"/>
          <w:szCs w:val="20"/>
        </w:rPr>
        <w:t>: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e|---3-2-3---3-2-3----2------0-------------------------------------------------|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H|---3-3-3---3-3-3------3------2----3------2------0---3------------------------|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G|------------------2-----2------2----4------2------0--------------------------|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D|--------------------0------2----------4------2-------------------------------|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A|---------0------------------------2------0------2----------------------------|</w:t>
      </w:r>
    </w:p>
    <w:p w:rsidR="001A2634" w:rsidRPr="001A2634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t>E|-0---------------------------------------------------------------------------|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t>(</w:t>
      </w:r>
      <w:r w:rsidRPr="001A2634">
        <w:rPr>
          <w:rFonts w:ascii="Courier" w:hAnsi="Courier" w:cs="Courier"/>
          <w:sz w:val="20"/>
          <w:szCs w:val="20"/>
          <w:lang w:val="en-US"/>
        </w:rPr>
        <w:t>F</w:t>
      </w:r>
      <w:r w:rsidRPr="007E5C46">
        <w:rPr>
          <w:rFonts w:ascii="Courier" w:hAnsi="Courier" w:cs="Courier"/>
          <w:sz w:val="20"/>
          <w:szCs w:val="20"/>
        </w:rPr>
        <w:t>#7) (</w:t>
      </w:r>
      <w:r w:rsidRPr="001A2634">
        <w:rPr>
          <w:rFonts w:ascii="Courier" w:hAnsi="Courier" w:cs="Courier"/>
          <w:sz w:val="20"/>
          <w:szCs w:val="20"/>
          <w:lang w:val="en-US"/>
        </w:rPr>
        <w:t>Hm</w:t>
      </w:r>
      <w:r w:rsidRPr="007E5C46">
        <w:rPr>
          <w:rFonts w:ascii="Courier" w:hAnsi="Courier" w:cs="Courier"/>
          <w:sz w:val="20"/>
          <w:szCs w:val="20"/>
        </w:rPr>
        <w:t>) (</w:t>
      </w:r>
      <w:r w:rsidRPr="001A2634">
        <w:rPr>
          <w:rFonts w:ascii="Courier" w:hAnsi="Courier" w:cs="Courier"/>
          <w:sz w:val="20"/>
          <w:szCs w:val="20"/>
          <w:lang w:val="en-US"/>
        </w:rPr>
        <w:t>A</w:t>
      </w:r>
      <w:r w:rsidRPr="007E5C46">
        <w:rPr>
          <w:rFonts w:ascii="Courier" w:hAnsi="Courier" w:cs="Courier"/>
          <w:sz w:val="20"/>
          <w:szCs w:val="20"/>
        </w:rPr>
        <w:t>)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e</w:t>
      </w:r>
      <w:r w:rsidRPr="007E5C46">
        <w:rPr>
          <w:rFonts w:ascii="Courier" w:hAnsi="Courier" w:cs="Courier"/>
          <w:sz w:val="20"/>
          <w:szCs w:val="20"/>
        </w:rPr>
        <w:t>|---3-2-3-------0----------------------------0--------------------------------|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H</w:t>
      </w:r>
      <w:r w:rsidRPr="007E5C46">
        <w:rPr>
          <w:rFonts w:ascii="Courier" w:hAnsi="Courier" w:cs="Courier"/>
          <w:sz w:val="20"/>
          <w:szCs w:val="20"/>
        </w:rPr>
        <w:t>|---3-3-3-----2---2---2--3-------------------2--------------------------------|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G</w:t>
      </w:r>
      <w:r w:rsidRPr="007E5C46">
        <w:rPr>
          <w:rFonts w:ascii="Courier" w:hAnsi="Courier" w:cs="Courier"/>
          <w:sz w:val="20"/>
          <w:szCs w:val="20"/>
        </w:rPr>
        <w:t>|-----------3-------3------4---4-------------2--------------------------------|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D</w:t>
      </w:r>
      <w:r w:rsidRPr="007E5C46">
        <w:rPr>
          <w:rFonts w:ascii="Courier" w:hAnsi="Courier" w:cs="Courier"/>
          <w:sz w:val="20"/>
          <w:szCs w:val="20"/>
        </w:rPr>
        <w:t>|----------------------------4---------------2--------------------------------|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A</w:t>
      </w:r>
      <w:r w:rsidRPr="007E5C46">
        <w:rPr>
          <w:rFonts w:ascii="Courier" w:hAnsi="Courier" w:cs="Courier"/>
          <w:sz w:val="20"/>
          <w:szCs w:val="20"/>
        </w:rPr>
        <w:t>|---------1--------------2-------------------0--------------------------------|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ind w:left="-284"/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  <w:lang w:val="en-US"/>
        </w:rPr>
        <w:t>H</w:t>
      </w:r>
      <w:r w:rsidRPr="007E5C46">
        <w:rPr>
          <w:rFonts w:ascii="Courier" w:hAnsi="Courier" w:cs="Courier"/>
          <w:sz w:val="20"/>
          <w:szCs w:val="20"/>
        </w:rPr>
        <w:t>|-0---------------------------------------------------------------------------|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 G A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 G F#7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Hm Hm7 D E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A D Hm G A D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A D Hm G F#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Em D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Em D Hm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Em D Hm</w:t>
      </w:r>
    </w:p>
    <w:p w:rsidR="001A2634" w:rsidRPr="00EE161F" w:rsidRDefault="001A2634" w:rsidP="001A2634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там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Em F#7 Hm A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proofErr w:type="gramStart"/>
      <w:r w:rsidRPr="00EE161F">
        <w:rPr>
          <w:rStyle w:val="ae"/>
          <w:rFonts w:eastAsiaTheme="minorHAnsi"/>
        </w:rPr>
        <w:t>посерьезнее</w:t>
      </w:r>
      <w:proofErr w:type="gramEnd"/>
      <w:r w:rsidRPr="00EE161F">
        <w:rPr>
          <w:rStyle w:val="ae"/>
          <w:rFonts w:eastAsiaTheme="minorHAnsi"/>
        </w:rPr>
        <w:t xml:space="preserve"> беда </w:t>
      </w:r>
      <w:r>
        <w:rPr>
          <w:rFonts w:ascii="Courier" w:hAnsi="Courier" w:cs="Courier"/>
          <w:sz w:val="20"/>
          <w:szCs w:val="20"/>
        </w:rPr>
        <w:t>-</w:t>
      </w:r>
    </w:p>
    <w:p w:rsidR="00A100B8" w:rsidRPr="001A2634" w:rsidRDefault="001A2634" w:rsidP="001A2634">
      <w:pPr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proofErr w:type="gramStart"/>
      <w:r w:rsidRPr="00EE161F">
        <w:rPr>
          <w:rStyle w:val="ae"/>
          <w:rFonts w:eastAsiaTheme="minorHAnsi"/>
        </w:rPr>
        <w:t>Пол года</w:t>
      </w:r>
      <w:proofErr w:type="gramEnd"/>
      <w:r w:rsidRPr="00EE161F">
        <w:rPr>
          <w:rStyle w:val="ae"/>
          <w:rFonts w:eastAsiaTheme="minorHAnsi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:rsidR="000B6EC8" w:rsidRPr="007E5C46" w:rsidRDefault="000B6EC8" w:rsidP="000B6EC8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>
      <w:pPr>
        <w:rPr>
          <w:rFonts w:ascii="Courier" w:hAnsi="Courier" w:cs="Courier"/>
          <w:sz w:val="20"/>
          <w:szCs w:val="20"/>
        </w:rPr>
      </w:pPr>
      <w:r w:rsidRPr="007E5C46">
        <w:rPr>
          <w:rFonts w:ascii="Courier" w:hAnsi="Courier" w:cs="Courier"/>
          <w:sz w:val="20"/>
          <w:szCs w:val="20"/>
        </w:rPr>
        <w:br w:type="page"/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  <w:sectPr w:rsidR="00E536DC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36DC" w:rsidRPr="00E536DC" w:rsidRDefault="00E536DC" w:rsidP="00A75DFE">
      <w:pPr>
        <w:pStyle w:val="3"/>
      </w:pPr>
      <w:bookmarkStart w:id="92" w:name="_Toc333498667"/>
      <w:r w:rsidRPr="00E536DC">
        <w:lastRenderedPageBreak/>
        <w:t>Тридцать три коровы</w:t>
      </w:r>
      <w:bookmarkEnd w:id="92"/>
      <w:r w:rsidRPr="00E536DC">
        <w:t xml:space="preserve"> 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 центре города большого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C6 G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Где травинки не растет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D7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Жил поэт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волшебник слова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G7 G7sus4/A G7/H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Вдохновенный рифмоплет</w:t>
      </w:r>
      <w:r>
        <w:rPr>
          <w:rFonts w:ascii="Courier" w:hAnsi="Courier" w:cs="Courier"/>
          <w:sz w:val="20"/>
          <w:szCs w:val="20"/>
        </w:rPr>
        <w:t>.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Рифмовал он что попало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C6 G7 G#dim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Просто выбился из сил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Am7sus4 Am7 D7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в деревню на поправку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Am7sus4 Am7 D7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Где коровы щиплют травку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G7 G9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Отдыхать отправлен был</w:t>
      </w:r>
      <w:r>
        <w:rPr>
          <w:rFonts w:ascii="Courier" w:hAnsi="Courier" w:cs="Courier"/>
          <w:sz w:val="20"/>
          <w:szCs w:val="20"/>
        </w:rPr>
        <w:t>.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e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Gm C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Свежая строка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Fdim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D9 G7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Fdim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D9 G7 C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В пять утра вставал он ровно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Это было нелегко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Он читал стихи коровам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Те давали молоко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День за днем промчалось лето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Очень вырос наш поэт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E161F">
      <w:pPr>
        <w:pStyle w:val="ad"/>
      </w:pPr>
      <w:r>
        <w:t>Ведь молочная диета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Благотворна</w:t>
      </w:r>
      <w:proofErr w:type="gramEnd"/>
      <w:r w:rsidRPr="00EE161F">
        <w:rPr>
          <w:rStyle w:val="ae"/>
          <w:rFonts w:eastAsiaTheme="minorHAnsi"/>
        </w:rPr>
        <w:t xml:space="preserve"> для поэтов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Если им всего шесть лет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e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Тридцать три коровы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Свежая строка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Тридцать три коровы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Стих родился новый</w:t>
      </w:r>
      <w:r>
        <w:rPr>
          <w:rFonts w:ascii="Courier" w:hAnsi="Courier" w:cs="Courier"/>
          <w:sz w:val="20"/>
          <w:szCs w:val="20"/>
        </w:rPr>
        <w:t>,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D9 G7 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D7 G7 C A7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D9 G7 C</w:t>
      </w: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 w:rsidP="00E536DC">
      <w:pPr>
        <w:rPr>
          <w:rFonts w:ascii="Courier" w:hAnsi="Courier" w:cs="Courier"/>
          <w:sz w:val="20"/>
          <w:szCs w:val="20"/>
        </w:rPr>
      </w:pPr>
    </w:p>
    <w:p w:rsidR="00E536DC" w:rsidRDefault="00E536DC">
      <w:pPr>
        <w:rPr>
          <w:rFonts w:ascii="Courier" w:hAnsi="Courier" w:cs="Courier"/>
          <w:sz w:val="20"/>
          <w:szCs w:val="20"/>
        </w:rPr>
        <w:sectPr w:rsidR="00E536DC" w:rsidSect="00E536D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536DC" w:rsidRPr="007E5C46" w:rsidRDefault="00E536DC">
      <w:pPr>
        <w:rPr>
          <w:rFonts w:ascii="Courier" w:hAnsi="Courier" w:cs="Courier"/>
          <w:sz w:val="20"/>
          <w:szCs w:val="20"/>
        </w:rPr>
      </w:pPr>
    </w:p>
    <w:p w:rsidR="00E536DC" w:rsidRPr="007E5C46" w:rsidRDefault="00E536DC">
      <w:pPr>
        <w:rPr>
          <w:rFonts w:ascii="Courier" w:hAnsi="Courier" w:cs="Courier"/>
          <w:sz w:val="20"/>
          <w:szCs w:val="20"/>
        </w:rPr>
      </w:pPr>
    </w:p>
    <w:p w:rsidR="000B6EC8" w:rsidRPr="007E5C46" w:rsidRDefault="000B6EC8">
      <w:pPr>
        <w:rPr>
          <w:rFonts w:ascii="Courier" w:hAnsi="Courier" w:cs="Courier"/>
          <w:sz w:val="20"/>
          <w:szCs w:val="20"/>
        </w:rPr>
      </w:pPr>
      <w:r w:rsidRPr="001A2634">
        <w:rPr>
          <w:rFonts w:ascii="Courier" w:hAnsi="Courier" w:cs="Courier"/>
          <w:sz w:val="20"/>
          <w:szCs w:val="20"/>
        </w:rPr>
        <w:br w:type="page"/>
      </w:r>
    </w:p>
    <w:p w:rsidR="00E536DC" w:rsidRPr="00E536DC" w:rsidRDefault="00E536DC" w:rsidP="00A75DFE">
      <w:pPr>
        <w:pStyle w:val="3"/>
      </w:pPr>
      <w:bookmarkStart w:id="93" w:name="_Toc333498668"/>
      <w:r w:rsidRPr="00E536DC">
        <w:lastRenderedPageBreak/>
        <w:t>Тридцать три коровы</w:t>
      </w:r>
      <w:bookmarkEnd w:id="93"/>
      <w:r w:rsidRPr="00E536DC">
        <w:t xml:space="preserve"> </w:t>
      </w:r>
    </w:p>
    <w:p w:rsidR="00E536DC" w:rsidRPr="007E5C46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 центре города большого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G</w:t>
      </w:r>
    </w:p>
    <w:p w:rsidR="00E536DC" w:rsidRDefault="00E536DC" w:rsidP="00EE161F">
      <w:pPr>
        <w:pStyle w:val="ad"/>
      </w:pPr>
      <w:r>
        <w:t>Где травинка не растет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Жил поэт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волшебник слова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C</w:t>
      </w:r>
    </w:p>
    <w:p w:rsidR="00E536DC" w:rsidRDefault="00E536DC" w:rsidP="00EE161F">
      <w:pPr>
        <w:pStyle w:val="ad"/>
      </w:pPr>
      <w:r>
        <w:t>Вдохновенный рифмоплет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Рифмовал он что попало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G</w:t>
      </w:r>
    </w:p>
    <w:p w:rsidR="00E536DC" w:rsidRDefault="00E536DC" w:rsidP="00EE161F">
      <w:pPr>
        <w:pStyle w:val="ad"/>
      </w:pPr>
      <w:r>
        <w:t>Просто выбился из сил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F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в деревню на поправку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F</w:t>
      </w:r>
    </w:p>
    <w:p w:rsidR="00E536DC" w:rsidRDefault="00E536DC" w:rsidP="00EE161F">
      <w:pPr>
        <w:pStyle w:val="ad"/>
      </w:pPr>
      <w:r>
        <w:t>Где коровы щиплют травку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G7</w:t>
      </w:r>
    </w:p>
    <w:p w:rsidR="00E536DC" w:rsidRDefault="00E536DC" w:rsidP="00EE161F">
      <w:pPr>
        <w:pStyle w:val="ad"/>
      </w:pPr>
      <w:r>
        <w:t>Отдыхать отправлен был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E Am</w:t>
      </w:r>
    </w:p>
    <w:p w:rsidR="00E536DC" w:rsidRPr="00EE161F" w:rsidRDefault="00E536DC" w:rsidP="00E536DC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proofErr w:type="gramStart"/>
      <w:r w:rsidRPr="00EE161F">
        <w:rPr>
          <w:rStyle w:val="ae"/>
          <w:rFonts w:eastAsiaTheme="minorHAnsi"/>
        </w:rPr>
        <w:t>Пр</w:t>
      </w:r>
      <w:proofErr w:type="gramEnd"/>
      <w:r>
        <w:rPr>
          <w:rFonts w:ascii="Courier" w:hAnsi="Courier" w:cs="Courier"/>
          <w:sz w:val="20"/>
          <w:szCs w:val="20"/>
        </w:rPr>
        <w:t xml:space="preserve">: 33 </w:t>
      </w:r>
      <w:r w:rsidRPr="00EE161F">
        <w:rPr>
          <w:rStyle w:val="ae"/>
          <w:rFonts w:eastAsiaTheme="minorHAnsi"/>
        </w:rPr>
        <w:t>коровы</w:t>
      </w:r>
      <w:r>
        <w:rPr>
          <w:rFonts w:ascii="Courier" w:hAnsi="Courier" w:cs="Courier"/>
          <w:sz w:val="20"/>
          <w:szCs w:val="20"/>
        </w:rPr>
        <w:t xml:space="preserve">, 33 </w:t>
      </w:r>
      <w:r w:rsidRPr="00EE161F">
        <w:rPr>
          <w:rStyle w:val="ae"/>
          <w:rFonts w:eastAsiaTheme="minorHAnsi"/>
        </w:rPr>
        <w:t>коровы</w:t>
      </w:r>
      <w:r>
        <w:rPr>
          <w:rFonts w:ascii="Courier" w:hAnsi="Courier" w:cs="Courier"/>
          <w:sz w:val="20"/>
          <w:szCs w:val="20"/>
        </w:rPr>
        <w:t xml:space="preserve">, 33 </w:t>
      </w:r>
      <w:r w:rsidRPr="00EE161F">
        <w:rPr>
          <w:rStyle w:val="ae"/>
          <w:rFonts w:eastAsiaTheme="minorHAnsi"/>
        </w:rPr>
        <w:t>коровы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Новая сторока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C</w:t>
      </w:r>
    </w:p>
    <w:p w:rsidR="00E536DC" w:rsidRPr="00EE161F" w:rsidRDefault="00E536DC" w:rsidP="00E536DC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>
        <w:rPr>
          <w:rFonts w:ascii="Courier" w:hAnsi="Courier" w:cs="Courier"/>
          <w:sz w:val="20"/>
          <w:szCs w:val="20"/>
        </w:rPr>
        <w:t xml:space="preserve">33 </w:t>
      </w:r>
      <w:r w:rsidRPr="00EE161F">
        <w:rPr>
          <w:rStyle w:val="ae"/>
          <w:rFonts w:eastAsiaTheme="minorHAnsi"/>
        </w:rPr>
        <w:t>коровы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стих родился новый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G7 C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стакан парного молока</w:t>
      </w:r>
      <w:r>
        <w:rPr>
          <w:rFonts w:ascii="Courier" w:hAnsi="Courier" w:cs="Courier"/>
          <w:sz w:val="20"/>
          <w:szCs w:val="20"/>
        </w:rPr>
        <w:t>.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В пять утра вставал он ровно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Это было нелегко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Он читал стихи коровам </w:t>
      </w:r>
      <w:r>
        <w:rPr>
          <w:rFonts w:ascii="Courier" w:hAnsi="Courier" w:cs="Courier"/>
          <w:sz w:val="20"/>
          <w:szCs w:val="20"/>
        </w:rPr>
        <w:t>-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Те давали молоко</w:t>
      </w:r>
      <w:r>
        <w:rPr>
          <w:rFonts w:ascii="Courier" w:hAnsi="Courier" w:cs="Courier"/>
          <w:sz w:val="20"/>
          <w:szCs w:val="20"/>
        </w:rPr>
        <w:t>.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День за днем промчалось лето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Очень вырос наш поэт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E161F">
      <w:pPr>
        <w:pStyle w:val="ad"/>
      </w:pPr>
      <w:r>
        <w:t>Ведь молочная диета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Благотворна</w:t>
      </w:r>
      <w:proofErr w:type="gramEnd"/>
      <w:r w:rsidRPr="00EE161F">
        <w:rPr>
          <w:rStyle w:val="ae"/>
          <w:rFonts w:eastAsiaTheme="minorHAnsi"/>
        </w:rPr>
        <w:t xml:space="preserve"> для поэтов</w:t>
      </w:r>
      <w:r>
        <w:rPr>
          <w:rFonts w:ascii="Courier" w:hAnsi="Courier" w:cs="Courier"/>
          <w:sz w:val="20"/>
          <w:szCs w:val="20"/>
        </w:rPr>
        <w:t>,</w:t>
      </w:r>
    </w:p>
    <w:p w:rsidR="00E536DC" w:rsidRDefault="00E536DC" w:rsidP="00E536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Если им всего шесть лет</w:t>
      </w:r>
      <w:r>
        <w:rPr>
          <w:rFonts w:ascii="Courier" w:hAnsi="Courier" w:cs="Courier"/>
          <w:sz w:val="20"/>
          <w:szCs w:val="20"/>
        </w:rPr>
        <w:t>!</w:t>
      </w:r>
    </w:p>
    <w:p w:rsidR="00E536DC" w:rsidRPr="00E807B2" w:rsidRDefault="00E536DC" w:rsidP="00E536DC">
      <w:pPr>
        <w:rPr>
          <w:rFonts w:ascii="Courier" w:hAnsi="Courier" w:cs="Courier"/>
          <w:sz w:val="20"/>
          <w:szCs w:val="20"/>
        </w:rPr>
      </w:pPr>
      <w:proofErr w:type="gramStart"/>
      <w:r w:rsidRPr="00EE161F">
        <w:rPr>
          <w:rStyle w:val="ae"/>
          <w:rFonts w:eastAsiaTheme="minorHAnsi"/>
        </w:rPr>
        <w:t>Пр</w:t>
      </w:r>
      <w:proofErr w:type="gramEnd"/>
      <w:r w:rsidRPr="00E807B2">
        <w:rPr>
          <w:rFonts w:ascii="Courier" w:hAnsi="Courier" w:cs="Courier"/>
          <w:sz w:val="20"/>
          <w:szCs w:val="20"/>
        </w:rPr>
        <w:t>:</w:t>
      </w:r>
    </w:p>
    <w:p w:rsidR="00E536DC" w:rsidRPr="00E807B2" w:rsidRDefault="00E536DC" w:rsidP="00E536DC">
      <w:r w:rsidRPr="00E807B2">
        <w:br w:type="page"/>
      </w:r>
    </w:p>
    <w:p w:rsidR="00E5006B" w:rsidRDefault="00E5006B" w:rsidP="00E5006B">
      <w:pPr>
        <w:pStyle w:val="1"/>
      </w:pPr>
      <w:bookmarkStart w:id="94" w:name="_Toc333498669"/>
      <w:r>
        <w:lastRenderedPageBreak/>
        <w:t>Шуточные песни</w:t>
      </w:r>
      <w:bookmarkEnd w:id="94"/>
    </w:p>
    <w:p w:rsidR="000B6EC8" w:rsidRDefault="000B6EC8" w:rsidP="00E5006B">
      <w:pPr>
        <w:pStyle w:val="2"/>
        <w:rPr>
          <w:lang w:val="en-US"/>
        </w:rPr>
      </w:pPr>
      <w:bookmarkStart w:id="95" w:name="_Toc333498670"/>
      <w:proofErr w:type="gramStart"/>
      <w:r w:rsidRPr="007E5C46">
        <w:rPr>
          <w:lang w:val="en-US"/>
        </w:rPr>
        <w:t>Status</w:t>
      </w:r>
      <w:r w:rsidRPr="00B8462E">
        <w:rPr>
          <w:lang w:val="en-US"/>
        </w:rPr>
        <w:t xml:space="preserve"> </w:t>
      </w:r>
      <w:r w:rsidRPr="007E5C46">
        <w:rPr>
          <w:lang w:val="en-US"/>
        </w:rPr>
        <w:t>Quo</w:t>
      </w:r>
      <w:r w:rsidRPr="00B8462E">
        <w:rPr>
          <w:lang w:val="en-US"/>
        </w:rPr>
        <w:t>.</w:t>
      </w:r>
      <w:proofErr w:type="gramEnd"/>
      <w:r w:rsidRPr="00B8462E">
        <w:rPr>
          <w:lang w:val="en-US"/>
        </w:rPr>
        <w:t xml:space="preserve"> </w:t>
      </w:r>
      <w:r w:rsidRPr="007E5C46">
        <w:rPr>
          <w:lang w:val="en-US"/>
        </w:rPr>
        <w:t xml:space="preserve">"You're In </w:t>
      </w:r>
      <w:proofErr w:type="gramStart"/>
      <w:r w:rsidRPr="007E5C46">
        <w:rPr>
          <w:lang w:val="en-US"/>
        </w:rPr>
        <w:t>The</w:t>
      </w:r>
      <w:proofErr w:type="gramEnd"/>
      <w:r w:rsidRPr="007E5C46">
        <w:rPr>
          <w:lang w:val="en-US"/>
        </w:rPr>
        <w:t xml:space="preserve"> Army Now"</w:t>
      </w:r>
      <w:bookmarkEnd w:id="95"/>
    </w:p>
    <w:p w:rsidR="000B6EC8" w:rsidRPr="00E5313E" w:rsidRDefault="000B6EC8" w:rsidP="00E5313E">
      <w:pPr>
        <w:rPr>
          <w:lang w:val="en-US" w:eastAsia="ru-RU"/>
        </w:rPr>
      </w:pPr>
    </w:p>
    <w:p w:rsidR="000B6EC8" w:rsidRPr="00086E6E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1. Em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Кроссовки модные я снял с ноги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d"/>
      </w:pPr>
      <w:r>
        <w:t>И застучали гомко сапоги</w:t>
      </w:r>
    </w:p>
    <w:p w:rsidR="000B6EC8" w:rsidRPr="00086E6E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Am</w:t>
      </w:r>
    </w:p>
    <w:p w:rsidR="000B6EC8" w:rsidRDefault="000B6EC8" w:rsidP="00EE161F">
      <w:pPr>
        <w:pStyle w:val="ad"/>
      </w:pPr>
      <w:r>
        <w:t>Российской армии</w:t>
      </w:r>
    </w:p>
    <w:p w:rsidR="000B6EC8" w:rsidRPr="00086E6E" w:rsidRDefault="000B6EC8" w:rsidP="000B6EC8">
      <w:pPr>
        <w:autoSpaceDE w:val="0"/>
        <w:autoSpaceDN w:val="0"/>
        <w:adjustRightInd w:val="0"/>
        <w:spacing w:after="0" w:line="240" w:lineRule="auto"/>
        <w:rPr>
          <w:rStyle w:val="ac"/>
        </w:rPr>
      </w:pPr>
      <w:r w:rsidRPr="00086E6E">
        <w:rPr>
          <w:rStyle w:val="ac"/>
        </w:rPr>
        <w:t>H7 Em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 Российской армии</w:t>
      </w:r>
    </w:p>
    <w:p w:rsidR="000B6EC8" w:rsidRDefault="000B6EC8" w:rsidP="00EE161F">
      <w:pPr>
        <w:pStyle w:val="ad"/>
      </w:pPr>
      <w:r>
        <w:t>Армии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2. </w:t>
      </w:r>
      <w:r w:rsidRPr="00EE161F">
        <w:rPr>
          <w:rStyle w:val="ae"/>
          <w:rFonts w:eastAsiaTheme="minorHAnsi"/>
        </w:rPr>
        <w:t>Свой револьвер сменил на автомат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d"/>
      </w:pPr>
      <w:r>
        <w:t>В мой лексикон вошел армейский мат</w:t>
      </w:r>
    </w:p>
    <w:p w:rsidR="000B6EC8" w:rsidRDefault="000B6EC8" w:rsidP="00EE161F">
      <w:pPr>
        <w:pStyle w:val="ad"/>
      </w:pPr>
      <w:r>
        <w:t>Российской армии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 Российской армии</w:t>
      </w:r>
    </w:p>
    <w:p w:rsidR="000B6EC8" w:rsidRDefault="000B6EC8" w:rsidP="00EE161F">
      <w:pPr>
        <w:pStyle w:val="ad"/>
      </w:pPr>
      <w:r>
        <w:t>Армии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3. </w:t>
      </w:r>
      <w:r w:rsidRPr="00EE161F">
        <w:rPr>
          <w:rStyle w:val="ae"/>
          <w:rFonts w:eastAsiaTheme="minorHAnsi"/>
        </w:rPr>
        <w:t>Моя гитара больше не поет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d"/>
      </w:pPr>
      <w:r>
        <w:t>Моя девчонка больше слез не льет</w:t>
      </w:r>
    </w:p>
    <w:p w:rsidR="000B6EC8" w:rsidRDefault="000B6EC8" w:rsidP="00EE161F">
      <w:pPr>
        <w:pStyle w:val="ad"/>
      </w:pPr>
      <w:r>
        <w:t>Пока я в армии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 Российской армии</w:t>
      </w:r>
    </w:p>
    <w:p w:rsidR="000B6EC8" w:rsidRDefault="000B6EC8" w:rsidP="00EE161F">
      <w:pPr>
        <w:pStyle w:val="ad"/>
      </w:pPr>
      <w:r>
        <w:t>Армии</w:t>
      </w:r>
    </w:p>
    <w:p w:rsidR="000B6EC8" w:rsidRDefault="000B6EC8" w:rsidP="00EE161F">
      <w:pPr>
        <w:pStyle w:val="ad"/>
      </w:pPr>
      <w:r>
        <w:rPr>
          <w:rFonts w:ascii="Courier" w:hAnsi="Courier" w:cs="Courier"/>
        </w:rPr>
        <w:t xml:space="preserve">4. </w:t>
      </w:r>
      <w:r>
        <w:t>Мои друзья на воле пьют вино</w:t>
      </w:r>
    </w:p>
    <w:p w:rsidR="000B6EC8" w:rsidRPr="00EE161F" w:rsidRDefault="000B6EC8" w:rsidP="00EE161F">
      <w:pPr>
        <w:pStyle w:val="ad"/>
        <w:rPr>
          <w:rStyle w:val="ae"/>
        </w:rPr>
      </w:pPr>
      <w:proofErr w:type="gramStart"/>
      <w:r>
        <w:t>Моим</w:t>
      </w:r>
      <w:proofErr w:type="gramEnd"/>
      <w:r>
        <w:t xml:space="preserve"> друзья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поверь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уж все равно</w:t>
      </w:r>
    </w:p>
    <w:p w:rsidR="000B6EC8" w:rsidRDefault="000B6EC8" w:rsidP="00EE161F">
      <w:pPr>
        <w:pStyle w:val="ad"/>
      </w:pPr>
      <w:r>
        <w:t>Пока я в армии</w:t>
      </w:r>
    </w:p>
    <w:p w:rsidR="000B6EC8" w:rsidRPr="00EE161F" w:rsidRDefault="000B6EC8" w:rsidP="000B6EC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 Российской армии</w:t>
      </w:r>
    </w:p>
    <w:p w:rsidR="000B6EC8" w:rsidRDefault="000B6EC8" w:rsidP="00EE161F">
      <w:pPr>
        <w:pStyle w:val="ad"/>
      </w:pPr>
      <w:r>
        <w:t>Армии</w:t>
      </w:r>
    </w:p>
    <w:p w:rsidR="000B6EC8" w:rsidRDefault="000B6EC8" w:rsidP="000B6E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Пройдет два года и сирень зацветет</w:t>
      </w:r>
      <w:r>
        <w:rPr>
          <w:rFonts w:ascii="Courier" w:hAnsi="Courier" w:cs="Courier"/>
          <w:sz w:val="20"/>
          <w:szCs w:val="20"/>
        </w:rPr>
        <w:t>,</w:t>
      </w:r>
    </w:p>
    <w:p w:rsidR="000B6EC8" w:rsidRDefault="000B6EC8" w:rsidP="00EE161F">
      <w:pPr>
        <w:pStyle w:val="ad"/>
      </w:pPr>
      <w:r>
        <w:t>Два года в армии ЕБИСЬ оно в рот</w:t>
      </w:r>
    </w:p>
    <w:p w:rsidR="000B6EC8" w:rsidRDefault="000B6EC8" w:rsidP="00EE161F">
      <w:pPr>
        <w:pStyle w:val="ad"/>
      </w:pPr>
      <w:r>
        <w:t>Два года в армии</w:t>
      </w:r>
    </w:p>
    <w:p w:rsidR="000B6EC8" w:rsidRDefault="000B6EC8" w:rsidP="00EE161F">
      <w:pPr>
        <w:pStyle w:val="ad"/>
      </w:pPr>
      <w:r w:rsidRPr="00EE161F">
        <w:t>О</w:t>
      </w:r>
      <w:r>
        <w:rPr>
          <w:rFonts w:ascii="Courier" w:hAnsi="Courier" w:cs="Courier"/>
        </w:rPr>
        <w:t>-</w:t>
      </w:r>
      <w:r w:rsidRPr="00EE161F">
        <w:t>у</w:t>
      </w:r>
      <w:r>
        <w:rPr>
          <w:rFonts w:ascii="Courier" w:hAnsi="Courier" w:cs="Courier"/>
        </w:rPr>
        <w:t>-</w:t>
      </w:r>
      <w:r>
        <w:t>о Российской армии</w:t>
      </w:r>
    </w:p>
    <w:p w:rsidR="000B6EC8" w:rsidRPr="007E5C46" w:rsidRDefault="000B6EC8" w:rsidP="00EE161F">
      <w:pPr>
        <w:pStyle w:val="ad"/>
      </w:pPr>
      <w:r>
        <w:t>Армии</w:t>
      </w:r>
    </w:p>
    <w:p w:rsidR="00E5313E" w:rsidRPr="00086E6E" w:rsidRDefault="00E5313E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E5313E" w:rsidRPr="00086E6E" w:rsidRDefault="00E5313E" w:rsidP="00086E6E">
      <w:pPr>
        <w:pStyle w:val="2"/>
        <w:rPr>
          <w:b w:val="0"/>
          <w:bCs w:val="0"/>
        </w:rPr>
      </w:pPr>
      <w:bookmarkStart w:id="96" w:name="_Toc333498671"/>
      <w:r w:rsidRPr="00086E6E">
        <w:lastRenderedPageBreak/>
        <w:t>Бременские алконавты</w:t>
      </w:r>
      <w:bookmarkEnd w:id="96"/>
    </w:p>
    <w:p w:rsidR="00E5313E" w:rsidRPr="00086E6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Em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Ничего на свете лучше не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ту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 C Em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Чем распить втроем бутылку э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э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ту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Am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Тем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кто дружен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не страшны тревоги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 C Am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Мы зайдем пить пиво по доро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ге</w:t>
      </w:r>
      <w:r>
        <w:rPr>
          <w:rFonts w:ascii="Courier" w:hAnsi="Courier" w:cs="Courier"/>
          <w:sz w:val="20"/>
          <w:szCs w:val="20"/>
        </w:rPr>
        <w:t xml:space="preserve">.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E5313E" w:rsidRDefault="00E5313E" w:rsidP="00EE161F">
      <w:pPr>
        <w:pStyle w:val="ad"/>
      </w:pPr>
      <w:r w:rsidRPr="00EE161F">
        <w:t>Пр</w:t>
      </w:r>
      <w:r>
        <w:rPr>
          <w:rFonts w:ascii="Courier" w:hAnsi="Courier" w:cs="Courier"/>
        </w:rPr>
        <w:t xml:space="preserve">.: </w:t>
      </w:r>
      <w:r w:rsidRPr="00EE161F">
        <w:t>Ла</w:t>
      </w:r>
      <w:r>
        <w:rPr>
          <w:rFonts w:ascii="Courier" w:hAnsi="Courier" w:cs="Courier"/>
        </w:rPr>
        <w:t>-</w:t>
      </w:r>
      <w:r w:rsidRPr="00EE161F">
        <w:t>ла</w:t>
      </w:r>
      <w:r>
        <w:rPr>
          <w:rFonts w:ascii="Courier" w:hAnsi="Courier" w:cs="Courier"/>
        </w:rPr>
        <w:t>-</w:t>
      </w:r>
      <w:r w:rsidRPr="00EE161F">
        <w:t>ла ла</w:t>
      </w:r>
      <w:r>
        <w:rPr>
          <w:rFonts w:ascii="Courier" w:hAnsi="Courier" w:cs="Courier"/>
        </w:rPr>
        <w:t>-</w:t>
      </w:r>
      <w:r w:rsidRPr="00EE161F">
        <w:t>ла</w:t>
      </w:r>
      <w:r>
        <w:rPr>
          <w:rFonts w:ascii="Courier" w:hAnsi="Courier" w:cs="Courier"/>
        </w:rPr>
        <w:t>-</w:t>
      </w:r>
      <w:r>
        <w:t>ла</w:t>
      </w:r>
    </w:p>
    <w:p w:rsidR="00E5313E" w:rsidRDefault="00E5313E" w:rsidP="00EE161F">
      <w:pPr>
        <w:pStyle w:val="ad"/>
        <w:rPr>
          <w:rFonts w:ascii="Courier" w:hAnsi="Courier" w:cs="Courier"/>
        </w:rPr>
      </w:pPr>
      <w:r>
        <w:t>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ла 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ла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 xml:space="preserve">ла е </w:t>
      </w:r>
      <w:proofErr w:type="gramStart"/>
      <w:r w:rsidRPr="00EE161F">
        <w:rPr>
          <w:rStyle w:val="ae"/>
        </w:rPr>
        <w:t>е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е</w:t>
      </w:r>
      <w:proofErr w:type="gramEnd"/>
      <w:r w:rsidRPr="00EE161F">
        <w:rPr>
          <w:rStyle w:val="ae"/>
        </w:rPr>
        <w:t xml:space="preserve"> е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е</w:t>
      </w:r>
      <w:r>
        <w:rPr>
          <w:rFonts w:ascii="Courier" w:hAnsi="Courier" w:cs="Courier"/>
        </w:rPr>
        <w:t>!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Наш ковер </w:t>
      </w:r>
      <w:r>
        <w:rPr>
          <w:rFonts w:ascii="Courier" w:hAnsi="Courier" w:cs="Courier"/>
          <w:sz w:val="20"/>
          <w:szCs w:val="20"/>
        </w:rPr>
        <w:t xml:space="preserve">- </w:t>
      </w:r>
      <w:proofErr w:type="gramStart"/>
      <w:r w:rsidRPr="00EE161F">
        <w:rPr>
          <w:rStyle w:val="ae"/>
          <w:rFonts w:eastAsiaTheme="minorHAnsi"/>
        </w:rPr>
        <w:t>цветочная</w:t>
      </w:r>
      <w:proofErr w:type="gramEnd"/>
      <w:r w:rsidRPr="00EE161F">
        <w:rPr>
          <w:rStyle w:val="ae"/>
          <w:rFonts w:eastAsiaTheme="minorHAnsi"/>
        </w:rPr>
        <w:t xml:space="preserve"> поля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Наши стены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грани у стака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Наша крыша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 xml:space="preserve">по </w:t>
      </w:r>
      <w:r>
        <w:rPr>
          <w:rFonts w:ascii="Courier" w:hAnsi="Courier" w:cs="Courier"/>
          <w:sz w:val="20"/>
          <w:szCs w:val="20"/>
        </w:rPr>
        <w:t xml:space="preserve">700 </w:t>
      </w:r>
      <w:r w:rsidRPr="00EE161F">
        <w:rPr>
          <w:rStyle w:val="ae"/>
          <w:rFonts w:eastAsiaTheme="minorHAnsi"/>
        </w:rPr>
        <w:t>на братца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Наше счастье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до дому добра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 xml:space="preserve">ться </w:t>
      </w:r>
      <w:r>
        <w:rPr>
          <w:rFonts w:ascii="Courier" w:hAnsi="Courier" w:cs="Courier"/>
          <w:sz w:val="20"/>
          <w:szCs w:val="20"/>
        </w:rPr>
        <w:t xml:space="preserve">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>.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Мы свое призванье не забу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дем</w:t>
      </w:r>
      <w:r>
        <w:rPr>
          <w:rFonts w:ascii="Courier" w:hAnsi="Courier" w:cs="Courier"/>
          <w:sz w:val="20"/>
          <w:szCs w:val="20"/>
        </w:rPr>
        <w:t>: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На троих распить мы раздобу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дем</w:t>
      </w:r>
      <w:r>
        <w:rPr>
          <w:rFonts w:ascii="Courier" w:hAnsi="Courier" w:cs="Courier"/>
          <w:sz w:val="20"/>
          <w:szCs w:val="20"/>
        </w:rPr>
        <w:t>!</w:t>
      </w:r>
    </w:p>
    <w:p w:rsidR="00E5313E" w:rsidRDefault="00E5313E" w:rsidP="00EE161F">
      <w:pPr>
        <w:pStyle w:val="ad"/>
      </w:pPr>
      <w:r>
        <w:t>Нам дворцов заманчивые своды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заменят ВИНО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ПИВО ВО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ДЫ</w:t>
      </w:r>
      <w:r>
        <w:rPr>
          <w:rFonts w:ascii="Courier" w:hAnsi="Courier" w:cs="Courier"/>
          <w:sz w:val="20"/>
          <w:szCs w:val="20"/>
        </w:rPr>
        <w:t xml:space="preserve">! (2 </w:t>
      </w:r>
      <w:r w:rsidRPr="00EE161F">
        <w:rPr>
          <w:rStyle w:val="ae"/>
          <w:rFonts w:eastAsiaTheme="minorHAnsi"/>
        </w:rPr>
        <w:t>раза</w:t>
      </w:r>
      <w:r>
        <w:rPr>
          <w:rFonts w:ascii="Courier" w:hAnsi="Courier" w:cs="Courier"/>
          <w:sz w:val="20"/>
          <w:szCs w:val="20"/>
        </w:rPr>
        <w:t>)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>.</w:t>
      </w:r>
    </w:p>
    <w:p w:rsidR="00E5313E" w:rsidRDefault="00E5313E" w:rsidP="00EE161F">
      <w:pPr>
        <w:pStyle w:val="ad"/>
      </w:pPr>
      <w:r w:rsidRPr="00EE161F">
        <w:t xml:space="preserve">Наш ковер </w:t>
      </w:r>
      <w:r>
        <w:rPr>
          <w:rFonts w:ascii="Courier" w:hAnsi="Courier" w:cs="Courier"/>
        </w:rPr>
        <w:t xml:space="preserve">- </w:t>
      </w:r>
      <w:r>
        <w:t>цветочная поляна</w:t>
      </w:r>
    </w:p>
    <w:p w:rsidR="00E5313E" w:rsidRPr="00EE161F" w:rsidRDefault="00E5313E" w:rsidP="00EE161F">
      <w:pPr>
        <w:pStyle w:val="ad"/>
        <w:rPr>
          <w:rStyle w:val="ae"/>
        </w:rPr>
      </w:pPr>
      <w:r>
        <w:t xml:space="preserve">Наши стены </w:t>
      </w:r>
      <w:r>
        <w:rPr>
          <w:rFonts w:ascii="Courier" w:hAnsi="Courier" w:cs="Courier"/>
        </w:rPr>
        <w:t xml:space="preserve">- </w:t>
      </w:r>
      <w:r w:rsidRPr="00EE161F">
        <w:rPr>
          <w:rStyle w:val="ae"/>
        </w:rPr>
        <w:t>маки</w:t>
      </w:r>
      <w:r>
        <w:rPr>
          <w:rFonts w:ascii="Courier" w:hAnsi="Courier" w:cs="Courier"/>
        </w:rPr>
        <w:t>-</w:t>
      </w:r>
      <w:r w:rsidRPr="00EE161F">
        <w:rPr>
          <w:rStyle w:val="ae"/>
        </w:rPr>
        <w:t>великаны</w:t>
      </w:r>
    </w:p>
    <w:p w:rsidR="00E5313E" w:rsidRDefault="00E5313E" w:rsidP="00EE161F">
      <w:pPr>
        <w:pStyle w:val="ad"/>
      </w:pPr>
      <w:r>
        <w:t>Наша крыша едет год от года</w:t>
      </w:r>
    </w:p>
    <w:p w:rsidR="00E5313E" w:rsidRDefault="00E5313E" w:rsidP="00EE161F">
      <w:pPr>
        <w:pStyle w:val="ad"/>
      </w:pPr>
      <w:r>
        <w:t xml:space="preserve">И в </w:t>
      </w:r>
      <w:proofErr w:type="gramStart"/>
      <w:r>
        <w:t>крезе</w:t>
      </w:r>
      <w:proofErr w:type="gramEnd"/>
      <w:r>
        <w:t xml:space="preserve"> всегда полно народа</w:t>
      </w:r>
    </w:p>
    <w:p w:rsidR="00E5313E" w:rsidRDefault="00E5313E" w:rsidP="00EE161F">
      <w:pPr>
        <w:pStyle w:val="ad"/>
      </w:pPr>
      <w:r>
        <w:t>Мы свое призванье не забудем</w:t>
      </w:r>
    </w:p>
    <w:p w:rsidR="00E5313E" w:rsidRDefault="00E5313E" w:rsidP="00EE161F">
      <w:pPr>
        <w:pStyle w:val="ad"/>
      </w:pPr>
      <w:r>
        <w:t>Смех и радость мы приносим людям</w:t>
      </w:r>
    </w:p>
    <w:p w:rsidR="00E5313E" w:rsidRDefault="00E5313E" w:rsidP="00EE161F">
      <w:pPr>
        <w:pStyle w:val="ad"/>
      </w:pPr>
      <w:r>
        <w:t>Нам дворцов заманчивые стены</w:t>
      </w:r>
    </w:p>
    <w:p w:rsidR="000B6EC8" w:rsidRPr="00086E6E" w:rsidRDefault="00E5313E" w:rsidP="00EE161F">
      <w:pPr>
        <w:pStyle w:val="ad"/>
      </w:pPr>
      <w:r>
        <w:t>Не заменят никогда системы</w:t>
      </w:r>
    </w:p>
    <w:p w:rsidR="00E5313E" w:rsidRPr="00086E6E" w:rsidRDefault="00E5313E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E5313E" w:rsidRPr="00086E6E" w:rsidRDefault="00E5313E" w:rsidP="00086E6E">
      <w:pPr>
        <w:pStyle w:val="2"/>
      </w:pPr>
      <w:bookmarkStart w:id="97" w:name="_Toc333498672"/>
      <w:r w:rsidRPr="00086E6E">
        <w:lastRenderedPageBreak/>
        <w:t>Бременские анашисты</w:t>
      </w:r>
      <w:bookmarkEnd w:id="97"/>
    </w:p>
    <w:p w:rsidR="00E5313E" w:rsidRPr="00086E6E" w:rsidRDefault="00E5313E" w:rsidP="00086E6E">
      <w:pPr>
        <w:rPr>
          <w:lang w:eastAsia="ru-RU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Em</w:t>
      </w:r>
    </w:p>
    <w:p w:rsidR="00E5313E" w:rsidRDefault="00E5313E" w:rsidP="00EE161F">
      <w:pPr>
        <w:pStyle w:val="ad"/>
      </w:pPr>
      <w:r>
        <w:t xml:space="preserve">Ничего на свете лучше </w:t>
      </w:r>
      <w:proofErr w:type="gramStart"/>
      <w:r>
        <w:t>нету</w:t>
      </w:r>
      <w:proofErr w:type="gramEnd"/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G/Dm/G</w:t>
      </w:r>
    </w:p>
    <w:p w:rsidR="00E5313E" w:rsidRDefault="00E5313E" w:rsidP="00EE161F">
      <w:pPr>
        <w:pStyle w:val="ad"/>
      </w:pPr>
      <w:r>
        <w:t>Анашой забитой сигареты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Em Am</w:t>
      </w:r>
    </w:p>
    <w:p w:rsidR="00E5313E" w:rsidRPr="00EE161F" w:rsidRDefault="00E5313E" w:rsidP="00E5313E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Тем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кто дунул не сташны тревоги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 C Am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нужны на венах нам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e"/>
          <w:rFonts w:eastAsiaTheme="minorHAnsi"/>
        </w:rPr>
        <w:t>дороги</w:t>
      </w:r>
      <w:r>
        <w:rPr>
          <w:rFonts w:ascii="Courier" w:hAnsi="Courier" w:cs="Courier"/>
          <w:sz w:val="20"/>
          <w:szCs w:val="20"/>
        </w:rPr>
        <w:t>"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G/Dm/G C</w:t>
      </w:r>
    </w:p>
    <w:p w:rsidR="00E5313E" w:rsidRPr="00086E6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нужны на венах нам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e"/>
          <w:rFonts w:eastAsiaTheme="minorHAnsi"/>
        </w:rPr>
        <w:t>дороги</w:t>
      </w:r>
      <w:r>
        <w:rPr>
          <w:rFonts w:ascii="Courier" w:hAnsi="Courier" w:cs="Courier"/>
          <w:sz w:val="20"/>
          <w:szCs w:val="20"/>
        </w:rPr>
        <w:t>"</w:t>
      </w:r>
    </w:p>
    <w:p w:rsidR="000E22BD" w:rsidRPr="007E5C46" w:rsidRDefault="000E22BD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Наш ковер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цветочная поляна</w:t>
      </w:r>
      <w:r>
        <w:rPr>
          <w:rFonts w:ascii="Courier" w:hAnsi="Courier" w:cs="Courier"/>
          <w:sz w:val="20"/>
          <w:szCs w:val="20"/>
        </w:rPr>
        <w:t>,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А в кармане папироса с планом</w:t>
      </w:r>
      <w:r>
        <w:rPr>
          <w:rFonts w:ascii="Courier" w:hAnsi="Courier" w:cs="Courier"/>
          <w:sz w:val="20"/>
          <w:szCs w:val="20"/>
        </w:rPr>
        <w:t>.</w:t>
      </w:r>
    </w:p>
    <w:p w:rsidR="00E5313E" w:rsidRDefault="00E5313E" w:rsidP="00EE161F">
      <w:pPr>
        <w:pStyle w:val="ad"/>
      </w:pPr>
      <w:r>
        <w:t>На троих курить ее мы будем</w:t>
      </w: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Смех и радость план приносит людям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E5313E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5313E" w:rsidRDefault="00E5313E" w:rsidP="00E5313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гоните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мы не наркоманы</w:t>
      </w:r>
      <w:r>
        <w:rPr>
          <w:rFonts w:ascii="Courier" w:hAnsi="Courier" w:cs="Courier"/>
          <w:sz w:val="20"/>
          <w:szCs w:val="20"/>
        </w:rPr>
        <w:t>.</w:t>
      </w:r>
    </w:p>
    <w:p w:rsidR="00E5313E" w:rsidRDefault="00E5313E" w:rsidP="00EE161F">
      <w:pPr>
        <w:pStyle w:val="ad"/>
      </w:pPr>
      <w:r>
        <w:t xml:space="preserve">Просто </w:t>
      </w:r>
      <w:proofErr w:type="gramStart"/>
      <w:r>
        <w:t>любим</w:t>
      </w:r>
      <w:proofErr w:type="gramEnd"/>
      <w:r>
        <w:t xml:space="preserve"> чтоб слетала плавно</w:t>
      </w:r>
    </w:p>
    <w:p w:rsidR="00E5313E" w:rsidRDefault="00E5313E" w:rsidP="00EE161F">
      <w:pPr>
        <w:pStyle w:val="ad"/>
      </w:pPr>
      <w:r>
        <w:t>Наша крыша в небо голубое</w:t>
      </w:r>
    </w:p>
    <w:p w:rsidR="00E5313E" w:rsidRDefault="00E5313E" w:rsidP="00E5313E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Наше счастье жить под анашою</w:t>
      </w:r>
      <w:r>
        <w:rPr>
          <w:rFonts w:ascii="Courier" w:hAnsi="Courier" w:cs="Courier"/>
          <w:sz w:val="20"/>
          <w:szCs w:val="20"/>
        </w:rPr>
        <w:t>.</w:t>
      </w:r>
    </w:p>
    <w:p w:rsidR="00E5313E" w:rsidRDefault="00E5313E">
      <w:r>
        <w:br w:type="page"/>
      </w:r>
    </w:p>
    <w:p w:rsidR="000E22BD" w:rsidRPr="00086E6E" w:rsidRDefault="000E22BD" w:rsidP="00086E6E">
      <w:pPr>
        <w:pStyle w:val="2"/>
      </w:pPr>
      <w:bookmarkStart w:id="98" w:name="_Toc333498673"/>
      <w:r w:rsidRPr="00086E6E">
        <w:lastRenderedPageBreak/>
        <w:t>Ваше Благородие</w:t>
      </w:r>
      <w:bookmarkEnd w:id="98"/>
    </w:p>
    <w:p w:rsidR="000E22BD" w:rsidRPr="00086E6E" w:rsidRDefault="000E22BD" w:rsidP="00086E6E">
      <w:pPr>
        <w:rPr>
          <w:lang w:eastAsia="ru-RU"/>
        </w:rPr>
      </w:pP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E7 Am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Ваше благородие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госпожа Заметка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G C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Для кого фригидна ты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 кому нимфетка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 C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Девять строчек в номер</w:t>
      </w:r>
      <w:proofErr w:type="gramStart"/>
      <w:r>
        <w:rPr>
          <w:rFonts w:ascii="Courier" w:hAnsi="Courier" w:cs="Courier"/>
          <w:sz w:val="20"/>
          <w:szCs w:val="20"/>
        </w:rPr>
        <w:t>,</w:t>
      </w:r>
      <w:r w:rsidRPr="00EE161F">
        <w:rPr>
          <w:rStyle w:val="ae"/>
          <w:rFonts w:eastAsiaTheme="minorHAnsi"/>
        </w:rPr>
        <w:t>т</w:t>
      </w:r>
      <w:proofErr w:type="gramEnd"/>
      <w:r w:rsidRPr="00EE161F">
        <w:rPr>
          <w:rStyle w:val="ae"/>
          <w:rFonts w:eastAsiaTheme="minorHAnsi"/>
        </w:rPr>
        <w:t>екст мой неказист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Am E7 F (Am)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везет мне в сексе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0E22BD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Ваше благородие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госпожа Страница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Здесь все место занято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мне уж не пробиться</w:t>
      </w:r>
      <w:r>
        <w:rPr>
          <w:rFonts w:ascii="Courier" w:hAnsi="Courier" w:cs="Courier"/>
          <w:sz w:val="20"/>
          <w:szCs w:val="20"/>
        </w:rPr>
        <w:t>.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Девять двоек за год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препод наш садист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везет в учебе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0E22BD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0E22BD" w:rsidRDefault="000E22BD" w:rsidP="00EE161F">
      <w:pPr>
        <w:pStyle w:val="ad"/>
      </w:pPr>
      <w:r w:rsidRPr="00EE161F">
        <w:t>Ваше благородие</w:t>
      </w:r>
      <w:r>
        <w:rPr>
          <w:rFonts w:ascii="Courier" w:hAnsi="Courier" w:cs="Courier"/>
        </w:rPr>
        <w:t xml:space="preserve">, </w:t>
      </w:r>
      <w:r>
        <w:t>госпожа Газета</w:t>
      </w:r>
    </w:p>
    <w:p w:rsidR="000E22BD" w:rsidRDefault="000E22BD" w:rsidP="00EE161F">
      <w:pPr>
        <w:pStyle w:val="ad"/>
        <w:rPr>
          <w:rFonts w:ascii="Courier" w:hAnsi="Courier" w:cs="Courier"/>
        </w:rPr>
      </w:pPr>
      <w:r>
        <w:t xml:space="preserve">Я </w:t>
      </w:r>
      <w:proofErr w:type="gramStart"/>
      <w:r>
        <w:t>пришел сюда писать так дайте</w:t>
      </w:r>
      <w:proofErr w:type="gramEnd"/>
      <w:r>
        <w:t xml:space="preserve"> ж сигарету</w:t>
      </w:r>
      <w:r>
        <w:rPr>
          <w:rFonts w:ascii="Courier" w:hAnsi="Courier" w:cs="Courier"/>
        </w:rPr>
        <w:t>.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Гонорар две сотни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 я пофигист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Пусть мне платят мало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0E22BD" w:rsidRPr="00086E6E" w:rsidRDefault="000E22BD" w:rsidP="000E22BD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Ваше благородие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господин Читатель</w:t>
      </w:r>
      <w:r>
        <w:rPr>
          <w:rFonts w:ascii="Courier" w:hAnsi="Courier" w:cs="Courier"/>
          <w:sz w:val="20"/>
          <w:szCs w:val="20"/>
        </w:rPr>
        <w:t>,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суди ж меня ты строго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я ведь не писатель</w:t>
      </w:r>
      <w:r>
        <w:rPr>
          <w:rFonts w:ascii="Courier" w:hAnsi="Courier" w:cs="Courier"/>
          <w:sz w:val="20"/>
          <w:szCs w:val="20"/>
        </w:rPr>
        <w:t>.</w:t>
      </w:r>
    </w:p>
    <w:p w:rsidR="000E22BD" w:rsidRDefault="000E22BD" w:rsidP="000E22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Не пугай расправой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товарищ коммунист</w:t>
      </w:r>
      <w:r>
        <w:rPr>
          <w:rFonts w:ascii="Courier" w:hAnsi="Courier" w:cs="Courier"/>
          <w:sz w:val="20"/>
          <w:szCs w:val="20"/>
        </w:rPr>
        <w:t>.</w:t>
      </w:r>
    </w:p>
    <w:p w:rsidR="00E5313E" w:rsidRPr="00086E6E" w:rsidRDefault="000E22BD" w:rsidP="000E22BD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Пусть меня зарежут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буду журналист</w:t>
      </w:r>
      <w:r>
        <w:rPr>
          <w:rFonts w:ascii="Courier" w:hAnsi="Courier" w:cs="Courier"/>
          <w:sz w:val="20"/>
          <w:szCs w:val="20"/>
        </w:rPr>
        <w:t>.</w:t>
      </w:r>
    </w:p>
    <w:p w:rsidR="0074271B" w:rsidRPr="00086E6E" w:rsidRDefault="0074271B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74271B" w:rsidRPr="00086E6E" w:rsidRDefault="0074271B" w:rsidP="00086E6E">
      <w:pPr>
        <w:pStyle w:val="2"/>
      </w:pPr>
      <w:bookmarkStart w:id="99" w:name="_Toc333498674"/>
      <w:r w:rsidRPr="00086E6E">
        <w:lastRenderedPageBreak/>
        <w:t>Високосный Год. "Лучшая песня о любви"</w:t>
      </w:r>
      <w:bookmarkEnd w:id="99"/>
    </w:p>
    <w:p w:rsidR="0074271B" w:rsidRPr="00086E6E" w:rsidRDefault="0074271B" w:rsidP="00086E6E">
      <w:pPr>
        <w:rPr>
          <w:lang w:eastAsia="ru-RU"/>
        </w:rPr>
      </w:pPr>
    </w:p>
    <w:p w:rsidR="0074271B" w:rsidRDefault="0074271B" w:rsidP="00742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Dm</w:t>
      </w:r>
    </w:p>
    <w:p w:rsidR="0074271B" w:rsidRPr="00EE161F" w:rsidRDefault="0074271B" w:rsidP="0074271B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Так вот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теперь сиди и слушай</w:t>
      </w:r>
    </w:p>
    <w:p w:rsidR="0074271B" w:rsidRDefault="0074271B" w:rsidP="00742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 Am</w:t>
      </w:r>
    </w:p>
    <w:p w:rsidR="0074271B" w:rsidRDefault="0074271B" w:rsidP="00EE161F">
      <w:pPr>
        <w:pStyle w:val="ad"/>
      </w:pPr>
      <w:r>
        <w:t>Старинный миф морской</w:t>
      </w:r>
    </w:p>
    <w:p w:rsidR="0074271B" w:rsidRDefault="0074271B" w:rsidP="00742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Dm</w:t>
      </w:r>
    </w:p>
    <w:p w:rsidR="0074271B" w:rsidRDefault="0074271B" w:rsidP="00EE161F">
      <w:pPr>
        <w:pStyle w:val="ad"/>
      </w:pPr>
      <w:r>
        <w:t>Запал однажды боцман в душу</w:t>
      </w:r>
    </w:p>
    <w:p w:rsidR="0074271B" w:rsidRDefault="0074271B" w:rsidP="00742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E</w:t>
      </w:r>
    </w:p>
    <w:p w:rsidR="0074271B" w:rsidRDefault="0074271B" w:rsidP="00EE161F">
      <w:pPr>
        <w:pStyle w:val="ad"/>
      </w:pPr>
      <w:r>
        <w:t>Русалочке молодой</w:t>
      </w:r>
    </w:p>
    <w:p w:rsidR="0074271B" w:rsidRDefault="0074271B" w:rsidP="00742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Am</w:t>
      </w:r>
    </w:p>
    <w:p w:rsidR="0074271B" w:rsidRDefault="0074271B" w:rsidP="00EE161F">
      <w:pPr>
        <w:pStyle w:val="ad"/>
      </w:pPr>
      <w:r>
        <w:t>Она была полна любви и грации</w:t>
      </w:r>
    </w:p>
    <w:p w:rsidR="0074271B" w:rsidRDefault="0074271B" w:rsidP="00742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Am</w:t>
      </w:r>
    </w:p>
    <w:p w:rsidR="0074271B" w:rsidRDefault="0074271B" w:rsidP="00EE161F">
      <w:pPr>
        <w:pStyle w:val="ad"/>
      </w:pPr>
      <w:r>
        <w:t>Когда он мимо плыл на катере</w:t>
      </w:r>
    </w:p>
    <w:p w:rsidR="0074271B" w:rsidRDefault="0074271B" w:rsidP="00742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Am</w:t>
      </w:r>
    </w:p>
    <w:p w:rsidR="0074271B" w:rsidRDefault="0074271B" w:rsidP="00EE161F">
      <w:pPr>
        <w:pStyle w:val="ad"/>
      </w:pPr>
      <w:r>
        <w:t>Но он считал ее галлюцинацией</w:t>
      </w:r>
    </w:p>
    <w:p w:rsidR="0074271B" w:rsidRDefault="0074271B" w:rsidP="00742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E Am</w:t>
      </w:r>
    </w:p>
    <w:p w:rsidR="0074271B" w:rsidRDefault="0074271B" w:rsidP="00EE161F">
      <w:pPr>
        <w:pStyle w:val="ad"/>
      </w:pPr>
      <w:r>
        <w:t>И посылал ее по матери</w:t>
      </w:r>
    </w:p>
    <w:p w:rsidR="0074271B" w:rsidRPr="00086E6E" w:rsidRDefault="0074271B" w:rsidP="0074271B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74271B" w:rsidRDefault="0074271B" w:rsidP="00EE161F">
      <w:pPr>
        <w:pStyle w:val="ad"/>
      </w:pPr>
      <w:r>
        <w:t>Так его глючило лет пять</w:t>
      </w:r>
    </w:p>
    <w:p w:rsidR="0074271B" w:rsidRDefault="0074271B" w:rsidP="00EE161F">
      <w:pPr>
        <w:pStyle w:val="ad"/>
      </w:pPr>
      <w:r>
        <w:t>Тут и апостол может спиться</w:t>
      </w:r>
    </w:p>
    <w:p w:rsidR="0074271B" w:rsidRDefault="0074271B" w:rsidP="007427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Весь экипаж не мог понять</w:t>
      </w:r>
      <w:r>
        <w:rPr>
          <w:rFonts w:ascii="Courier" w:hAnsi="Courier" w:cs="Courier"/>
          <w:sz w:val="20"/>
          <w:szCs w:val="20"/>
        </w:rPr>
        <w:t>,</w:t>
      </w:r>
    </w:p>
    <w:p w:rsidR="0074271B" w:rsidRDefault="0074271B" w:rsidP="00EE161F">
      <w:pPr>
        <w:pStyle w:val="ad"/>
      </w:pPr>
      <w:r>
        <w:t>Зачем Михалыч постоянно матерится</w:t>
      </w:r>
    </w:p>
    <w:p w:rsidR="0074271B" w:rsidRDefault="0074271B" w:rsidP="00EE161F">
      <w:pPr>
        <w:pStyle w:val="ad"/>
      </w:pPr>
      <w:r w:rsidRPr="00EE161F">
        <w:t>Бывало</w:t>
      </w:r>
      <w:r>
        <w:rPr>
          <w:rFonts w:ascii="Courier" w:hAnsi="Courier" w:cs="Courier"/>
        </w:rPr>
        <w:t xml:space="preserve">, </w:t>
      </w:r>
      <w:r w:rsidRPr="00EE161F">
        <w:t>знаете ли</w:t>
      </w:r>
      <w:r>
        <w:rPr>
          <w:rFonts w:ascii="Courier" w:hAnsi="Courier" w:cs="Courier"/>
        </w:rPr>
        <w:t xml:space="preserve">, </w:t>
      </w:r>
      <w:r>
        <w:t>сядет на причал</w:t>
      </w:r>
    </w:p>
    <w:p w:rsidR="0074271B" w:rsidRPr="00EE161F" w:rsidRDefault="0074271B" w:rsidP="00EE161F">
      <w:pPr>
        <w:pStyle w:val="ad"/>
        <w:rPr>
          <w:rStyle w:val="ae"/>
        </w:rPr>
      </w:pPr>
      <w:r>
        <w:t>И кроет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кроет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кроет ее ругательно</w:t>
      </w:r>
    </w:p>
    <w:p w:rsidR="0074271B" w:rsidRDefault="0074271B" w:rsidP="00EE161F">
      <w:pPr>
        <w:pStyle w:val="ad"/>
      </w:pPr>
      <w:r>
        <w:t>И вот однажды с бодуна концы отдал</w:t>
      </w:r>
    </w:p>
    <w:p w:rsidR="0074271B" w:rsidRDefault="0074271B" w:rsidP="00EE161F">
      <w:pPr>
        <w:pStyle w:val="ad"/>
      </w:pPr>
      <w:r>
        <w:t xml:space="preserve">В последний </w:t>
      </w:r>
      <w:proofErr w:type="gramStart"/>
      <w:r>
        <w:t>раз</w:t>
      </w:r>
      <w:proofErr w:type="gramEnd"/>
      <w:r>
        <w:t xml:space="preserve"> послав по матери</w:t>
      </w:r>
    </w:p>
    <w:p w:rsidR="0074271B" w:rsidRPr="00086E6E" w:rsidRDefault="0074271B" w:rsidP="0074271B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74271B" w:rsidRPr="00EE161F" w:rsidRDefault="0074271B" w:rsidP="0074271B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Прошло лет пять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 может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шесть</w:t>
      </w:r>
    </w:p>
    <w:p w:rsidR="0074271B" w:rsidRDefault="0074271B" w:rsidP="00EE161F">
      <w:pPr>
        <w:pStyle w:val="ad"/>
      </w:pPr>
      <w:r>
        <w:t>Но не утешилась русалка</w:t>
      </w:r>
    </w:p>
    <w:p w:rsidR="0074271B" w:rsidRDefault="0074271B" w:rsidP="00EE161F">
      <w:pPr>
        <w:pStyle w:val="ad"/>
      </w:pPr>
      <w:r>
        <w:t xml:space="preserve">Однажды влезла </w:t>
      </w:r>
      <w:proofErr w:type="gramStart"/>
      <w:r>
        <w:t>сдуру</w:t>
      </w:r>
      <w:proofErr w:type="gramEnd"/>
      <w:r>
        <w:t xml:space="preserve"> в сеть</w:t>
      </w:r>
    </w:p>
    <w:p w:rsidR="0074271B" w:rsidRDefault="0074271B" w:rsidP="00EE161F">
      <w:pPr>
        <w:pStyle w:val="ad"/>
      </w:pPr>
      <w:r>
        <w:t>Закончив жизнь в консервной банке</w:t>
      </w:r>
    </w:p>
    <w:p w:rsidR="0074271B" w:rsidRDefault="0074271B" w:rsidP="00EE161F">
      <w:pPr>
        <w:pStyle w:val="ad"/>
      </w:pPr>
      <w:r>
        <w:t>И с тех времен на берегу порой ночной</w:t>
      </w:r>
    </w:p>
    <w:p w:rsidR="0074271B" w:rsidRPr="00EE161F" w:rsidRDefault="0074271B" w:rsidP="0074271B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Постой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прислушайся внимательно</w:t>
      </w:r>
    </w:p>
    <w:p w:rsidR="0074271B" w:rsidRDefault="0074271B" w:rsidP="00EE161F">
      <w:pPr>
        <w:pStyle w:val="ad"/>
      </w:pPr>
      <w:r>
        <w:t>Тихонько медленный и ласковый прибой</w:t>
      </w:r>
    </w:p>
    <w:p w:rsidR="0074271B" w:rsidRDefault="0074271B" w:rsidP="00EE161F">
      <w:pPr>
        <w:pStyle w:val="ad"/>
      </w:pPr>
      <w:r>
        <w:t>Шлет отдыхающих по матери</w:t>
      </w:r>
    </w:p>
    <w:p w:rsidR="0074271B" w:rsidRPr="00086E6E" w:rsidRDefault="0074271B" w:rsidP="0074271B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74271B" w:rsidRDefault="0074271B" w:rsidP="00EE161F">
      <w:pPr>
        <w:pStyle w:val="ad"/>
      </w:pPr>
      <w:r w:rsidRPr="00EE161F">
        <w:t>Какая</w:t>
      </w:r>
      <w:r>
        <w:rPr>
          <w:rFonts w:ascii="Courier" w:hAnsi="Courier" w:cs="Courier"/>
        </w:rPr>
        <w:t xml:space="preserve">, </w:t>
      </w:r>
      <w:r w:rsidRPr="00EE161F">
        <w:t>в сущности</w:t>
      </w:r>
      <w:r>
        <w:rPr>
          <w:rFonts w:ascii="Courier" w:hAnsi="Courier" w:cs="Courier"/>
        </w:rPr>
        <w:t xml:space="preserve">, </w:t>
      </w:r>
      <w:r>
        <w:t>смешная вышла жизнь</w:t>
      </w:r>
    </w:p>
    <w:p w:rsidR="0074271B" w:rsidRDefault="0074271B" w:rsidP="00EE161F">
      <w:pPr>
        <w:pStyle w:val="ad"/>
      </w:pPr>
      <w:r>
        <w:t>Хотя</w:t>
      </w:r>
      <w:r>
        <w:rPr>
          <w:rFonts w:ascii="Courier" w:hAnsi="Courier" w:cs="Courier"/>
        </w:rPr>
        <w:t xml:space="preserve">, </w:t>
      </w:r>
      <w:r w:rsidRPr="00EE161F">
        <w:t>наверно</w:t>
      </w:r>
      <w:r>
        <w:rPr>
          <w:rFonts w:ascii="Courier" w:hAnsi="Courier" w:cs="Courier"/>
        </w:rPr>
        <w:t xml:space="preserve">, </w:t>
      </w:r>
      <w:r>
        <w:t>занимательно</w:t>
      </w:r>
    </w:p>
    <w:p w:rsidR="0074271B" w:rsidRDefault="0074271B" w:rsidP="00EE161F">
      <w:pPr>
        <w:pStyle w:val="ad"/>
      </w:pPr>
      <w:r>
        <w:t>На тучке сидя</w:t>
      </w:r>
      <w:r>
        <w:rPr>
          <w:rFonts w:ascii="Courier" w:hAnsi="Courier" w:cs="Courier"/>
        </w:rPr>
        <w:t xml:space="preserve">, </w:t>
      </w:r>
      <w:r>
        <w:t>хвост и ноги свесив вниз</w:t>
      </w:r>
    </w:p>
    <w:p w:rsidR="0074271B" w:rsidRPr="00086E6E" w:rsidRDefault="0074271B" w:rsidP="00EE161F">
      <w:pPr>
        <w:pStyle w:val="ad"/>
      </w:pPr>
      <w:r>
        <w:t>Друг друга посылать по матери</w:t>
      </w:r>
    </w:p>
    <w:p w:rsidR="001A2634" w:rsidRPr="00086E6E" w:rsidRDefault="001A2634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1A2634" w:rsidRPr="00086E6E" w:rsidRDefault="001A2634" w:rsidP="00086E6E">
      <w:pPr>
        <w:pStyle w:val="2"/>
      </w:pPr>
      <w:bookmarkStart w:id="100" w:name="_Toc333498675"/>
      <w:r w:rsidRPr="00086E6E">
        <w:lastRenderedPageBreak/>
        <w:t>ДДТ</w:t>
      </w:r>
      <w:proofErr w:type="gramStart"/>
      <w:r w:rsidRPr="00086E6E">
        <w:t>."</w:t>
      </w:r>
      <w:proofErr w:type="gramEnd"/>
      <w:r w:rsidRPr="00086E6E">
        <w:t>Дождь", аккорды (</w:t>
      </w:r>
      <w:r>
        <w:rPr>
          <w:lang w:val="en-US"/>
        </w:rPr>
        <w:t>DOS</w:t>
      </w:r>
      <w:r w:rsidRPr="00086E6E">
        <w:t>)</w:t>
      </w:r>
      <w:bookmarkEnd w:id="100"/>
    </w:p>
    <w:p w:rsidR="001A2634" w:rsidRPr="00086E6E" w:rsidRDefault="001A2634" w:rsidP="00086E6E">
      <w:pPr>
        <w:rPr>
          <w:lang w:eastAsia="ru-RU"/>
        </w:rPr>
      </w:pPr>
    </w:p>
    <w:p w:rsidR="001A2634" w:rsidRPr="00086E6E" w:rsidRDefault="001A2634" w:rsidP="00086E6E">
      <w:pPr>
        <w:rPr>
          <w:lang w:eastAsia="ru-RU"/>
        </w:rPr>
      </w:pPr>
    </w:p>
    <w:p w:rsidR="001A2634" w:rsidRPr="00B8462E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086E6E">
        <w:rPr>
          <w:rFonts w:ascii="Courier" w:hAnsi="Courier" w:cs="Courier"/>
          <w:sz w:val="20"/>
          <w:szCs w:val="20"/>
          <w:lang w:val="en-US"/>
        </w:rPr>
        <w:t>Am</w:t>
      </w:r>
      <w:r w:rsidRPr="00B8462E">
        <w:rPr>
          <w:rFonts w:ascii="Courier" w:hAnsi="Courier" w:cs="Courier"/>
          <w:sz w:val="20"/>
          <w:szCs w:val="20"/>
          <w:lang w:val="en-US"/>
        </w:rPr>
        <w:t xml:space="preserve"> </w:t>
      </w:r>
      <w:r w:rsidRPr="00086E6E">
        <w:rPr>
          <w:rFonts w:ascii="Courier" w:hAnsi="Courier" w:cs="Courier"/>
          <w:sz w:val="20"/>
          <w:szCs w:val="20"/>
          <w:lang w:val="en-US"/>
        </w:rPr>
        <w:t>Am</w:t>
      </w:r>
      <w:r w:rsidRPr="00B8462E">
        <w:rPr>
          <w:rFonts w:ascii="Courier" w:hAnsi="Courier" w:cs="Courier"/>
          <w:sz w:val="20"/>
          <w:szCs w:val="20"/>
          <w:lang w:val="en-US"/>
        </w:rPr>
        <w:t>/</w:t>
      </w:r>
      <w:r w:rsidRPr="00086E6E">
        <w:rPr>
          <w:rFonts w:ascii="Courier" w:hAnsi="Courier" w:cs="Courier"/>
          <w:sz w:val="20"/>
          <w:szCs w:val="20"/>
          <w:lang w:val="en-US"/>
        </w:rPr>
        <w:t>C</w:t>
      </w:r>
      <w:r w:rsidRPr="00B8462E">
        <w:rPr>
          <w:rFonts w:ascii="Courier" w:hAnsi="Courier" w:cs="Courier"/>
          <w:sz w:val="20"/>
          <w:szCs w:val="20"/>
          <w:lang w:val="en-US"/>
        </w:rPr>
        <w:t xml:space="preserve"> </w:t>
      </w:r>
      <w:r w:rsidRPr="00086E6E">
        <w:rPr>
          <w:rFonts w:ascii="Courier" w:hAnsi="Courier" w:cs="Courier"/>
          <w:sz w:val="20"/>
          <w:szCs w:val="20"/>
          <w:lang w:val="en-US"/>
        </w:rPr>
        <w:t>Dm</w:t>
      </w:r>
      <w:r w:rsidRPr="00B8462E">
        <w:rPr>
          <w:rFonts w:ascii="Courier" w:hAnsi="Courier" w:cs="Courier"/>
          <w:sz w:val="20"/>
          <w:szCs w:val="20"/>
          <w:lang w:val="en-US"/>
        </w:rPr>
        <w:t xml:space="preserve"> </w:t>
      </w:r>
      <w:r w:rsidRPr="00086E6E">
        <w:rPr>
          <w:rFonts w:ascii="Courier" w:hAnsi="Courier" w:cs="Courier"/>
          <w:sz w:val="20"/>
          <w:szCs w:val="20"/>
          <w:lang w:val="en-US"/>
        </w:rPr>
        <w:t>E</w:t>
      </w:r>
      <w:r w:rsidRPr="00B8462E">
        <w:rPr>
          <w:rFonts w:ascii="Courier" w:hAnsi="Courier" w:cs="Courier"/>
          <w:sz w:val="20"/>
          <w:szCs w:val="20"/>
          <w:lang w:val="en-US"/>
        </w:rPr>
        <w:t xml:space="preserve">7 </w:t>
      </w:r>
      <w:r w:rsidRPr="00086E6E">
        <w:rPr>
          <w:rFonts w:ascii="Courier" w:hAnsi="Courier" w:cs="Courier"/>
          <w:sz w:val="20"/>
          <w:szCs w:val="20"/>
          <w:lang w:val="en-US"/>
        </w:rPr>
        <w:t>Am</w:t>
      </w:r>
      <w:r w:rsidRPr="00B8462E">
        <w:rPr>
          <w:rFonts w:ascii="Courier" w:hAnsi="Courier" w:cs="Courier"/>
          <w:sz w:val="20"/>
          <w:szCs w:val="20"/>
          <w:lang w:val="en-US"/>
        </w:rPr>
        <w:t xml:space="preserve"> </w:t>
      </w:r>
      <w:r w:rsidRPr="00086E6E">
        <w:rPr>
          <w:rFonts w:ascii="Courier" w:hAnsi="Courier" w:cs="Courier"/>
          <w:sz w:val="20"/>
          <w:szCs w:val="20"/>
          <w:lang w:val="en-US"/>
        </w:rPr>
        <w:t>Am</w:t>
      </w:r>
      <w:r w:rsidRPr="00B8462E">
        <w:rPr>
          <w:rFonts w:ascii="Courier" w:hAnsi="Courier" w:cs="Courier"/>
          <w:sz w:val="20"/>
          <w:szCs w:val="20"/>
          <w:lang w:val="en-US"/>
        </w:rPr>
        <w:t xml:space="preserve"> </w:t>
      </w:r>
      <w:r w:rsidRPr="00086E6E">
        <w:rPr>
          <w:rFonts w:ascii="Courier" w:hAnsi="Courier" w:cs="Courier"/>
          <w:sz w:val="20"/>
          <w:szCs w:val="20"/>
          <w:lang w:val="en-US"/>
        </w:rPr>
        <w:t>Am</w:t>
      </w:r>
      <w:r w:rsidRPr="00B8462E">
        <w:rPr>
          <w:rFonts w:ascii="Courier" w:hAnsi="Courier" w:cs="Courier"/>
          <w:sz w:val="20"/>
          <w:szCs w:val="20"/>
          <w:lang w:val="en-US"/>
        </w:rPr>
        <w:t>/</w:t>
      </w:r>
      <w:r w:rsidRPr="00086E6E">
        <w:rPr>
          <w:rFonts w:ascii="Courier" w:hAnsi="Courier" w:cs="Courier"/>
          <w:sz w:val="20"/>
          <w:szCs w:val="20"/>
          <w:lang w:val="en-US"/>
        </w:rPr>
        <w:t>C</w:t>
      </w:r>
      <w:r w:rsidRPr="00B8462E">
        <w:rPr>
          <w:rFonts w:ascii="Courier" w:hAnsi="Courier" w:cs="Courier"/>
          <w:sz w:val="20"/>
          <w:szCs w:val="20"/>
          <w:lang w:val="en-US"/>
        </w:rPr>
        <w:t xml:space="preserve"> </w:t>
      </w:r>
      <w:r w:rsidRPr="00086E6E">
        <w:rPr>
          <w:rFonts w:ascii="Courier" w:hAnsi="Courier" w:cs="Courier"/>
          <w:sz w:val="20"/>
          <w:szCs w:val="20"/>
          <w:lang w:val="en-US"/>
        </w:rPr>
        <w:t>Dm</w:t>
      </w:r>
      <w:r w:rsidRPr="00B8462E">
        <w:rPr>
          <w:rFonts w:ascii="Courier" w:hAnsi="Courier" w:cs="Courier"/>
          <w:sz w:val="20"/>
          <w:szCs w:val="20"/>
          <w:lang w:val="en-US"/>
        </w:rPr>
        <w:t xml:space="preserve"> </w:t>
      </w:r>
      <w:r w:rsidRPr="00086E6E">
        <w:rPr>
          <w:rFonts w:ascii="Courier" w:hAnsi="Courier" w:cs="Courier"/>
          <w:sz w:val="20"/>
          <w:szCs w:val="20"/>
          <w:lang w:val="en-US"/>
        </w:rPr>
        <w:t>E</w:t>
      </w:r>
      <w:r w:rsidRPr="00B8462E">
        <w:rPr>
          <w:rFonts w:ascii="Courier" w:hAnsi="Courier" w:cs="Courier"/>
          <w:sz w:val="20"/>
          <w:szCs w:val="20"/>
          <w:lang w:val="en-US"/>
        </w:rPr>
        <w:t>7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DOS, </w:t>
      </w:r>
      <w:r w:rsidRPr="00EE161F">
        <w:rPr>
          <w:rStyle w:val="ae"/>
          <w:rFonts w:eastAsiaTheme="minorHAnsi"/>
        </w:rPr>
        <w:t>черной пеленой экран заполнил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чистый </w:t>
      </w:r>
      <w:r>
        <w:rPr>
          <w:rFonts w:ascii="Courier" w:hAnsi="Courier" w:cs="Courier"/>
          <w:sz w:val="20"/>
          <w:szCs w:val="20"/>
        </w:rPr>
        <w:t>DOS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Am/C Dm E7 Am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Мышь</w:t>
      </w:r>
      <w:r>
        <w:rPr>
          <w:rFonts w:ascii="Courier" w:hAnsi="Courier" w:cs="Courier"/>
          <w:sz w:val="20"/>
          <w:szCs w:val="20"/>
        </w:rPr>
        <w:t xml:space="preserve">, </w:t>
      </w:r>
      <w:proofErr w:type="gramStart"/>
      <w:r w:rsidRPr="00EE161F">
        <w:rPr>
          <w:rStyle w:val="ae"/>
          <w:rFonts w:eastAsiaTheme="minorHAnsi"/>
        </w:rPr>
        <w:t>потеряла форму стала</w:t>
      </w:r>
      <w:proofErr w:type="gramEnd"/>
      <w:r w:rsidRPr="00EE161F">
        <w:rPr>
          <w:rStyle w:val="ae"/>
          <w:rFonts w:eastAsiaTheme="minorHAnsi"/>
        </w:rPr>
        <w:t xml:space="preserve"> вдруг квадратной мышь</w:t>
      </w:r>
      <w:r>
        <w:rPr>
          <w:rFonts w:ascii="Courier" w:hAnsi="Courier" w:cs="Courier"/>
          <w:sz w:val="20"/>
          <w:szCs w:val="20"/>
        </w:rPr>
        <w:t>!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Em Dm Em F</w:t>
      </w:r>
    </w:p>
    <w:p w:rsidR="001A2634" w:rsidRPr="00EE161F" w:rsidRDefault="001A2634" w:rsidP="001A2634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Я разбил окно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девяносто пятое маздайное окно</w:t>
      </w:r>
    </w:p>
    <w:p w:rsidR="001A2634" w:rsidRPr="00086E6E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086E6E">
        <w:rPr>
          <w:rFonts w:ascii="Courier" w:hAnsi="Courier" w:cs="Courier"/>
          <w:sz w:val="20"/>
          <w:szCs w:val="20"/>
          <w:lang w:val="en-US"/>
        </w:rPr>
        <w:t>Em Dm E7 Am Am Am/C Dm E7</w:t>
      </w:r>
    </w:p>
    <w:p w:rsidR="001A2634" w:rsidRPr="00086E6E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И поставил </w:t>
      </w:r>
      <w:r>
        <w:rPr>
          <w:rFonts w:ascii="Courier" w:hAnsi="Courier" w:cs="Courier"/>
          <w:sz w:val="20"/>
          <w:szCs w:val="20"/>
        </w:rPr>
        <w:t xml:space="preserve">DOS, </w:t>
      </w:r>
      <w:r w:rsidRPr="00EE161F">
        <w:rPr>
          <w:rStyle w:val="ae"/>
          <w:rFonts w:eastAsiaTheme="minorHAnsi"/>
        </w:rPr>
        <w:t xml:space="preserve">и тогда я понял </w:t>
      </w:r>
      <w:r>
        <w:rPr>
          <w:rFonts w:ascii="Courier" w:hAnsi="Courier" w:cs="Courier"/>
          <w:sz w:val="20"/>
          <w:szCs w:val="20"/>
        </w:rPr>
        <w:t xml:space="preserve">– </w:t>
      </w:r>
      <w:r w:rsidRPr="00EE161F">
        <w:rPr>
          <w:rStyle w:val="ae"/>
          <w:rFonts w:eastAsiaTheme="minorHAnsi"/>
        </w:rPr>
        <w:t>это счастье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вот оно</w:t>
      </w:r>
      <w:r>
        <w:rPr>
          <w:rFonts w:ascii="Courier" w:hAnsi="Courier" w:cs="Courier"/>
          <w:sz w:val="20"/>
          <w:szCs w:val="20"/>
        </w:rPr>
        <w:t>.</w:t>
      </w:r>
    </w:p>
    <w:p w:rsidR="001A2634" w:rsidRPr="007E5C46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Слезы на очках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странные очки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 может слезы на лице</w:t>
      </w:r>
      <w:r>
        <w:rPr>
          <w:rFonts w:ascii="Courier" w:hAnsi="Courier" w:cs="Courier"/>
          <w:sz w:val="20"/>
          <w:szCs w:val="20"/>
        </w:rPr>
        <w:t>.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DOS </w:t>
      </w:r>
      <w:r w:rsidRPr="00EE161F">
        <w:rPr>
          <w:rStyle w:val="ae"/>
          <w:rFonts w:eastAsiaTheme="minorHAnsi"/>
        </w:rPr>
        <w:t>очистил все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все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что было лишним у меня на диске </w:t>
      </w:r>
      <w:r>
        <w:rPr>
          <w:rFonts w:ascii="Courier" w:hAnsi="Courier" w:cs="Courier"/>
          <w:sz w:val="20"/>
          <w:szCs w:val="20"/>
        </w:rPr>
        <w:t>C: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Я нажал </w:t>
      </w:r>
      <w:r>
        <w:rPr>
          <w:rFonts w:ascii="Courier" w:hAnsi="Courier" w:cs="Courier"/>
          <w:sz w:val="20"/>
          <w:szCs w:val="20"/>
        </w:rPr>
        <w:t xml:space="preserve">F8 </w:t>
      </w:r>
      <w:r w:rsidRPr="00EE161F">
        <w:rPr>
          <w:rStyle w:val="ae"/>
          <w:rFonts w:eastAsiaTheme="minorHAnsi"/>
        </w:rPr>
        <w:t xml:space="preserve">и веселый </w:t>
      </w:r>
      <w:r>
        <w:rPr>
          <w:rFonts w:ascii="Courier" w:hAnsi="Courier" w:cs="Courier"/>
          <w:sz w:val="20"/>
          <w:szCs w:val="20"/>
        </w:rPr>
        <w:t xml:space="preserve">Norton </w:t>
      </w:r>
      <w:r w:rsidRPr="00EE161F">
        <w:rPr>
          <w:rStyle w:val="ae"/>
          <w:rFonts w:eastAsiaTheme="minorHAnsi"/>
        </w:rPr>
        <w:t>удалял мне все подряд</w:t>
      </w:r>
      <w:r>
        <w:rPr>
          <w:rFonts w:ascii="Courier" w:hAnsi="Courier" w:cs="Courier"/>
          <w:sz w:val="20"/>
          <w:szCs w:val="20"/>
        </w:rPr>
        <w:t>!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40 Megabyte, </w:t>
      </w:r>
      <w:r w:rsidRPr="00EE161F">
        <w:rPr>
          <w:rStyle w:val="ae"/>
          <w:rFonts w:eastAsiaTheme="minorHAnsi"/>
        </w:rPr>
        <w:t>может даже больше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может </w:t>
      </w:r>
      <w:r>
        <w:rPr>
          <w:rFonts w:ascii="Courier" w:hAnsi="Courier" w:cs="Courier"/>
          <w:sz w:val="20"/>
          <w:szCs w:val="20"/>
        </w:rPr>
        <w:t>60.</w:t>
      </w:r>
    </w:p>
    <w:p w:rsidR="001A2634" w:rsidRPr="00086E6E" w:rsidRDefault="001A2634" w:rsidP="001A2634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1A2634" w:rsidRDefault="001A2634" w:rsidP="00EE161F">
      <w:pPr>
        <w:pStyle w:val="ad"/>
      </w:pPr>
      <w:r w:rsidRPr="00EE161F">
        <w:t>И представил я</w:t>
      </w:r>
      <w:r>
        <w:rPr>
          <w:rFonts w:ascii="Courier" w:hAnsi="Courier" w:cs="Courier"/>
        </w:rPr>
        <w:t xml:space="preserve">: </w:t>
      </w:r>
      <w:r>
        <w:t>город наводнился вдруг разумными людьми</w:t>
      </w:r>
    </w:p>
    <w:p w:rsidR="001A2634" w:rsidRDefault="001A2634" w:rsidP="00EE161F">
      <w:pPr>
        <w:pStyle w:val="ad"/>
        <w:rPr>
          <w:rFonts w:ascii="Courier" w:hAnsi="Courier" w:cs="Courier"/>
        </w:rPr>
      </w:pPr>
      <w:r>
        <w:t xml:space="preserve">Вышли все под </w:t>
      </w:r>
      <w:r>
        <w:rPr>
          <w:rFonts w:ascii="Courier" w:hAnsi="Courier" w:cs="Courier"/>
        </w:rPr>
        <w:t xml:space="preserve">DOS, </w:t>
      </w:r>
      <w:r w:rsidRPr="00EE161F">
        <w:rPr>
          <w:rStyle w:val="ae"/>
        </w:rPr>
        <w:t xml:space="preserve">а проклятый </w:t>
      </w:r>
      <w:r>
        <w:rPr>
          <w:rFonts w:ascii="Courier" w:hAnsi="Courier" w:cs="Courier"/>
        </w:rPr>
        <w:t xml:space="preserve">Windows </w:t>
      </w:r>
      <w:r w:rsidRPr="00EE161F">
        <w:rPr>
          <w:rStyle w:val="ae"/>
        </w:rPr>
        <w:t>удаляли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черт возьми</w:t>
      </w:r>
      <w:r>
        <w:rPr>
          <w:rFonts w:ascii="Courier" w:hAnsi="Courier" w:cs="Courier"/>
        </w:rPr>
        <w:t>!!!</w:t>
      </w:r>
    </w:p>
    <w:p w:rsidR="001A2634" w:rsidRDefault="001A2634" w:rsidP="001A26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Позабыв про </w:t>
      </w:r>
      <w:r>
        <w:rPr>
          <w:rFonts w:ascii="Courier" w:hAnsi="Courier" w:cs="Courier"/>
          <w:sz w:val="20"/>
          <w:szCs w:val="20"/>
        </w:rPr>
        <w:t xml:space="preserve">Word MS-Excel, CorelDraw, </w:t>
      </w:r>
      <w:r w:rsidRPr="00EE161F">
        <w:rPr>
          <w:rStyle w:val="ae"/>
          <w:rFonts w:eastAsiaTheme="minorHAnsi"/>
        </w:rPr>
        <w:t>и прочий геморрой</w:t>
      </w:r>
      <w:r>
        <w:rPr>
          <w:rFonts w:ascii="Courier" w:hAnsi="Courier" w:cs="Courier"/>
          <w:sz w:val="20"/>
          <w:szCs w:val="20"/>
        </w:rPr>
        <w:t>,</w:t>
      </w:r>
    </w:p>
    <w:p w:rsidR="001A2634" w:rsidRPr="00086E6E" w:rsidRDefault="001A2634" w:rsidP="001A2634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Люди ставят </w:t>
      </w:r>
      <w:r>
        <w:rPr>
          <w:rFonts w:ascii="Courier" w:hAnsi="Courier" w:cs="Courier"/>
          <w:sz w:val="20"/>
          <w:szCs w:val="20"/>
        </w:rPr>
        <w:t xml:space="preserve">DOS, </w:t>
      </w:r>
      <w:r w:rsidRPr="00EE161F">
        <w:rPr>
          <w:rStyle w:val="ae"/>
          <w:rFonts w:eastAsiaTheme="minorHAnsi"/>
        </w:rPr>
        <w:t xml:space="preserve">словно в рай заходят в </w:t>
      </w:r>
      <w:r>
        <w:rPr>
          <w:rFonts w:ascii="Courier" w:hAnsi="Courier" w:cs="Courier"/>
          <w:sz w:val="20"/>
          <w:szCs w:val="20"/>
        </w:rPr>
        <w:t xml:space="preserve">DOS, </w:t>
      </w:r>
      <w:proofErr w:type="gramStart"/>
      <w:r w:rsidRPr="00EE161F">
        <w:rPr>
          <w:rStyle w:val="ae"/>
          <w:rFonts w:eastAsiaTheme="minorHAnsi"/>
        </w:rPr>
        <w:t>в</w:t>
      </w:r>
      <w:proofErr w:type="gramEnd"/>
      <w:r w:rsidRPr="00EE161F">
        <w:rPr>
          <w:rStyle w:val="ae"/>
          <w:rFonts w:eastAsiaTheme="minorHAnsi"/>
        </w:rPr>
        <w:t xml:space="preserve"> нормальный чистый </w:t>
      </w:r>
      <w:r>
        <w:rPr>
          <w:rFonts w:ascii="Courier" w:hAnsi="Courier" w:cs="Courier"/>
          <w:sz w:val="20"/>
          <w:szCs w:val="20"/>
        </w:rPr>
        <w:t>DOS.</w:t>
      </w:r>
    </w:p>
    <w:p w:rsidR="001A2634" w:rsidRPr="00086E6E" w:rsidRDefault="001A2634" w:rsidP="001A2634">
      <w:pPr>
        <w:rPr>
          <w:rFonts w:ascii="Courier" w:hAnsi="Courier" w:cs="Courier"/>
          <w:sz w:val="20"/>
          <w:szCs w:val="20"/>
        </w:rPr>
      </w:pPr>
    </w:p>
    <w:p w:rsidR="001A2634" w:rsidRPr="00086E6E" w:rsidRDefault="001A2634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A356CD" w:rsidRPr="00086E6E" w:rsidRDefault="00A356CD" w:rsidP="00A356CD">
      <w:pPr>
        <w:rPr>
          <w:rFonts w:ascii="Courier" w:hAnsi="Courier" w:cs="Courier"/>
          <w:sz w:val="20"/>
          <w:szCs w:val="20"/>
        </w:rPr>
      </w:pPr>
    </w:p>
    <w:p w:rsidR="00A356CD" w:rsidRPr="00086E6E" w:rsidRDefault="00A356CD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8A7C08" w:rsidRPr="00086E6E" w:rsidRDefault="008A7C08" w:rsidP="00086E6E">
      <w:pPr>
        <w:pStyle w:val="2"/>
        <w:rPr>
          <w:b w:val="0"/>
          <w:bCs w:val="0"/>
        </w:rPr>
      </w:pPr>
      <w:bookmarkStart w:id="101" w:name="_Toc333498676"/>
      <w:r w:rsidRPr="00086E6E">
        <w:lastRenderedPageBreak/>
        <w:t>Машина Времени. "Однажды мир прогнется под нас"</w:t>
      </w:r>
      <w:bookmarkEnd w:id="101"/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Em F</w:t>
      </w:r>
    </w:p>
    <w:p w:rsidR="008A7C08" w:rsidRPr="00EE161F" w:rsidRDefault="008A7C08" w:rsidP="008A7C0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Один мой друг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он стоил двух хороших подруг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 Am</w:t>
      </w:r>
    </w:p>
    <w:p w:rsidR="008A7C08" w:rsidRDefault="008A7C08" w:rsidP="00EE161F">
      <w:pPr>
        <w:pStyle w:val="ad"/>
      </w:pPr>
      <w:r>
        <w:t>Я в этом убеждался не раз</w:t>
      </w:r>
    </w:p>
    <w:p w:rsidR="008A7C08" w:rsidRDefault="008A7C08" w:rsidP="00EE161F">
      <w:pPr>
        <w:pStyle w:val="ad"/>
      </w:pPr>
      <w:r>
        <w:t>Забросил он работу и отбился от рук</w:t>
      </w:r>
    </w:p>
    <w:p w:rsidR="008A7C08" w:rsidRPr="00EE161F" w:rsidRDefault="008A7C08" w:rsidP="008A7C0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 xml:space="preserve">И вот итог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попал под БелАЗ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</w:t>
      </w:r>
    </w:p>
    <w:p w:rsidR="008A7C08" w:rsidRDefault="008A7C08" w:rsidP="00EE161F">
      <w:pPr>
        <w:pStyle w:val="ad"/>
      </w:pPr>
      <w:r>
        <w:t>Я не горю желаньем его место занять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E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Ему я говорил много раз </w:t>
      </w:r>
      <w:r>
        <w:rPr>
          <w:rFonts w:ascii="Courier" w:hAnsi="Courier" w:cs="Courier"/>
          <w:sz w:val="20"/>
          <w:szCs w:val="20"/>
        </w:rPr>
        <w:t>-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Em Dm F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стоит прогибаться под груженый БелАЗ </w:t>
      </w:r>
      <w:r>
        <w:rPr>
          <w:rFonts w:ascii="Courier" w:hAnsi="Courier" w:cs="Courier"/>
          <w:sz w:val="20"/>
          <w:szCs w:val="20"/>
        </w:rPr>
        <w:t>-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E Am</w:t>
      </w:r>
    </w:p>
    <w:p w:rsidR="008A7C08" w:rsidRDefault="008A7C08" w:rsidP="00EE161F">
      <w:pPr>
        <w:pStyle w:val="ad"/>
      </w:pPr>
      <w:r>
        <w:t>БелАЗ пускай прогнется под нас</w:t>
      </w:r>
    </w:p>
    <w:p w:rsidR="008A7C08" w:rsidRDefault="008A7C08" w:rsidP="00EE161F">
      <w:pPr>
        <w:pStyle w:val="ad"/>
      </w:pPr>
      <w:r>
        <w:t>Однажды он прогнется под нас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EE161F">
      <w:pPr>
        <w:pStyle w:val="ad"/>
      </w:pPr>
      <w:r>
        <w:t>Другой мой друг всю жизнь свою прожил без подруг</w:t>
      </w:r>
    </w:p>
    <w:p w:rsidR="008A7C08" w:rsidRDefault="008A7C08" w:rsidP="00EE161F">
      <w:pPr>
        <w:pStyle w:val="ad"/>
      </w:pPr>
      <w:r>
        <w:t>Другое было хобби у нас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Он был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как все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плыл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но плавал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словно утюг </w:t>
      </w:r>
      <w:r>
        <w:rPr>
          <w:rFonts w:ascii="Courier" w:hAnsi="Courier" w:cs="Courier"/>
          <w:sz w:val="20"/>
          <w:szCs w:val="20"/>
        </w:rPr>
        <w:t>-</w:t>
      </w:r>
    </w:p>
    <w:p w:rsidR="008A7C08" w:rsidRDefault="008A7C08" w:rsidP="00EE161F">
      <w:pPr>
        <w:pStyle w:val="ad"/>
      </w:pPr>
      <w:r>
        <w:t>Со дна его достал водолаз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Pr="00EE161F" w:rsidRDefault="008A7C08" w:rsidP="008A7C08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Ну что же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спи спокойно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позабытый кумир</w:t>
      </w:r>
    </w:p>
    <w:p w:rsidR="008A7C08" w:rsidRDefault="008A7C08" w:rsidP="00EE161F">
      <w:pPr>
        <w:pStyle w:val="ad"/>
      </w:pPr>
      <w:r>
        <w:t>Таранькой угощал ты не раз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стоит заплывать в большой реке за буйки </w:t>
      </w:r>
      <w:r>
        <w:rPr>
          <w:rFonts w:ascii="Courier" w:hAnsi="Courier" w:cs="Courier"/>
          <w:sz w:val="20"/>
          <w:szCs w:val="20"/>
        </w:rPr>
        <w:t>-</w:t>
      </w:r>
    </w:p>
    <w:p w:rsidR="008A7C08" w:rsidRDefault="008A7C08" w:rsidP="00EE161F">
      <w:pPr>
        <w:pStyle w:val="ad"/>
      </w:pPr>
      <w:r>
        <w:t>Буйки пусть заплывают за нас</w:t>
      </w:r>
    </w:p>
    <w:p w:rsidR="008A7C08" w:rsidRDefault="008A7C08" w:rsidP="00EE161F">
      <w:pPr>
        <w:pStyle w:val="ad"/>
      </w:pPr>
      <w:r>
        <w:t>Буйки пусть заплывают за нас</w:t>
      </w:r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надо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e"/>
          <w:rFonts w:eastAsiaTheme="minorHAnsi"/>
        </w:rPr>
        <w:t>Депеш мода</w:t>
      </w:r>
      <w:r>
        <w:rPr>
          <w:rFonts w:ascii="Courier" w:hAnsi="Courier" w:cs="Courier"/>
          <w:sz w:val="20"/>
          <w:szCs w:val="20"/>
        </w:rPr>
        <w:t xml:space="preserve">" </w:t>
      </w:r>
      <w:r w:rsidRPr="00EE161F">
        <w:rPr>
          <w:rStyle w:val="ae"/>
          <w:rFonts w:eastAsiaTheme="minorHAnsi"/>
        </w:rPr>
        <w:t xml:space="preserve">и не надо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e"/>
          <w:rFonts w:eastAsiaTheme="minorHAnsi"/>
        </w:rPr>
        <w:t>Кина</w:t>
      </w:r>
      <w:r>
        <w:rPr>
          <w:rFonts w:ascii="Courier" w:hAnsi="Courier" w:cs="Courier"/>
          <w:sz w:val="20"/>
          <w:szCs w:val="20"/>
        </w:rPr>
        <w:t>"</w:t>
      </w:r>
    </w:p>
    <w:p w:rsidR="008A7C08" w:rsidRDefault="008A7C08" w:rsidP="00EE161F">
      <w:pPr>
        <w:pStyle w:val="ad"/>
      </w:pPr>
      <w:r>
        <w:t>Пускай поет Патрисия Касс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Не стоит слушать на ночь песни группы </w:t>
      </w:r>
      <w:r>
        <w:rPr>
          <w:rFonts w:ascii="Courier" w:hAnsi="Courier" w:cs="Courier"/>
          <w:sz w:val="20"/>
          <w:szCs w:val="20"/>
        </w:rPr>
        <w:t>"</w:t>
      </w:r>
      <w:r w:rsidRPr="00EE161F">
        <w:rPr>
          <w:rStyle w:val="ae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На</w:t>
      </w:r>
      <w:r>
        <w:rPr>
          <w:rFonts w:ascii="Courier" w:hAnsi="Courier" w:cs="Courier"/>
          <w:sz w:val="20"/>
          <w:szCs w:val="20"/>
        </w:rPr>
        <w:t>" -</w:t>
      </w:r>
    </w:p>
    <w:p w:rsidR="008A7C08" w:rsidRDefault="008A7C08" w:rsidP="00EE161F">
      <w:pPr>
        <w:pStyle w:val="ad"/>
      </w:pPr>
      <w:r>
        <w:rPr>
          <w:rFonts w:ascii="Courier" w:hAnsi="Courier" w:cs="Courier"/>
        </w:rPr>
        <w:t>"</w:t>
      </w:r>
      <w:r w:rsidRPr="00EE161F">
        <w:t>На</w:t>
      </w:r>
      <w:r>
        <w:rPr>
          <w:rFonts w:ascii="Courier" w:hAnsi="Courier" w:cs="Courier"/>
        </w:rPr>
        <w:t>-</w:t>
      </w:r>
      <w:r w:rsidRPr="00EE161F">
        <w:t>На</w:t>
      </w:r>
      <w:r>
        <w:rPr>
          <w:rFonts w:ascii="Courier" w:hAnsi="Courier" w:cs="Courier"/>
        </w:rPr>
        <w:t xml:space="preserve">" </w:t>
      </w:r>
      <w:r>
        <w:t>пускай послушает нас</w:t>
      </w:r>
    </w:p>
    <w:p w:rsidR="00E536DC" w:rsidRPr="00086E6E" w:rsidRDefault="008A7C08" w:rsidP="00EE161F">
      <w:pPr>
        <w:pStyle w:val="ad"/>
      </w:pPr>
      <w:r>
        <w:t>Пускай они послушают нас</w:t>
      </w:r>
    </w:p>
    <w:p w:rsidR="008A7C08" w:rsidRPr="00086E6E" w:rsidRDefault="008A7C08" w:rsidP="008A7C08">
      <w:pPr>
        <w:rPr>
          <w:rFonts w:cs="CourierNew"/>
          <w:sz w:val="20"/>
          <w:szCs w:val="20"/>
        </w:rPr>
      </w:pPr>
    </w:p>
    <w:p w:rsidR="008A7C08" w:rsidRPr="00086E6E" w:rsidRDefault="008A7C08">
      <w:pPr>
        <w:rPr>
          <w:rFonts w:cs="CourierNew"/>
          <w:sz w:val="20"/>
          <w:szCs w:val="20"/>
        </w:rPr>
      </w:pPr>
      <w:r w:rsidRPr="00086E6E">
        <w:rPr>
          <w:rFonts w:cs="CourierNew"/>
          <w:sz w:val="20"/>
          <w:szCs w:val="20"/>
        </w:rPr>
        <w:br w:type="page"/>
      </w:r>
    </w:p>
    <w:p w:rsidR="00CE60E2" w:rsidRPr="008A7C08" w:rsidRDefault="008A7C08" w:rsidP="00086E6E">
      <w:pPr>
        <w:pStyle w:val="2"/>
      </w:pPr>
      <w:bookmarkStart w:id="102" w:name="_Toc333498677"/>
      <w:r w:rsidRPr="00086E6E">
        <w:lastRenderedPageBreak/>
        <w:t>Митяев</w:t>
      </w:r>
      <w:proofErr w:type="gramStart"/>
      <w:r w:rsidRPr="00086E6E">
        <w:t>."</w:t>
      </w:r>
      <w:proofErr w:type="gramEnd"/>
      <w:r w:rsidRPr="00086E6E">
        <w:t>Как здорово! (Изгиб гитары желтый)"</w:t>
      </w:r>
      <w:bookmarkEnd w:id="102"/>
    </w:p>
    <w:p w:rsidR="008A7C08" w:rsidRPr="00086E6E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Dm E7 Am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Рукой дрожащей </w:t>
      </w:r>
      <w:r>
        <w:rPr>
          <w:rFonts w:ascii="Courier" w:hAnsi="Courier" w:cs="Courier"/>
          <w:sz w:val="20"/>
          <w:szCs w:val="20"/>
        </w:rPr>
        <w:t xml:space="preserve">ENTER, </w:t>
      </w:r>
      <w:r w:rsidRPr="00EE161F">
        <w:rPr>
          <w:rStyle w:val="ae"/>
          <w:rFonts w:eastAsiaTheme="minorHAnsi"/>
        </w:rPr>
        <w:t>ты нажимаешь нежно</w:t>
      </w:r>
      <w:r>
        <w:rPr>
          <w:rFonts w:ascii="Courier" w:hAnsi="Courier" w:cs="Courier"/>
          <w:sz w:val="20"/>
          <w:szCs w:val="20"/>
        </w:rPr>
        <w:t>,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Dm G7 C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Текст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телеграфной молнией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летит по адресу</w:t>
      </w:r>
      <w:r>
        <w:rPr>
          <w:rFonts w:ascii="Courier" w:hAnsi="Courier" w:cs="Courier"/>
          <w:sz w:val="20"/>
          <w:szCs w:val="20"/>
        </w:rPr>
        <w:t>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A7 Dm G7 C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Качнет купол люстры прыжок твой дикий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бешенный</w:t>
      </w:r>
      <w:r>
        <w:rPr>
          <w:rFonts w:ascii="Courier" w:hAnsi="Courier" w:cs="Courier"/>
          <w:sz w:val="20"/>
          <w:szCs w:val="20"/>
        </w:rPr>
        <w:t>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Dm E7 F (Am)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Как </w:t>
      </w:r>
      <w:proofErr w:type="gramStart"/>
      <w:r w:rsidRPr="00EE161F">
        <w:rPr>
          <w:rStyle w:val="ae"/>
          <w:rFonts w:eastAsiaTheme="minorHAnsi"/>
        </w:rPr>
        <w:t>здорово</w:t>
      </w:r>
      <w:proofErr w:type="gramEnd"/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все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таки ты одолел винду</w:t>
      </w:r>
      <w:r>
        <w:rPr>
          <w:rFonts w:ascii="Courier" w:hAnsi="Courier" w:cs="Courier"/>
          <w:sz w:val="20"/>
          <w:szCs w:val="20"/>
        </w:rPr>
        <w:t>!</w:t>
      </w:r>
    </w:p>
    <w:p w:rsidR="00CE60E2" w:rsidRPr="00086E6E" w:rsidRDefault="00CE60E2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Как отблеск от заката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курсор над строчкой пляшет</w:t>
      </w:r>
      <w:r>
        <w:rPr>
          <w:rFonts w:ascii="Courier" w:hAnsi="Courier" w:cs="Courier"/>
          <w:sz w:val="20"/>
          <w:szCs w:val="20"/>
        </w:rPr>
        <w:t>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Ты что грустишь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программер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 ну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ка улыбнись</w:t>
      </w:r>
      <w:r>
        <w:rPr>
          <w:rFonts w:ascii="Courier" w:hAnsi="Courier" w:cs="Courier"/>
          <w:sz w:val="20"/>
          <w:szCs w:val="20"/>
        </w:rPr>
        <w:t>!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 xml:space="preserve">то </w:t>
      </w:r>
      <w:proofErr w:type="gramStart"/>
      <w:r w:rsidRPr="00EE161F">
        <w:rPr>
          <w:rStyle w:val="ae"/>
          <w:rFonts w:eastAsiaTheme="minorHAnsi"/>
        </w:rPr>
        <w:t>с</w:t>
      </w:r>
      <w:proofErr w:type="gramEnd"/>
      <w:r w:rsidRPr="00EE161F">
        <w:rPr>
          <w:rStyle w:val="ae"/>
          <w:rFonts w:eastAsiaTheme="minorHAnsi"/>
        </w:rPr>
        <w:t xml:space="preserve"> странным ником тебе по персу скажет</w:t>
      </w:r>
      <w:r>
        <w:rPr>
          <w:rFonts w:ascii="Courier" w:hAnsi="Courier" w:cs="Courier"/>
          <w:sz w:val="20"/>
          <w:szCs w:val="20"/>
        </w:rPr>
        <w:t>: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Как </w:t>
      </w:r>
      <w:proofErr w:type="gramStart"/>
      <w:r w:rsidRPr="00EE161F">
        <w:rPr>
          <w:rStyle w:val="ae"/>
          <w:rFonts w:eastAsiaTheme="minorHAnsi"/>
        </w:rPr>
        <w:t>здорово</w:t>
      </w:r>
      <w:proofErr w:type="gramEnd"/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все мы здесь сегодня собрались</w:t>
      </w:r>
      <w:r>
        <w:rPr>
          <w:rFonts w:ascii="Courier" w:hAnsi="Courier" w:cs="Courier"/>
          <w:sz w:val="20"/>
          <w:szCs w:val="20"/>
        </w:rPr>
        <w:t>!</w:t>
      </w:r>
    </w:p>
    <w:p w:rsidR="00CE60E2" w:rsidRPr="00086E6E" w:rsidRDefault="00CE60E2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все же мыслью задней мы тех сегодня вспомним</w:t>
      </w:r>
      <w:r>
        <w:rPr>
          <w:rFonts w:ascii="Courier" w:hAnsi="Courier" w:cs="Courier"/>
          <w:sz w:val="20"/>
          <w:szCs w:val="20"/>
        </w:rPr>
        <w:t>,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Чей комп на </w:t>
      </w:r>
      <w:r>
        <w:rPr>
          <w:rFonts w:ascii="Courier" w:hAnsi="Courier" w:cs="Courier"/>
          <w:sz w:val="20"/>
          <w:szCs w:val="20"/>
        </w:rPr>
        <w:t xml:space="preserve">NET </w:t>
      </w:r>
      <w:r w:rsidRPr="00EE161F">
        <w:rPr>
          <w:rStyle w:val="ae"/>
          <w:rFonts w:eastAsiaTheme="minorHAnsi"/>
        </w:rPr>
        <w:t>не тянет</w:t>
      </w:r>
      <w:r>
        <w:rPr>
          <w:rFonts w:ascii="Courier" w:hAnsi="Courier" w:cs="Courier"/>
          <w:sz w:val="20"/>
          <w:szCs w:val="20"/>
        </w:rPr>
        <w:t xml:space="preserve">, </w:t>
      </w:r>
      <w:proofErr w:type="gramStart"/>
      <w:r w:rsidRPr="00EE161F">
        <w:rPr>
          <w:rStyle w:val="ae"/>
          <w:rFonts w:eastAsiaTheme="minorHAnsi"/>
        </w:rPr>
        <w:t>процессор</w:t>
      </w:r>
      <w:proofErr w:type="gramEnd"/>
      <w:r w:rsidRPr="00EE161F">
        <w:rPr>
          <w:rStyle w:val="ae"/>
          <w:rFonts w:eastAsiaTheme="minorHAnsi"/>
        </w:rPr>
        <w:t xml:space="preserve"> чей не пень</w:t>
      </w:r>
      <w:r>
        <w:rPr>
          <w:rFonts w:ascii="Courier" w:hAnsi="Courier" w:cs="Courier"/>
          <w:sz w:val="20"/>
          <w:szCs w:val="20"/>
        </w:rPr>
        <w:t>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Мечтами их о </w:t>
      </w:r>
      <w:proofErr w:type="gramStart"/>
      <w:r>
        <w:rPr>
          <w:rFonts w:ascii="Courier" w:hAnsi="Courier" w:cs="Courier"/>
          <w:sz w:val="20"/>
          <w:szCs w:val="20"/>
        </w:rPr>
        <w:t>N</w:t>
      </w:r>
      <w:proofErr w:type="gramEnd"/>
      <w:r w:rsidRPr="00EE161F">
        <w:rPr>
          <w:rStyle w:val="ae"/>
          <w:rFonts w:eastAsiaTheme="minorHAnsi"/>
        </w:rPr>
        <w:t>ЕТе массаги мы наполним</w:t>
      </w:r>
      <w:r>
        <w:rPr>
          <w:rFonts w:ascii="Courier" w:hAnsi="Courier" w:cs="Courier"/>
          <w:sz w:val="20"/>
          <w:szCs w:val="20"/>
        </w:rPr>
        <w:t>-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Ведь день без </w:t>
      </w:r>
      <w:proofErr w:type="gramStart"/>
      <w:r>
        <w:rPr>
          <w:rFonts w:ascii="Courier" w:hAnsi="Courier" w:cs="Courier"/>
          <w:sz w:val="20"/>
          <w:szCs w:val="20"/>
        </w:rPr>
        <w:t>IN</w:t>
      </w:r>
      <w:proofErr w:type="gramEnd"/>
      <w:r w:rsidRPr="00EE161F">
        <w:rPr>
          <w:rStyle w:val="ae"/>
          <w:rFonts w:eastAsiaTheme="minorHAnsi"/>
        </w:rPr>
        <w:t>ТЕ</w:t>
      </w:r>
      <w:r>
        <w:rPr>
          <w:rFonts w:ascii="Courier" w:hAnsi="Courier" w:cs="Courier"/>
          <w:sz w:val="20"/>
          <w:szCs w:val="20"/>
        </w:rPr>
        <w:t>RN</w:t>
      </w:r>
      <w:r w:rsidRPr="00EE161F">
        <w:rPr>
          <w:rStyle w:val="ae"/>
          <w:rFonts w:eastAsiaTheme="minorHAnsi"/>
        </w:rPr>
        <w:t>ЕТа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он несчастливый день</w:t>
      </w:r>
      <w:r>
        <w:rPr>
          <w:rFonts w:ascii="Courier" w:hAnsi="Courier" w:cs="Courier"/>
          <w:sz w:val="20"/>
          <w:szCs w:val="20"/>
        </w:rPr>
        <w:t>.</w:t>
      </w:r>
    </w:p>
    <w:p w:rsidR="00CE60E2" w:rsidRPr="00086E6E" w:rsidRDefault="00CE60E2" w:rsidP="008A7C08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Уверенной рукою ты нажимаешь </w:t>
      </w:r>
      <w:r>
        <w:rPr>
          <w:rFonts w:ascii="Courier" w:hAnsi="Courier" w:cs="Courier"/>
          <w:sz w:val="20"/>
          <w:szCs w:val="20"/>
        </w:rPr>
        <w:t>ENTER.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Случилось что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e"/>
          <w:rFonts w:eastAsiaTheme="minorHAnsi"/>
        </w:rPr>
        <w:t>то с софтом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не грузится винда</w:t>
      </w:r>
      <w:r>
        <w:rPr>
          <w:rFonts w:ascii="Courier" w:hAnsi="Courier" w:cs="Courier"/>
          <w:sz w:val="20"/>
          <w:szCs w:val="20"/>
        </w:rPr>
        <w:t>.</w:t>
      </w:r>
    </w:p>
    <w:p w:rsidR="008A7C08" w:rsidRDefault="008A7C08" w:rsidP="008A7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Билл </w:t>
      </w:r>
      <w:proofErr w:type="gramStart"/>
      <w:r w:rsidRPr="00EE161F">
        <w:rPr>
          <w:rStyle w:val="ae"/>
          <w:rFonts w:eastAsiaTheme="minorHAnsi"/>
        </w:rPr>
        <w:t>Гейтс</w:t>
      </w:r>
      <w:proofErr w:type="gramEnd"/>
      <w:r w:rsidRPr="00EE161F">
        <w:rPr>
          <w:rStyle w:val="ae"/>
          <w:rFonts w:eastAsiaTheme="minorHAnsi"/>
        </w:rPr>
        <w:t xml:space="preserve"> конечно сволочь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скажем откровенно</w:t>
      </w:r>
      <w:r>
        <w:rPr>
          <w:rFonts w:ascii="Courier" w:hAnsi="Courier" w:cs="Courier"/>
          <w:sz w:val="20"/>
          <w:szCs w:val="20"/>
        </w:rPr>
        <w:t>:</w:t>
      </w:r>
    </w:p>
    <w:p w:rsidR="008A7C08" w:rsidRPr="00086E6E" w:rsidRDefault="008A7C08" w:rsidP="008A7C08">
      <w:pPr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С виндою нам не сладить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ни счас и никогда</w:t>
      </w:r>
      <w:r>
        <w:rPr>
          <w:rFonts w:ascii="Courier" w:hAnsi="Courier" w:cs="Courier"/>
          <w:sz w:val="20"/>
          <w:szCs w:val="20"/>
        </w:rPr>
        <w:t>.</w:t>
      </w:r>
    </w:p>
    <w:p w:rsidR="00CE60E2" w:rsidRPr="00086E6E" w:rsidRDefault="00CE60E2" w:rsidP="008A7C08">
      <w:pPr>
        <w:rPr>
          <w:rFonts w:ascii="Courier" w:hAnsi="Courier" w:cs="Courier"/>
          <w:sz w:val="20"/>
          <w:szCs w:val="20"/>
        </w:rPr>
      </w:pPr>
    </w:p>
    <w:p w:rsidR="00CE60E2" w:rsidRPr="00086E6E" w:rsidRDefault="00CE60E2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CE60E2" w:rsidRPr="00086E6E" w:rsidRDefault="00CE60E2" w:rsidP="00086E6E">
      <w:pPr>
        <w:pStyle w:val="2"/>
        <w:rPr>
          <w:b w:val="0"/>
          <w:bCs w:val="0"/>
        </w:rPr>
      </w:pPr>
      <w:bookmarkStart w:id="103" w:name="_Toc333498678"/>
      <w:r w:rsidRPr="00086E6E">
        <w:lastRenderedPageBreak/>
        <w:t xml:space="preserve">Несчастный Случай. "Что ты имела </w:t>
      </w:r>
      <w:proofErr w:type="gramStart"/>
      <w:r w:rsidRPr="00086E6E">
        <w:t>ввиду</w:t>
      </w:r>
      <w:proofErr w:type="gramEnd"/>
      <w:r w:rsidRPr="00086E6E">
        <w:t>?"</w:t>
      </w:r>
      <w:bookmarkEnd w:id="103"/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О</w:t>
      </w:r>
      <w:r>
        <w:rPr>
          <w:rFonts w:ascii="Courier" w:hAnsi="Courier" w:cs="Courier"/>
          <w:sz w:val="20"/>
          <w:szCs w:val="20"/>
        </w:rPr>
        <w:t>.</w:t>
      </w:r>
      <w:r w:rsidRPr="00EE161F">
        <w:rPr>
          <w:rStyle w:val="ae"/>
          <w:rFonts w:eastAsiaTheme="minorHAnsi"/>
        </w:rPr>
        <w:t>С</w:t>
      </w:r>
      <w:r>
        <w:rPr>
          <w:rFonts w:ascii="Courier" w:hAnsi="Courier" w:cs="Courier"/>
          <w:sz w:val="20"/>
          <w:szCs w:val="20"/>
        </w:rPr>
        <w:t>.</w:t>
      </w:r>
      <w:r w:rsidRPr="00EE161F">
        <w:rPr>
          <w:rStyle w:val="ae"/>
          <w:rFonts w:eastAsiaTheme="minorHAnsi"/>
        </w:rPr>
        <w:t>П</w:t>
      </w:r>
      <w:r>
        <w:rPr>
          <w:rFonts w:ascii="Courier" w:hAnsi="Courier" w:cs="Courier"/>
          <w:sz w:val="20"/>
          <w:szCs w:val="20"/>
        </w:rPr>
        <w:t>. "</w:t>
      </w:r>
      <w:r w:rsidRPr="00EE161F">
        <w:rPr>
          <w:rStyle w:val="ae"/>
          <w:rFonts w:eastAsiaTheme="minorHAnsi"/>
        </w:rPr>
        <w:t>Академическая гребля</w:t>
      </w:r>
      <w:r>
        <w:rPr>
          <w:rFonts w:ascii="Courier" w:hAnsi="Courier" w:cs="Courier"/>
          <w:sz w:val="20"/>
          <w:szCs w:val="20"/>
        </w:rPr>
        <w:t>"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EE161F">
      <w:pPr>
        <w:pStyle w:val="ad"/>
      </w:pPr>
      <w:r>
        <w:t>Мы занимались с тобой академической греблей</w:t>
      </w:r>
    </w:p>
    <w:p w:rsidR="00CE60E2" w:rsidRPr="00EE161F" w:rsidRDefault="00CE60E2" w:rsidP="00CE60E2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Не маши ты так веслом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ато останешься вдовой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</w:t>
      </w:r>
    </w:p>
    <w:p w:rsidR="00CE60E2" w:rsidRDefault="00CE60E2" w:rsidP="00EE161F">
      <w:pPr>
        <w:pStyle w:val="ad"/>
      </w:pPr>
      <w:r>
        <w:t xml:space="preserve">Я говорю тебе </w:t>
      </w:r>
      <w:proofErr w:type="gramStart"/>
      <w:r>
        <w:t>сядь</w:t>
      </w:r>
      <w:proofErr w:type="gramEnd"/>
      <w:r>
        <w:t xml:space="preserve"> говорю тебе стоп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EE161F">
      <w:pPr>
        <w:pStyle w:val="ad"/>
      </w:pPr>
      <w:r>
        <w:t>Прекрати веслом махать уже заехала мне в лоб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F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вижу это фатал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меня тебе не поять</w:t>
      </w:r>
      <w:r>
        <w:rPr>
          <w:rFonts w:ascii="Courier" w:hAnsi="Courier" w:cs="Courier"/>
          <w:sz w:val="20"/>
          <w:szCs w:val="20"/>
        </w:rPr>
        <w:t>,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</w:t>
      </w:r>
    </w:p>
    <w:p w:rsidR="00CE60E2" w:rsidRDefault="00CE60E2" w:rsidP="00EE161F">
      <w:pPr>
        <w:pStyle w:val="ad"/>
      </w:pPr>
      <w:r w:rsidRPr="00EE161F">
        <w:t>Ну что за женщина</w:t>
      </w:r>
      <w:r>
        <w:rPr>
          <w:rFonts w:ascii="Courier" w:hAnsi="Courier" w:cs="Courier"/>
        </w:rPr>
        <w:t xml:space="preserve">, </w:t>
      </w:r>
      <w:r>
        <w:t>ты слышишь</w:t>
      </w:r>
    </w:p>
    <w:p w:rsidR="00CE60E2" w:rsidRDefault="00CE60E2" w:rsidP="00EE161F">
      <w:pPr>
        <w:pStyle w:val="ad"/>
        <w:rPr>
          <w:rFonts w:ascii="Courier" w:hAnsi="Courier" w:cs="Courier"/>
        </w:rPr>
      </w:pPr>
      <w:r>
        <w:t>Хватит веслами махать</w:t>
      </w:r>
      <w:r>
        <w:rPr>
          <w:rFonts w:ascii="Courier" w:hAnsi="Courier" w:cs="Courier"/>
        </w:rPr>
        <w:t>!!!</w:t>
      </w:r>
    </w:p>
    <w:p w:rsidR="00CE60E2" w:rsidRPr="00086E6E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EE161F">
      <w:pPr>
        <w:pStyle w:val="ad"/>
      </w:pPr>
      <w:r>
        <w:t>Несчастный случай в пруду</w:t>
      </w:r>
    </w:p>
    <w:p w:rsidR="00CE60E2" w:rsidRDefault="00CE60E2" w:rsidP="00EE161F">
      <w:pPr>
        <w:pStyle w:val="ad"/>
      </w:pPr>
      <w:r>
        <w:t>И прямо полбу</w:t>
      </w:r>
    </w:p>
    <w:p w:rsidR="00CE60E2" w:rsidRDefault="00CE60E2" w:rsidP="00EE161F">
      <w:pPr>
        <w:pStyle w:val="ad"/>
      </w:pPr>
      <w:r>
        <w:t>Несчастный случай в пруду</w:t>
      </w:r>
    </w:p>
    <w:p w:rsidR="00CE60E2" w:rsidRDefault="00CE60E2" w:rsidP="00EE161F">
      <w:pPr>
        <w:pStyle w:val="ad"/>
      </w:pPr>
      <w:proofErr w:type="gramStart"/>
      <w:r>
        <w:t>Ну</w:t>
      </w:r>
      <w:proofErr w:type="gramEnd"/>
      <w:r>
        <w:t xml:space="preserve"> мне же больно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</w:t>
      </w:r>
    </w:p>
    <w:p w:rsidR="00CE60E2" w:rsidRDefault="00CE60E2" w:rsidP="00EE161F">
      <w:pPr>
        <w:pStyle w:val="ad"/>
      </w:pPr>
      <w:r>
        <w:t>Несчастный случай в пруду</w:t>
      </w:r>
    </w:p>
    <w:p w:rsidR="00CE60E2" w:rsidRDefault="00CE60E2" w:rsidP="00EE161F">
      <w:pPr>
        <w:pStyle w:val="ad"/>
      </w:pPr>
      <w:r>
        <w:t>Мне неприятно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EE161F">
      <w:pPr>
        <w:pStyle w:val="ad"/>
      </w:pPr>
      <w:r>
        <w:t>Несчастный случай в пруду</w:t>
      </w:r>
    </w:p>
    <w:p w:rsidR="00CE60E2" w:rsidRPr="00086E6E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F</w:t>
      </w:r>
    </w:p>
    <w:p w:rsidR="00CE60E2" w:rsidRDefault="00CE60E2" w:rsidP="00EE161F">
      <w:pPr>
        <w:pStyle w:val="ad"/>
      </w:pPr>
      <w:r>
        <w:t xml:space="preserve">Вы </w:t>
      </w:r>
      <w:proofErr w:type="gramStart"/>
      <w:r>
        <w:t>понимаете</w:t>
      </w:r>
      <w:proofErr w:type="gramEnd"/>
      <w:r>
        <w:t xml:space="preserve"> конечно что имею в виду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На всякий случай осторожней надо быть на пруду</w:t>
      </w:r>
      <w:r>
        <w:rPr>
          <w:rFonts w:ascii="Courier" w:hAnsi="Courier" w:cs="Courier"/>
          <w:sz w:val="20"/>
          <w:szCs w:val="20"/>
        </w:rPr>
        <w:t>!!!</w:t>
      </w:r>
    </w:p>
    <w:p w:rsidR="00CE60E2" w:rsidRPr="00086E6E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EE161F">
      <w:pPr>
        <w:pStyle w:val="ad"/>
      </w:pPr>
      <w:r w:rsidRPr="00EE161F">
        <w:t>И вот я за борт упал</w:t>
      </w:r>
      <w:r>
        <w:rPr>
          <w:rFonts w:ascii="Courier" w:hAnsi="Courier" w:cs="Courier"/>
        </w:rPr>
        <w:t xml:space="preserve">, </w:t>
      </w:r>
      <w:r>
        <w:t xml:space="preserve">теченье </w:t>
      </w:r>
      <w:proofErr w:type="gramStart"/>
      <w:r>
        <w:t>в даль</w:t>
      </w:r>
      <w:proofErr w:type="gramEnd"/>
      <w:r>
        <w:t xml:space="preserve"> понесло</w:t>
      </w:r>
    </w:p>
    <w:p w:rsidR="00CE60E2" w:rsidRPr="00086E6E" w:rsidRDefault="00CE60E2" w:rsidP="00EE161F">
      <w:pPr>
        <w:pStyle w:val="ad"/>
      </w:pPr>
      <w:r>
        <w:t>Ты на прощание сильнее замахала веслом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</w:t>
      </w:r>
    </w:p>
    <w:p w:rsidR="00CE60E2" w:rsidRPr="00EE161F" w:rsidRDefault="00CE60E2" w:rsidP="00CE60E2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Я закричал тебе стой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потом добавил Буль </w:t>
      </w:r>
      <w:proofErr w:type="gramStart"/>
      <w:r w:rsidRPr="00EE161F">
        <w:rPr>
          <w:rStyle w:val="ae"/>
          <w:rFonts w:eastAsiaTheme="minorHAnsi"/>
        </w:rPr>
        <w:t>Буль</w:t>
      </w:r>
      <w:proofErr w:type="gramEnd"/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EE161F">
      <w:pPr>
        <w:pStyle w:val="ad"/>
      </w:pPr>
      <w:r>
        <w:t>Последний раз весло увидел и пошел на дно как куль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F G</w:t>
      </w:r>
    </w:p>
    <w:p w:rsidR="00CE60E2" w:rsidRDefault="00CE60E2" w:rsidP="00EE161F">
      <w:pPr>
        <w:pStyle w:val="ad"/>
      </w:pPr>
      <w:r w:rsidRPr="00EE161F">
        <w:t>Жалко я утонул</w:t>
      </w:r>
      <w:r>
        <w:rPr>
          <w:rFonts w:ascii="Courier" w:hAnsi="Courier" w:cs="Courier"/>
        </w:rPr>
        <w:t xml:space="preserve">, </w:t>
      </w:r>
      <w:r w:rsidRPr="00EE161F">
        <w:t>ты проживешь ещ век</w:t>
      </w:r>
      <w:r>
        <w:rPr>
          <w:rFonts w:ascii="Courier" w:hAnsi="Courier" w:cs="Courier"/>
        </w:rPr>
        <w:t xml:space="preserve">, </w:t>
      </w:r>
      <w:r w:rsidRPr="00EE161F">
        <w:t>зато понятно кто оно</w:t>
      </w:r>
      <w:r>
        <w:rPr>
          <w:rFonts w:ascii="Courier" w:hAnsi="Courier" w:cs="Courier"/>
        </w:rPr>
        <w:t xml:space="preserve">, </w:t>
      </w:r>
      <w:r>
        <w:t>а кто нормальный</w:t>
      </w:r>
    </w:p>
    <w:p w:rsidR="00CE60E2" w:rsidRDefault="00CE60E2" w:rsidP="00EE161F">
      <w:pPr>
        <w:pStyle w:val="ad"/>
        <w:rPr>
          <w:rFonts w:ascii="Courier" w:hAnsi="Courier" w:cs="Courier"/>
        </w:rPr>
      </w:pPr>
      <w:r>
        <w:t>человек</w:t>
      </w:r>
      <w:r>
        <w:rPr>
          <w:rFonts w:ascii="Courier" w:hAnsi="Courier" w:cs="Courier"/>
        </w:rPr>
        <w:t>.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EE161F">
      <w:pPr>
        <w:pStyle w:val="ad"/>
      </w:pPr>
      <w:r>
        <w:t>Несчастный случай в пруду</w:t>
      </w:r>
    </w:p>
    <w:p w:rsidR="00CE60E2" w:rsidRDefault="00CE60E2" w:rsidP="00EE161F">
      <w:pPr>
        <w:pStyle w:val="ad"/>
      </w:pPr>
      <w:proofErr w:type="gramStart"/>
      <w:r>
        <w:t>Ну</w:t>
      </w:r>
      <w:proofErr w:type="gramEnd"/>
      <w:r>
        <w:t xml:space="preserve"> этож надо</w:t>
      </w:r>
    </w:p>
    <w:p w:rsidR="00CE60E2" w:rsidRDefault="00CE60E2" w:rsidP="00EE161F">
      <w:pPr>
        <w:pStyle w:val="ad"/>
      </w:pPr>
      <w:r>
        <w:t>Несчастный случай в пруду</w:t>
      </w:r>
    </w:p>
    <w:p w:rsidR="00CE60E2" w:rsidRDefault="00CE60E2" w:rsidP="00EE161F">
      <w:pPr>
        <w:pStyle w:val="ad"/>
      </w:pPr>
      <w:r>
        <w:t>Теперь весь мокрый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</w:t>
      </w:r>
    </w:p>
    <w:p w:rsidR="00CE60E2" w:rsidRDefault="00CE60E2" w:rsidP="00EE161F">
      <w:pPr>
        <w:pStyle w:val="ad"/>
      </w:pPr>
      <w:r>
        <w:t>Несчастный случай в пруду</w:t>
      </w:r>
    </w:p>
    <w:p w:rsidR="00CE60E2" w:rsidRDefault="00CE60E2" w:rsidP="00EE161F">
      <w:pPr>
        <w:pStyle w:val="ad"/>
      </w:pPr>
      <w:r>
        <w:t>Еще в ботинках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EE161F">
      <w:pPr>
        <w:pStyle w:val="ad"/>
      </w:pPr>
      <w:r>
        <w:t>Несчастный случай в пруду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F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все ловлю на лету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вот поймал на лету</w:t>
      </w:r>
      <w:r>
        <w:rPr>
          <w:rFonts w:ascii="Courier" w:hAnsi="Courier" w:cs="Courier"/>
          <w:sz w:val="20"/>
          <w:szCs w:val="20"/>
        </w:rPr>
        <w:t>,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G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Чего тут только не поймаешь в этом самом пруду</w:t>
      </w:r>
      <w:r>
        <w:rPr>
          <w:rFonts w:ascii="Courier" w:hAnsi="Courier" w:cs="Courier"/>
          <w:sz w:val="20"/>
          <w:szCs w:val="20"/>
        </w:rPr>
        <w:t>.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научился нырять и плавать как осминог</w:t>
      </w:r>
      <w:r>
        <w:rPr>
          <w:rFonts w:ascii="Courier" w:hAnsi="Courier" w:cs="Courier"/>
          <w:sz w:val="20"/>
          <w:szCs w:val="20"/>
        </w:rPr>
        <w:t>,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Я отрастил себе жабры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я иначе не мог</w:t>
      </w:r>
      <w:r>
        <w:rPr>
          <w:rFonts w:ascii="Courier" w:hAnsi="Courier" w:cs="Courier"/>
          <w:sz w:val="20"/>
          <w:szCs w:val="20"/>
        </w:rPr>
        <w:t>,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И вот лижу я на дне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вдруг пересохло ворту</w:t>
      </w:r>
      <w:r>
        <w:rPr>
          <w:rFonts w:ascii="Courier" w:hAnsi="Courier" w:cs="Courier"/>
          <w:sz w:val="20"/>
          <w:szCs w:val="20"/>
        </w:rPr>
        <w:t>,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Pr="00EE161F" w:rsidRDefault="00CE60E2" w:rsidP="00CE60E2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Я вспомнил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что было написано Т</w:t>
      </w:r>
      <w:proofErr w:type="gramStart"/>
      <w:r>
        <w:rPr>
          <w:rFonts w:ascii="Courier" w:hAnsi="Courier" w:cs="Courier"/>
          <w:sz w:val="20"/>
          <w:szCs w:val="20"/>
        </w:rPr>
        <w:t>I</w:t>
      </w:r>
      <w:proofErr w:type="gramEnd"/>
      <w:r w:rsidRPr="00EE161F">
        <w:rPr>
          <w:rStyle w:val="ae"/>
          <w:rFonts w:eastAsiaTheme="minorHAnsi"/>
        </w:rPr>
        <w:t>ТА</w:t>
      </w:r>
      <w:r>
        <w:rPr>
          <w:rFonts w:ascii="Courier" w:hAnsi="Courier" w:cs="Courier"/>
          <w:sz w:val="20"/>
          <w:szCs w:val="20"/>
        </w:rPr>
        <w:t>NI</w:t>
      </w:r>
      <w:r w:rsidRPr="00EE161F">
        <w:rPr>
          <w:rStyle w:val="ae"/>
          <w:rFonts w:eastAsiaTheme="minorHAnsi"/>
        </w:rPr>
        <w:t>с на борту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F</w:t>
      </w:r>
    </w:p>
    <w:p w:rsidR="00CE60E2" w:rsidRDefault="00CE60E2" w:rsidP="00EE161F">
      <w:pPr>
        <w:pStyle w:val="ad"/>
      </w:pPr>
      <w:proofErr w:type="gramStart"/>
      <w:r w:rsidRPr="00EE161F">
        <w:t>И тут я вспомнил тебя</w:t>
      </w:r>
      <w:r>
        <w:rPr>
          <w:rFonts w:ascii="Courier" w:hAnsi="Courier" w:cs="Courier"/>
        </w:rPr>
        <w:t xml:space="preserve">, </w:t>
      </w:r>
      <w:r w:rsidRPr="00EE161F">
        <w:t xml:space="preserve">девушка с веслом </w:t>
      </w:r>
      <w:r>
        <w:rPr>
          <w:rFonts w:ascii="Courier" w:hAnsi="Courier" w:cs="Courier"/>
        </w:rPr>
        <w:t>(</w:t>
      </w:r>
      <w:r w:rsidRPr="00EE161F">
        <w:t xml:space="preserve">на речетативе аккорды </w:t>
      </w:r>
      <w:r>
        <w:rPr>
          <w:rFonts w:ascii="Courier" w:hAnsi="Courier" w:cs="Courier"/>
        </w:rPr>
        <w:t xml:space="preserve">G </w:t>
      </w:r>
      <w:r w:rsidRPr="00EE161F">
        <w:t xml:space="preserve">и </w:t>
      </w:r>
      <w:r>
        <w:rPr>
          <w:rFonts w:ascii="Courier" w:hAnsi="Courier" w:cs="Courier"/>
        </w:rPr>
        <w:t xml:space="preserve">F </w:t>
      </w:r>
      <w:r>
        <w:t>играть</w:t>
      </w:r>
      <w:proofErr w:type="gramEnd"/>
    </w:p>
    <w:p w:rsidR="00CE60E2" w:rsidRDefault="00CE60E2" w:rsidP="00EE161F">
      <w:pPr>
        <w:pStyle w:val="ad"/>
        <w:rPr>
          <w:rFonts w:ascii="Courier" w:hAnsi="Courier" w:cs="Courier"/>
        </w:rPr>
      </w:pPr>
      <w:r>
        <w:t>попеременно где считаете это нужным</w:t>
      </w:r>
      <w:r>
        <w:rPr>
          <w:rFonts w:ascii="Courier" w:hAnsi="Courier" w:cs="Courier"/>
        </w:rPr>
        <w:t>)</w:t>
      </w:r>
    </w:p>
    <w:p w:rsidR="00CE60E2" w:rsidRDefault="00CE60E2" w:rsidP="00EE161F">
      <w:pPr>
        <w:pStyle w:val="ad"/>
      </w:pPr>
      <w:r w:rsidRPr="00EE161F">
        <w:t>Тогда я начал понимать</w:t>
      </w:r>
      <w:r>
        <w:rPr>
          <w:rFonts w:ascii="Courier" w:hAnsi="Courier" w:cs="Courier"/>
        </w:rPr>
        <w:t xml:space="preserve">, </w:t>
      </w:r>
      <w:r w:rsidRPr="00EE161F">
        <w:t>что это был за пароход</w:t>
      </w:r>
      <w:r>
        <w:rPr>
          <w:rFonts w:ascii="Courier" w:hAnsi="Courier" w:cs="Courier"/>
        </w:rPr>
        <w:t xml:space="preserve">, </w:t>
      </w:r>
      <w:r w:rsidRPr="00EE161F">
        <w:t>и что за режесер</w:t>
      </w:r>
      <w:r>
        <w:rPr>
          <w:rFonts w:ascii="Courier" w:hAnsi="Courier" w:cs="Courier"/>
        </w:rPr>
        <w:t xml:space="preserve">, </w:t>
      </w:r>
      <w:r>
        <w:t>и почему</w:t>
      </w:r>
    </w:p>
    <w:p w:rsidR="00CE60E2" w:rsidRDefault="00CE60E2" w:rsidP="00EE161F">
      <w:pPr>
        <w:pStyle w:val="ad"/>
      </w:pPr>
      <w:r>
        <w:t>мужик какойто целый день кричал мотор</w:t>
      </w:r>
      <w:r>
        <w:rPr>
          <w:rFonts w:ascii="Courier" w:hAnsi="Courier" w:cs="Courier"/>
        </w:rPr>
        <w:t xml:space="preserve">, </w:t>
      </w:r>
      <w:r>
        <w:t>что за премъера была и место в первом</w:t>
      </w:r>
    </w:p>
    <w:p w:rsidR="00CE60E2" w:rsidRDefault="00CE60E2" w:rsidP="00EE161F">
      <w:pPr>
        <w:pStyle w:val="ad"/>
      </w:pPr>
      <w:r>
        <w:t>ряду</w:t>
      </w:r>
      <w:r>
        <w:rPr>
          <w:rFonts w:ascii="Courier" w:hAnsi="Courier" w:cs="Courier"/>
        </w:rPr>
        <w:t xml:space="preserve">, </w:t>
      </w:r>
      <w:r w:rsidRPr="00EE161F">
        <w:t>что за графиня изменившимся лицом бежит к пруду</w:t>
      </w:r>
      <w:r>
        <w:rPr>
          <w:rFonts w:ascii="Courier" w:hAnsi="Courier" w:cs="Courier"/>
        </w:rPr>
        <w:t xml:space="preserve">, </w:t>
      </w:r>
      <w:r>
        <w:t xml:space="preserve">ну я тут спрашивал </w:t>
      </w:r>
      <w:proofErr w:type="gramStart"/>
      <w:r>
        <w:t>об</w:t>
      </w:r>
      <w:proofErr w:type="gramEnd"/>
    </w:p>
    <w:p w:rsidR="00CE60E2" w:rsidRDefault="00CE60E2" w:rsidP="00EE161F">
      <w:pPr>
        <w:pStyle w:val="ad"/>
        <w:rPr>
          <w:rFonts w:ascii="Courier" w:hAnsi="Courier" w:cs="Courier"/>
        </w:rPr>
      </w:pPr>
      <w:proofErr w:type="gramStart"/>
      <w:r>
        <w:t>этом</w:t>
      </w:r>
      <w:proofErr w:type="gramEnd"/>
      <w:r>
        <w:t xml:space="preserve"> наш подводнй народ</w:t>
      </w:r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набрали в рот они воды</w:t>
      </w:r>
      <w:r>
        <w:rPr>
          <w:rFonts w:ascii="Courier" w:hAnsi="Courier" w:cs="Courier"/>
        </w:rPr>
        <w:t>,</w:t>
      </w:r>
    </w:p>
    <w:p w:rsidR="00CE60E2" w:rsidRPr="00EE161F" w:rsidRDefault="00CE60E2" w:rsidP="00CE60E2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молчат как рыбы об лед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но я же главный герой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я правду найду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и я</w:t>
      </w:r>
    </w:p>
    <w:p w:rsidR="00CE60E2" w:rsidRDefault="00CE60E2" w:rsidP="00EE161F">
      <w:pPr>
        <w:pStyle w:val="ad"/>
      </w:pPr>
      <w:r>
        <w:rPr>
          <w:rFonts w:ascii="Courier" w:hAnsi="Courier" w:cs="Courier"/>
        </w:rPr>
        <w:t>G</w:t>
      </w:r>
      <w:proofErr w:type="gramStart"/>
      <w:r>
        <w:rPr>
          <w:rFonts w:ascii="Courier" w:hAnsi="Courier" w:cs="Courier"/>
        </w:rPr>
        <w:t xml:space="preserve"> </w:t>
      </w:r>
      <w:r>
        <w:t>С</w:t>
      </w:r>
      <w:proofErr w:type="gramEnd"/>
    </w:p>
    <w:p w:rsidR="00CE60E2" w:rsidRDefault="00CE60E2" w:rsidP="00EE161F">
      <w:pPr>
        <w:pStyle w:val="ad"/>
        <w:rPr>
          <w:rFonts w:ascii="Courier" w:hAnsi="Courier" w:cs="Courier"/>
        </w:rPr>
      </w:pPr>
      <w:proofErr w:type="gramStart"/>
      <w:r>
        <w:t>уверен</w:t>
      </w:r>
      <w:proofErr w:type="gramEnd"/>
      <w:r>
        <w:rPr>
          <w:rFonts w:ascii="Courier" w:hAnsi="Courier" w:cs="Courier"/>
        </w:rPr>
        <w:t xml:space="preserve">, </w:t>
      </w:r>
      <w:r w:rsidRPr="00EE161F">
        <w:rPr>
          <w:rStyle w:val="ae"/>
        </w:rPr>
        <w:t>мой законный оскар тоже гдето в этом пруду</w:t>
      </w:r>
      <w:r>
        <w:rPr>
          <w:rFonts w:ascii="Courier" w:hAnsi="Courier" w:cs="Courier"/>
        </w:rPr>
        <w:t>!!!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EE161F">
      <w:pPr>
        <w:pStyle w:val="ad"/>
      </w:pPr>
      <w:r>
        <w:t>Твой Оскар в этом пруду</w:t>
      </w:r>
    </w:p>
    <w:p w:rsidR="00CE60E2" w:rsidRDefault="00CE60E2" w:rsidP="00EE161F">
      <w:pPr>
        <w:pStyle w:val="ad"/>
      </w:pPr>
      <w:r>
        <w:t>И Тэффи в этом пруду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</w:t>
      </w:r>
    </w:p>
    <w:p w:rsidR="00CE60E2" w:rsidRDefault="00CE60E2" w:rsidP="00EE161F">
      <w:pPr>
        <w:pStyle w:val="ad"/>
      </w:pPr>
      <w:r>
        <w:t>И Ника в этом пруду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EE161F">
      <w:pPr>
        <w:pStyle w:val="ad"/>
      </w:pPr>
      <w:r>
        <w:t>И Чайка в этом пруду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F G</w:t>
      </w:r>
    </w:p>
    <w:p w:rsidR="00CE60E2" w:rsidRPr="00EE161F" w:rsidRDefault="00CE60E2" w:rsidP="00CE60E2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Вы продолжайте в этом духе</w:t>
      </w:r>
      <w:r>
        <w:rPr>
          <w:rFonts w:ascii="Courier" w:hAnsi="Courier" w:cs="Courier"/>
          <w:sz w:val="20"/>
          <w:szCs w:val="20"/>
        </w:rPr>
        <w:t xml:space="preserve">, </w:t>
      </w:r>
      <w:proofErr w:type="gramStart"/>
      <w:r w:rsidRPr="00EE161F">
        <w:rPr>
          <w:rStyle w:val="ae"/>
          <w:rFonts w:eastAsiaTheme="minorHAnsi"/>
        </w:rPr>
        <w:t>я</w:t>
      </w:r>
      <w:proofErr w:type="gramEnd"/>
      <w:r w:rsidRPr="00EE161F">
        <w:rPr>
          <w:rStyle w:val="ae"/>
          <w:rFonts w:eastAsiaTheme="minorHAnsi"/>
        </w:rPr>
        <w:t xml:space="preserve"> пожалуй пойду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так что до встречи телезритель в</w:t>
      </w:r>
    </w:p>
    <w:p w:rsidR="00CE60E2" w:rsidRDefault="00CE60E2" w:rsidP="00EE161F">
      <w:pPr>
        <w:pStyle w:val="ad"/>
      </w:pPr>
      <w:r>
        <w:t>нашем славном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CE60E2">
      <w:pPr>
        <w:rPr>
          <w:rFonts w:cs="Courier"/>
          <w:sz w:val="20"/>
          <w:szCs w:val="20"/>
        </w:rPr>
      </w:pPr>
      <w:r w:rsidRPr="00EE161F">
        <w:rPr>
          <w:rStyle w:val="ae"/>
          <w:rFonts w:eastAsiaTheme="minorHAnsi"/>
        </w:rPr>
        <w:t>ПРУДУ</w:t>
      </w:r>
      <w:r>
        <w:rPr>
          <w:rFonts w:ascii="Courier" w:hAnsi="Courier" w:cs="Courier"/>
          <w:sz w:val="20"/>
          <w:szCs w:val="20"/>
        </w:rPr>
        <w:t>.</w:t>
      </w:r>
    </w:p>
    <w:p w:rsidR="00CE60E2" w:rsidRDefault="00CE60E2" w:rsidP="00CE60E2">
      <w:pPr>
        <w:rPr>
          <w:rFonts w:cs="Courier"/>
          <w:sz w:val="20"/>
          <w:szCs w:val="20"/>
        </w:rPr>
      </w:pPr>
    </w:p>
    <w:p w:rsidR="00CE60E2" w:rsidRDefault="00CE60E2">
      <w:pPr>
        <w:rPr>
          <w:rFonts w:cs="Courier"/>
          <w:sz w:val="20"/>
          <w:szCs w:val="20"/>
        </w:rPr>
      </w:pPr>
      <w:r>
        <w:rPr>
          <w:rFonts w:cs="Courier"/>
          <w:sz w:val="20"/>
          <w:szCs w:val="20"/>
        </w:rPr>
        <w:br w:type="page"/>
      </w:r>
    </w:p>
    <w:p w:rsidR="00CE60E2" w:rsidRPr="00086E6E" w:rsidRDefault="00CE60E2" w:rsidP="00086E6E">
      <w:pPr>
        <w:pStyle w:val="2"/>
        <w:rPr>
          <w:b w:val="0"/>
          <w:bCs w:val="0"/>
        </w:rPr>
      </w:pPr>
      <w:bookmarkStart w:id="104" w:name="_Toc333498679"/>
      <w:r w:rsidRPr="00086E6E">
        <w:lastRenderedPageBreak/>
        <w:t>Чиж и</w:t>
      </w:r>
      <w:proofErr w:type="gramStart"/>
      <w:r>
        <w:t xml:space="preserve"> </w:t>
      </w:r>
      <w:r w:rsidRPr="00086E6E">
        <w:t>К</w:t>
      </w:r>
      <w:proofErr w:type="gramEnd"/>
      <w:r w:rsidRPr="00086E6E">
        <w:t>о, "Прекрасное Воскресенье"</w:t>
      </w:r>
      <w:bookmarkEnd w:id="104"/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 xml:space="preserve">День рожденья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радостный день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EE161F">
      <w:pPr>
        <w:pStyle w:val="ad"/>
      </w:pPr>
      <w:r>
        <w:t>Пусть напьются все в дребедень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G 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proofErr w:type="gramStart"/>
      <w:r w:rsidRPr="00EE161F">
        <w:rPr>
          <w:rStyle w:val="ae"/>
          <w:rFonts w:eastAsiaTheme="minorHAnsi"/>
        </w:rPr>
        <w:t>эй</w:t>
      </w:r>
      <w:proofErr w:type="gramEnd"/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наливай поскорей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EE161F">
      <w:pPr>
        <w:pStyle w:val="ad"/>
      </w:pPr>
      <w:r w:rsidRPr="00EE161F">
        <w:t xml:space="preserve">Брось сердиться </w:t>
      </w:r>
      <w:r>
        <w:rPr>
          <w:rFonts w:ascii="Courier" w:hAnsi="Courier" w:cs="Courier"/>
        </w:rPr>
        <w:t xml:space="preserve">- </w:t>
      </w:r>
      <w:r>
        <w:t>дидишь сосед</w:t>
      </w:r>
    </w:p>
    <w:p w:rsidR="00CE60E2" w:rsidRDefault="00CE60E2" w:rsidP="00EE161F">
      <w:pPr>
        <w:pStyle w:val="ad"/>
        <w:rPr>
          <w:rFonts w:ascii="Courier" w:hAnsi="Courier" w:cs="Courier"/>
        </w:rPr>
      </w:pPr>
      <w:r>
        <w:t xml:space="preserve">Прямо </w:t>
      </w:r>
      <w:proofErr w:type="gramStart"/>
      <w:r>
        <w:t>мордой</w:t>
      </w:r>
      <w:proofErr w:type="gramEnd"/>
      <w:r>
        <w:t xml:space="preserve"> упал в венегред</w:t>
      </w:r>
      <w:r>
        <w:rPr>
          <w:rFonts w:ascii="Courier" w:hAnsi="Courier" w:cs="Courier"/>
        </w:rPr>
        <w:t>,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proofErr w:type="gramStart"/>
      <w:r w:rsidRPr="00EE161F">
        <w:rPr>
          <w:rStyle w:val="ae"/>
          <w:rFonts w:eastAsiaTheme="minorHAnsi"/>
        </w:rPr>
        <w:t>эй</w:t>
      </w:r>
      <w:proofErr w:type="gramEnd"/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ведь напился сосед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F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да</w:t>
      </w:r>
      <w:r>
        <w:rPr>
          <w:rFonts w:ascii="Courier" w:hAnsi="Courier" w:cs="Courier"/>
          <w:sz w:val="20"/>
          <w:szCs w:val="20"/>
        </w:rPr>
        <w:t xml:space="preserve">! - </w:t>
      </w:r>
      <w:r w:rsidRPr="00EE161F">
        <w:rPr>
          <w:rStyle w:val="ae"/>
          <w:rFonts w:eastAsiaTheme="minorHAnsi"/>
        </w:rPr>
        <w:t>люди смеются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Вновь с тобой я в пруд упаду</w:t>
      </w:r>
      <w:r>
        <w:rPr>
          <w:rFonts w:ascii="Courier" w:hAnsi="Courier" w:cs="Courier"/>
          <w:sz w:val="20"/>
          <w:szCs w:val="20"/>
        </w:rPr>
        <w:t>.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F</w:t>
      </w:r>
    </w:p>
    <w:p w:rsidR="00CE60E2" w:rsidRDefault="00CE60E2" w:rsidP="00EE161F">
      <w:pPr>
        <w:pStyle w:val="ad"/>
      </w:pPr>
      <w:r>
        <w:t>Пусть всегда он остается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C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Этот пруд у нас на углу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EE161F">
      <w:pPr>
        <w:pStyle w:val="ad"/>
      </w:pP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Видишь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солнце тонет в цветах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Хмель весенний бродит в мозгах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proofErr w:type="gramStart"/>
      <w:r w:rsidRPr="00EE161F">
        <w:rPr>
          <w:rStyle w:val="ae"/>
          <w:rFonts w:eastAsiaTheme="minorHAnsi"/>
        </w:rPr>
        <w:t>эй</w:t>
      </w:r>
      <w:proofErr w:type="gramEnd"/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наливай не жалей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Август украсил лужи листвой</w:t>
      </w:r>
      <w:r>
        <w:rPr>
          <w:rFonts w:ascii="Courier" w:hAnsi="Courier" w:cs="Courier"/>
          <w:sz w:val="20"/>
          <w:szCs w:val="20"/>
        </w:rPr>
        <w:t>!</w:t>
      </w:r>
    </w:p>
    <w:p w:rsidR="00CE60E2" w:rsidRDefault="00CE60E2" w:rsidP="00CE60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E161F">
        <w:rPr>
          <w:rStyle w:val="ae"/>
          <w:rFonts w:eastAsiaTheme="minorHAnsi"/>
        </w:rPr>
        <w:t>В этот день напьемся с тобой</w:t>
      </w:r>
      <w:r>
        <w:rPr>
          <w:rFonts w:ascii="Courier" w:hAnsi="Courier" w:cs="Courier"/>
          <w:sz w:val="20"/>
          <w:szCs w:val="20"/>
        </w:rPr>
        <w:t>.</w:t>
      </w:r>
    </w:p>
    <w:p w:rsidR="00CE60E2" w:rsidRDefault="00CE60E2" w:rsidP="00CE60E2">
      <w:pPr>
        <w:rPr>
          <w:rFonts w:cs="Courier"/>
          <w:sz w:val="20"/>
          <w:szCs w:val="20"/>
        </w:rPr>
      </w:pP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proofErr w:type="gramStart"/>
      <w:r w:rsidRPr="00EE161F">
        <w:rPr>
          <w:rStyle w:val="ae"/>
          <w:rFonts w:eastAsiaTheme="minorHAnsi"/>
        </w:rPr>
        <w:t>эй</w:t>
      </w:r>
      <w:proofErr w:type="gramEnd"/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эй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 xml:space="preserve">это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e"/>
          <w:rFonts w:eastAsiaTheme="minorHAnsi"/>
        </w:rPr>
        <w:t>лучший из дней</w:t>
      </w:r>
      <w:r>
        <w:rPr>
          <w:rFonts w:ascii="Courier" w:hAnsi="Courier" w:cs="Courier"/>
          <w:sz w:val="20"/>
          <w:szCs w:val="20"/>
        </w:rPr>
        <w:t>!</w:t>
      </w:r>
    </w:p>
    <w:p w:rsidR="007E5C46" w:rsidRDefault="007E5C46" w:rsidP="00CE60E2">
      <w:pPr>
        <w:rPr>
          <w:rFonts w:cs="Courier"/>
          <w:sz w:val="20"/>
          <w:szCs w:val="20"/>
        </w:rPr>
      </w:pPr>
    </w:p>
    <w:p w:rsidR="007E5C46" w:rsidRDefault="007E5C46">
      <w:pPr>
        <w:rPr>
          <w:rFonts w:cs="Courier"/>
          <w:sz w:val="20"/>
          <w:szCs w:val="20"/>
        </w:rPr>
      </w:pPr>
      <w:r>
        <w:rPr>
          <w:rFonts w:cs="Courier"/>
          <w:sz w:val="20"/>
          <w:szCs w:val="20"/>
        </w:rPr>
        <w:br w:type="page"/>
      </w:r>
    </w:p>
    <w:p w:rsidR="007E5C46" w:rsidRPr="00086E6E" w:rsidRDefault="007E5C46" w:rsidP="00086E6E">
      <w:pPr>
        <w:pStyle w:val="2"/>
        <w:rPr>
          <w:b w:val="0"/>
          <w:bCs w:val="0"/>
        </w:rPr>
      </w:pPr>
      <w:bookmarkStart w:id="105" w:name="_Toc333498680"/>
      <w:r w:rsidRPr="00086E6E">
        <w:lastRenderedPageBreak/>
        <w:t xml:space="preserve">Ох, уе... </w:t>
      </w:r>
      <w:proofErr w:type="gramStart"/>
      <w:r w:rsidRPr="00086E6E">
        <w:t>Ох</w:t>
      </w:r>
      <w:proofErr w:type="gramEnd"/>
      <w:r w:rsidRPr="00086E6E">
        <w:t xml:space="preserve"> уехал мой</w:t>
      </w:r>
      <w:r>
        <w:t xml:space="preserve"> </w:t>
      </w:r>
      <w:r w:rsidRPr="00086E6E">
        <w:t>любимый</w:t>
      </w:r>
      <w:bookmarkEnd w:id="105"/>
    </w:p>
    <w:p w:rsidR="007E5C46" w:rsidRDefault="007E5C46" w:rsidP="007E5C46">
      <w:pPr>
        <w:autoSpaceDE w:val="0"/>
        <w:autoSpaceDN w:val="0"/>
        <w:adjustRightInd w:val="0"/>
        <w:spacing w:after="0" w:line="240" w:lineRule="auto"/>
        <w:rPr>
          <w:rFonts w:cs="Courier"/>
          <w:sz w:val="20"/>
          <w:szCs w:val="20"/>
        </w:rPr>
      </w:pPr>
    </w:p>
    <w:p w:rsidR="007E5C46" w:rsidRDefault="007E5C46" w:rsidP="007E5C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E7 Am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Ох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e"/>
          <w:rFonts w:eastAsiaTheme="minorHAnsi"/>
        </w:rPr>
        <w:t>уе</w:t>
      </w:r>
      <w:r>
        <w:rPr>
          <w:rFonts w:ascii="Courier" w:hAnsi="Courier" w:cs="Courier"/>
          <w:sz w:val="20"/>
          <w:szCs w:val="20"/>
        </w:rPr>
        <w:t xml:space="preserve">... </w:t>
      </w:r>
      <w:proofErr w:type="gramStart"/>
      <w:r w:rsidRPr="00EE161F">
        <w:rPr>
          <w:rStyle w:val="ae"/>
          <w:rFonts w:eastAsiaTheme="minorHAnsi"/>
        </w:rPr>
        <w:t>Ох</w:t>
      </w:r>
      <w:proofErr w:type="gramEnd"/>
      <w:r w:rsidRPr="00EE161F">
        <w:rPr>
          <w:rStyle w:val="ae"/>
          <w:rFonts w:eastAsiaTheme="minorHAnsi"/>
        </w:rPr>
        <w:t xml:space="preserve"> уехал мой любимый</w:t>
      </w:r>
    </w:p>
    <w:p w:rsidR="007E5C46" w:rsidRDefault="007E5C46" w:rsidP="007E5C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 G C A7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И под е</w:t>
      </w:r>
      <w:r>
        <w:rPr>
          <w:rFonts w:ascii="Courier" w:hAnsi="Courier" w:cs="Courier"/>
          <w:sz w:val="20"/>
          <w:szCs w:val="20"/>
        </w:rPr>
        <w:t xml:space="preserve">... </w:t>
      </w:r>
      <w:r w:rsidRPr="00EE161F">
        <w:rPr>
          <w:rStyle w:val="ae"/>
          <w:rFonts w:eastAsiaTheme="minorHAnsi"/>
        </w:rPr>
        <w:t>и под елкой мне сказал</w:t>
      </w:r>
    </w:p>
    <w:p w:rsidR="007E5C46" w:rsidRDefault="007E5C46" w:rsidP="007E5C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G C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Я за лу</w:t>
      </w:r>
      <w:r>
        <w:rPr>
          <w:rFonts w:ascii="Courier" w:hAnsi="Courier" w:cs="Courier"/>
          <w:sz w:val="20"/>
          <w:szCs w:val="20"/>
        </w:rPr>
        <w:t xml:space="preserve">... </w:t>
      </w:r>
      <w:r w:rsidRPr="00EE161F">
        <w:rPr>
          <w:rStyle w:val="ae"/>
          <w:rFonts w:eastAsiaTheme="minorHAnsi"/>
        </w:rPr>
        <w:t>Я за лунным камнем еду</w:t>
      </w:r>
    </w:p>
    <w:p w:rsidR="007E5C46" w:rsidRDefault="007E5C46" w:rsidP="007E5C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E7 Am</w:t>
      </w:r>
    </w:p>
    <w:p w:rsidR="007E5C46" w:rsidRPr="00EE161F" w:rsidRDefault="007E5C46" w:rsidP="007E5C46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E161F">
        <w:rPr>
          <w:rStyle w:val="ae"/>
          <w:rFonts w:eastAsiaTheme="minorHAnsi"/>
        </w:rPr>
        <w:t>Что ж ты му</w:t>
      </w:r>
      <w:r>
        <w:rPr>
          <w:rFonts w:ascii="Courier" w:hAnsi="Courier" w:cs="Courier"/>
          <w:sz w:val="20"/>
          <w:szCs w:val="20"/>
        </w:rPr>
        <w:t xml:space="preserve">... </w:t>
      </w:r>
      <w:r w:rsidRPr="00EE161F">
        <w:rPr>
          <w:rStyle w:val="ae"/>
          <w:rFonts w:eastAsiaTheme="minorHAnsi"/>
        </w:rPr>
        <w:t>Что ж ты мужем мне не стал</w:t>
      </w:r>
    </w:p>
    <w:p w:rsidR="007E5C46" w:rsidRDefault="007E5C46" w:rsidP="00EE161F">
      <w:pPr>
        <w:pStyle w:val="ad"/>
      </w:pPr>
    </w:p>
    <w:p w:rsidR="007E5C46" w:rsidRDefault="007E5C46" w:rsidP="00EE161F">
      <w:pPr>
        <w:pStyle w:val="ad"/>
      </w:pPr>
      <w:r>
        <w:t>Ему девушка сказала</w:t>
      </w:r>
    </w:p>
    <w:p w:rsidR="007E5C46" w:rsidRDefault="007E5C46" w:rsidP="00EE161F">
      <w:pPr>
        <w:pStyle w:val="ad"/>
      </w:pPr>
      <w:r>
        <w:t>Неман дивная река</w:t>
      </w:r>
    </w:p>
    <w:p w:rsidR="007E5C46" w:rsidRDefault="007E5C46" w:rsidP="00EE161F">
      <w:pPr>
        <w:pStyle w:val="ad"/>
      </w:pPr>
      <w:r>
        <w:t>Как я буду с ним купаться</w:t>
      </w:r>
    </w:p>
    <w:p w:rsidR="007E5C46" w:rsidRDefault="007E5C46" w:rsidP="00EE161F">
      <w:pPr>
        <w:pStyle w:val="ad"/>
      </w:pPr>
      <w:r>
        <w:t>С толстым худенька така</w:t>
      </w:r>
    </w:p>
    <w:p w:rsidR="007E5C46" w:rsidRDefault="007E5C46" w:rsidP="00EE161F">
      <w:pPr>
        <w:pStyle w:val="ad"/>
      </w:pPr>
    </w:p>
    <w:p w:rsidR="007E5C46" w:rsidRDefault="007E5C46" w:rsidP="00EE161F">
      <w:pPr>
        <w:pStyle w:val="ad"/>
      </w:pPr>
      <w:r>
        <w:t>Но и хуже мне не стало</w:t>
      </w:r>
    </w:p>
    <w:p w:rsidR="007E5C46" w:rsidRDefault="007E5C46" w:rsidP="00EE161F">
      <w:pPr>
        <w:pStyle w:val="ad"/>
      </w:pPr>
      <w:r>
        <w:t>Что не суженный ты мне</w:t>
      </w:r>
    </w:p>
    <w:p w:rsidR="007E5C46" w:rsidRDefault="007E5C46" w:rsidP="00EE161F">
      <w:pPr>
        <w:pStyle w:val="ad"/>
      </w:pPr>
      <w:r>
        <w:t xml:space="preserve">А я в </w:t>
      </w:r>
      <w:proofErr w:type="gramStart"/>
      <w:r>
        <w:t>желтеньком</w:t>
      </w:r>
      <w:proofErr w:type="gramEnd"/>
      <w:r>
        <w:t xml:space="preserve"> гуляла</w:t>
      </w:r>
    </w:p>
    <w:p w:rsidR="007E5C46" w:rsidRDefault="007E5C46" w:rsidP="00EE161F">
      <w:pPr>
        <w:pStyle w:val="ad"/>
      </w:pPr>
      <w:r>
        <w:t>Не суют записок мне</w:t>
      </w:r>
    </w:p>
    <w:p w:rsidR="007E5C46" w:rsidRDefault="007E5C46" w:rsidP="00EE161F">
      <w:pPr>
        <w:pStyle w:val="ad"/>
      </w:pPr>
    </w:p>
    <w:p w:rsidR="007E5C46" w:rsidRDefault="007E5C46" w:rsidP="00EE161F">
      <w:pPr>
        <w:pStyle w:val="ad"/>
      </w:pPr>
      <w:r>
        <w:t>Запись делали мы в ЗАГСе</w:t>
      </w:r>
    </w:p>
    <w:p w:rsidR="007E5C46" w:rsidRDefault="007E5C46" w:rsidP="00EE161F">
      <w:pPr>
        <w:pStyle w:val="ad"/>
      </w:pPr>
      <w:r>
        <w:t>Оба с раннего утра</w:t>
      </w:r>
    </w:p>
    <w:p w:rsidR="007E5C46" w:rsidRDefault="007E5C46" w:rsidP="00EE161F">
      <w:pPr>
        <w:pStyle w:val="ad"/>
      </w:pPr>
      <w:r>
        <w:t>Палец в желтеньком колечке</w:t>
      </w:r>
    </w:p>
    <w:p w:rsidR="007E5C46" w:rsidRDefault="007E5C46" w:rsidP="00EE161F">
      <w:pPr>
        <w:pStyle w:val="ad"/>
      </w:pPr>
      <w:r>
        <w:t xml:space="preserve">Запер </w:t>
      </w:r>
      <w:proofErr w:type="gramStart"/>
      <w:r>
        <w:t>девку</w:t>
      </w:r>
      <w:proofErr w:type="gramEnd"/>
      <w:r>
        <w:t xml:space="preserve"> на века</w:t>
      </w:r>
    </w:p>
    <w:p w:rsidR="007E5C46" w:rsidRDefault="007E5C46" w:rsidP="00EE161F">
      <w:pPr>
        <w:pStyle w:val="ad"/>
      </w:pPr>
    </w:p>
    <w:p w:rsidR="00E5006B" w:rsidRDefault="00E5006B" w:rsidP="00EE161F">
      <w:pPr>
        <w:pStyle w:val="ad"/>
      </w:pPr>
    </w:p>
    <w:p w:rsidR="00E5006B" w:rsidRDefault="00E5006B" w:rsidP="00EE161F">
      <w:pPr>
        <w:pStyle w:val="ad"/>
      </w:pPr>
      <w:r>
        <w:br w:type="page"/>
      </w:r>
    </w:p>
    <w:p w:rsidR="00E5006B" w:rsidRPr="00086E6E" w:rsidRDefault="00E5006B" w:rsidP="00086E6E">
      <w:pPr>
        <w:pStyle w:val="2"/>
      </w:pPr>
      <w:bookmarkStart w:id="106" w:name="_Toc333498681"/>
      <w:r w:rsidRPr="00086E6E">
        <w:lastRenderedPageBreak/>
        <w:t>Белочка</w:t>
      </w:r>
      <w:bookmarkEnd w:id="106"/>
    </w:p>
    <w:p w:rsidR="00E5006B" w:rsidRDefault="00E5006B" w:rsidP="00EE161F">
      <w:pPr>
        <w:pStyle w:val="ad"/>
      </w:pPr>
    </w:p>
    <w:p w:rsidR="00E5006B" w:rsidRPr="00E807B2" w:rsidRDefault="00E5006B" w:rsidP="00EE161F">
      <w:pPr>
        <w:pStyle w:val="ad"/>
      </w:pPr>
      <w:r w:rsidRPr="00086E6E">
        <w:rPr>
          <w:lang w:val="en-US"/>
        </w:rPr>
        <w:t>Am</w:t>
      </w:r>
      <w:r w:rsidRPr="00E807B2">
        <w:t xml:space="preserve"> </w:t>
      </w:r>
      <w:r w:rsidRPr="00086E6E">
        <w:rPr>
          <w:lang w:val="en-US"/>
        </w:rPr>
        <w:t>Dm</w:t>
      </w:r>
      <w:r w:rsidRPr="00E807B2">
        <w:t xml:space="preserve"> </w:t>
      </w:r>
      <w:r w:rsidRPr="00086E6E">
        <w:rPr>
          <w:lang w:val="en-US"/>
        </w:rPr>
        <w:t>G</w:t>
      </w:r>
      <w:r w:rsidRPr="00E807B2">
        <w:t xml:space="preserve"> </w:t>
      </w:r>
      <w:r w:rsidRPr="00086E6E">
        <w:rPr>
          <w:lang w:val="en-US"/>
        </w:rPr>
        <w:t>C</w:t>
      </w:r>
    </w:p>
    <w:p w:rsidR="00E5006B" w:rsidRPr="00E5006B" w:rsidRDefault="00E5006B" w:rsidP="00EE161F">
      <w:pPr>
        <w:pStyle w:val="ad"/>
      </w:pPr>
      <w:r w:rsidRPr="00E807B2">
        <w:t xml:space="preserve">     </w:t>
      </w:r>
      <w:r w:rsidRPr="00E5006B">
        <w:t>В зоопарке большом, где живут крокодилы</w:t>
      </w:r>
    </w:p>
    <w:p w:rsidR="00E5006B" w:rsidRPr="00E5006B" w:rsidRDefault="00E5006B" w:rsidP="00EE161F">
      <w:pPr>
        <w:pStyle w:val="ad"/>
      </w:pPr>
      <w:r w:rsidRPr="00E5006B">
        <w:t xml:space="preserve">     F Dm6 B7 E7</w:t>
      </w:r>
    </w:p>
    <w:p w:rsidR="00E5006B" w:rsidRPr="00E5006B" w:rsidRDefault="00E5006B" w:rsidP="00EE161F">
      <w:pPr>
        <w:pStyle w:val="ad"/>
      </w:pPr>
      <w:r w:rsidRPr="00E5006B">
        <w:t xml:space="preserve">     Тигры, волки, быки и другая </w:t>
      </w:r>
      <w:proofErr w:type="gramStart"/>
      <w:r w:rsidRPr="00E5006B">
        <w:t>братва</w:t>
      </w:r>
      <w:proofErr w:type="gramEnd"/>
    </w:p>
    <w:p w:rsidR="00E5006B" w:rsidRPr="00E5006B" w:rsidRDefault="00E5006B" w:rsidP="00EE161F">
      <w:pPr>
        <w:pStyle w:val="ad"/>
      </w:pPr>
      <w:r w:rsidRPr="00E5006B">
        <w:t xml:space="preserve">     Am Dm G C Am</w:t>
      </w:r>
    </w:p>
    <w:p w:rsidR="00E5006B" w:rsidRPr="00E5006B" w:rsidRDefault="00E5006B" w:rsidP="00EE161F">
      <w:pPr>
        <w:pStyle w:val="ad"/>
      </w:pPr>
      <w:r w:rsidRPr="00E5006B">
        <w:t xml:space="preserve">     Третьесортный портвейн пили зайцы-</w:t>
      </w:r>
      <w:proofErr w:type="gramStart"/>
      <w:r w:rsidRPr="00E5006B">
        <w:t>дебилы</w:t>
      </w:r>
      <w:proofErr w:type="gramEnd"/>
    </w:p>
    <w:p w:rsidR="00E5006B" w:rsidRPr="00E5006B" w:rsidRDefault="00E5006B" w:rsidP="00EE161F">
      <w:pPr>
        <w:pStyle w:val="ad"/>
      </w:pPr>
      <w:r w:rsidRPr="00E5006B">
        <w:t xml:space="preserve">     D7 F7 B7 E7</w:t>
      </w:r>
    </w:p>
    <w:p w:rsidR="00E5006B" w:rsidRPr="00E5006B" w:rsidRDefault="00E5006B" w:rsidP="00EE161F">
      <w:pPr>
        <w:pStyle w:val="ad"/>
      </w:pPr>
      <w:r w:rsidRPr="00E5006B">
        <w:t xml:space="preserve">     И при этом напевали странные слова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припев:</w:t>
      </w:r>
    </w:p>
    <w:p w:rsidR="00E5006B" w:rsidRPr="00E5006B" w:rsidRDefault="00E5006B" w:rsidP="00EE161F">
      <w:pPr>
        <w:pStyle w:val="ad"/>
      </w:pPr>
      <w:r w:rsidRPr="00E5006B">
        <w:t xml:space="preserve">     Am Dm</w:t>
      </w:r>
    </w:p>
    <w:p w:rsidR="00E5006B" w:rsidRPr="00E5006B" w:rsidRDefault="00E5006B" w:rsidP="00EE161F">
      <w:pPr>
        <w:pStyle w:val="ad"/>
      </w:pPr>
      <w:r w:rsidRPr="00E5006B">
        <w:t xml:space="preserve">     А нам все равно, а нам все равно</w:t>
      </w:r>
    </w:p>
    <w:p w:rsidR="00E5006B" w:rsidRPr="00E5006B" w:rsidRDefault="00E5006B" w:rsidP="00EE161F">
      <w:pPr>
        <w:pStyle w:val="ad"/>
      </w:pPr>
      <w:r w:rsidRPr="00E5006B">
        <w:t xml:space="preserve">     E7 Am</w:t>
      </w:r>
    </w:p>
    <w:p w:rsidR="00E5006B" w:rsidRPr="00E5006B" w:rsidRDefault="00E5006B" w:rsidP="00EE161F">
      <w:pPr>
        <w:pStyle w:val="ad"/>
      </w:pPr>
      <w:r w:rsidRPr="00E5006B">
        <w:t xml:space="preserve">     Пусть не ходят к нам слон и бегемот</w:t>
      </w:r>
    </w:p>
    <w:p w:rsidR="00E5006B" w:rsidRPr="00E5006B" w:rsidRDefault="00E5006B" w:rsidP="00EE161F">
      <w:pPr>
        <w:pStyle w:val="ad"/>
      </w:pPr>
      <w:r w:rsidRPr="00E5006B">
        <w:t xml:space="preserve">     Dm</w:t>
      </w:r>
    </w:p>
    <w:p w:rsidR="00E5006B" w:rsidRPr="00E5006B" w:rsidRDefault="00E5006B" w:rsidP="00EE161F">
      <w:pPr>
        <w:pStyle w:val="ad"/>
      </w:pPr>
      <w:r w:rsidRPr="00E5006B">
        <w:t xml:space="preserve">     Зато, к тем, кто пьет, хоть один раз в год</w:t>
      </w:r>
    </w:p>
    <w:p w:rsidR="00E5006B" w:rsidRPr="00E5006B" w:rsidRDefault="00E5006B" w:rsidP="00EE161F">
      <w:pPr>
        <w:pStyle w:val="ad"/>
      </w:pPr>
      <w:r w:rsidRPr="00E5006B">
        <w:t xml:space="preserve">     E7 Am</w:t>
      </w:r>
    </w:p>
    <w:p w:rsidR="00E5006B" w:rsidRPr="00E5006B" w:rsidRDefault="00E5006B" w:rsidP="00EE161F">
      <w:pPr>
        <w:pStyle w:val="ad"/>
      </w:pPr>
      <w:r w:rsidRPr="00E5006B">
        <w:t xml:space="preserve">     Обязательно белочка придет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У подножия гор, где растут апельсины</w:t>
      </w:r>
    </w:p>
    <w:p w:rsidR="00E5006B" w:rsidRPr="00E5006B" w:rsidRDefault="00E5006B" w:rsidP="00EE161F">
      <w:pPr>
        <w:pStyle w:val="ad"/>
      </w:pPr>
      <w:r w:rsidRPr="00E5006B">
        <w:t xml:space="preserve">     Горцы в кепках больших вина крепкие пьют</w:t>
      </w:r>
    </w:p>
    <w:p w:rsidR="00E5006B" w:rsidRPr="00E5006B" w:rsidRDefault="00E5006B" w:rsidP="00EE161F">
      <w:pPr>
        <w:pStyle w:val="ad"/>
      </w:pPr>
      <w:r w:rsidRPr="00E5006B">
        <w:t xml:space="preserve">     Кто лежит на полу, кто качается чинно</w:t>
      </w:r>
    </w:p>
    <w:p w:rsidR="00E5006B" w:rsidRPr="00E5006B" w:rsidRDefault="00E5006B" w:rsidP="00EE161F">
      <w:pPr>
        <w:pStyle w:val="ad"/>
      </w:pPr>
      <w:r w:rsidRPr="00E5006B">
        <w:t xml:space="preserve">     И не стройно, но душевно песенку поют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И в краях, где в лесах заправляют гориллы</w:t>
      </w:r>
    </w:p>
    <w:p w:rsidR="00E5006B" w:rsidRPr="00E5006B" w:rsidRDefault="00E5006B" w:rsidP="00EE161F">
      <w:pPr>
        <w:pStyle w:val="ad"/>
      </w:pPr>
      <w:r w:rsidRPr="00E5006B">
        <w:t xml:space="preserve">     А бананы вокруг нахаляву растут</w:t>
      </w:r>
    </w:p>
    <w:p w:rsidR="00E5006B" w:rsidRPr="00E5006B" w:rsidRDefault="00E5006B" w:rsidP="00EE161F">
      <w:pPr>
        <w:pStyle w:val="ad"/>
      </w:pPr>
      <w:r w:rsidRPr="00E5006B">
        <w:t xml:space="preserve">     </w:t>
      </w:r>
      <w:proofErr w:type="gramStart"/>
      <w:r w:rsidRPr="00E5006B">
        <w:t>H</w:t>
      </w:r>
      <w:proofErr w:type="gramEnd"/>
      <w:r w:rsidRPr="00E5006B">
        <w:t>егры в чанах больших что-то там наварили</w:t>
      </w:r>
    </w:p>
    <w:p w:rsidR="00E5006B" w:rsidRPr="00E5006B" w:rsidRDefault="00E5006B" w:rsidP="00EE161F">
      <w:pPr>
        <w:pStyle w:val="ad"/>
      </w:pPr>
      <w:r w:rsidRPr="00E5006B">
        <w:t xml:space="preserve">     </w:t>
      </w:r>
      <w:proofErr w:type="gramStart"/>
      <w:r w:rsidRPr="00E5006B">
        <w:t>H</w:t>
      </w:r>
      <w:proofErr w:type="gramEnd"/>
      <w:r w:rsidRPr="00E5006B">
        <w:t>ажрались и вот под бубен песенку поют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Припев:</w:t>
      </w:r>
    </w:p>
    <w:p w:rsidR="00E5006B" w:rsidRPr="00E5006B" w:rsidRDefault="00E5006B" w:rsidP="00EE161F">
      <w:pPr>
        <w:pStyle w:val="ad"/>
      </w:pPr>
      <w:r w:rsidRPr="00E5006B">
        <w:t xml:space="preserve">     А нам все равно, а нам все равно</w:t>
      </w:r>
    </w:p>
    <w:p w:rsidR="00E5006B" w:rsidRPr="00E5006B" w:rsidRDefault="00E5006B" w:rsidP="00EE161F">
      <w:pPr>
        <w:pStyle w:val="ad"/>
      </w:pPr>
      <w:r w:rsidRPr="00E5006B">
        <w:t xml:space="preserve">     Жаль, забыли нас ослик и енот</w:t>
      </w:r>
    </w:p>
    <w:p w:rsidR="00E5006B" w:rsidRPr="00E5006B" w:rsidRDefault="00E5006B" w:rsidP="00EE161F">
      <w:pPr>
        <w:pStyle w:val="ad"/>
      </w:pPr>
      <w:r w:rsidRPr="00E5006B">
        <w:t xml:space="preserve">     Кролик и удав, лошадь и жираф</w:t>
      </w:r>
    </w:p>
    <w:p w:rsidR="00E5006B" w:rsidRPr="00E5006B" w:rsidRDefault="00E5006B" w:rsidP="00EE161F">
      <w:pPr>
        <w:pStyle w:val="ad"/>
      </w:pPr>
      <w:r w:rsidRPr="00E5006B">
        <w:t xml:space="preserve">     Только белочка в гости к нам придет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Вот с мороза мужик завалился в избушку</w:t>
      </w:r>
    </w:p>
    <w:p w:rsidR="00E5006B" w:rsidRPr="00E5006B" w:rsidRDefault="00E5006B" w:rsidP="00EE161F">
      <w:pPr>
        <w:pStyle w:val="ad"/>
      </w:pPr>
      <w:r w:rsidRPr="00E5006B">
        <w:t xml:space="preserve">     Он в колхоз опоздал, но в сельпо он успел</w:t>
      </w:r>
    </w:p>
    <w:p w:rsidR="00E5006B" w:rsidRPr="00E5006B" w:rsidRDefault="00E5006B" w:rsidP="00EE161F">
      <w:pPr>
        <w:pStyle w:val="ad"/>
      </w:pPr>
      <w:r w:rsidRPr="00E5006B">
        <w:t xml:space="preserve">     Из кармана штанов достает он </w:t>
      </w:r>
      <w:proofErr w:type="gramStart"/>
      <w:r w:rsidRPr="00E5006B">
        <w:t>чекушку</w:t>
      </w:r>
      <w:proofErr w:type="gramEnd"/>
    </w:p>
    <w:p w:rsidR="00E5006B" w:rsidRPr="00E5006B" w:rsidRDefault="00E5006B" w:rsidP="00EE161F">
      <w:pPr>
        <w:pStyle w:val="ad"/>
      </w:pPr>
      <w:r w:rsidRPr="00E5006B">
        <w:t xml:space="preserve">     Выпил, валенком занюхал, песенку запел</w:t>
      </w:r>
    </w:p>
    <w:p w:rsidR="00E5006B" w:rsidRPr="00E5006B" w:rsidRDefault="00E5006B" w:rsidP="00EE161F">
      <w:pPr>
        <w:pStyle w:val="ad"/>
      </w:pPr>
    </w:p>
    <w:p w:rsidR="00E5006B" w:rsidRPr="00E5006B" w:rsidRDefault="00E5006B" w:rsidP="00EE161F">
      <w:pPr>
        <w:pStyle w:val="ad"/>
      </w:pPr>
      <w:r w:rsidRPr="00E5006B">
        <w:t xml:space="preserve">     Припев:</w:t>
      </w:r>
    </w:p>
    <w:p w:rsidR="00E5006B" w:rsidRPr="00E5006B" w:rsidRDefault="00E5006B" w:rsidP="00EE161F">
      <w:pPr>
        <w:pStyle w:val="ad"/>
      </w:pPr>
      <w:r w:rsidRPr="00E5006B">
        <w:t xml:space="preserve">     А нам все равно, а нам все равно</w:t>
      </w:r>
    </w:p>
    <w:p w:rsidR="00E5006B" w:rsidRPr="00E5006B" w:rsidRDefault="00E5006B" w:rsidP="00EE161F">
      <w:pPr>
        <w:pStyle w:val="ad"/>
      </w:pPr>
      <w:r w:rsidRPr="00E5006B">
        <w:t xml:space="preserve">     Игнорируют нас дельфин и кит</w:t>
      </w:r>
    </w:p>
    <w:p w:rsidR="00E5006B" w:rsidRPr="00E5006B" w:rsidRDefault="00E5006B" w:rsidP="00EE161F">
      <w:pPr>
        <w:pStyle w:val="ad"/>
      </w:pPr>
      <w:r w:rsidRPr="00E5006B">
        <w:t xml:space="preserve">     Утка и тюлень, выдра и олень</w:t>
      </w:r>
    </w:p>
    <w:p w:rsidR="00E5006B" w:rsidRDefault="00E5006B" w:rsidP="00EE161F">
      <w:pPr>
        <w:pStyle w:val="ad"/>
      </w:pPr>
      <w:r w:rsidRPr="00E5006B">
        <w:t xml:space="preserve">     И лишь белочка в гости к нам спешит</w:t>
      </w:r>
    </w:p>
    <w:p w:rsidR="00480A34" w:rsidRDefault="007E5C46" w:rsidP="00EE161F">
      <w:pPr>
        <w:pStyle w:val="ad"/>
      </w:pPr>
      <w:r>
        <w:br w:type="page"/>
      </w:r>
    </w:p>
    <w:p w:rsidR="00480A34" w:rsidRPr="00480A34" w:rsidRDefault="00480A34" w:rsidP="00480A34">
      <w:pPr>
        <w:pStyle w:val="2"/>
        <w:spacing w:after="150" w:afterAutospacing="0"/>
        <w:rPr>
          <w:lang w:val="en-US"/>
        </w:rPr>
      </w:pPr>
      <w:bookmarkStart w:id="107" w:name="_Toc333498682"/>
      <w:r>
        <w:lastRenderedPageBreak/>
        <w:t>Снежинка</w:t>
      </w:r>
      <w:bookmarkEnd w:id="107"/>
    </w:p>
    <w:p w:rsidR="00480A34" w:rsidRPr="00480A34" w:rsidRDefault="00480A34" w:rsidP="00480A34">
      <w:pPr>
        <w:pStyle w:val="HTML"/>
        <w:rPr>
          <w:lang w:val="en-US"/>
        </w:rPr>
      </w:pPr>
      <w:r w:rsidRPr="00480A34">
        <w:rPr>
          <w:lang w:val="en-US"/>
        </w:rPr>
        <w:t xml:space="preserve">Intro:  Em   </w:t>
      </w:r>
      <w:proofErr w:type="gramStart"/>
      <w:r w:rsidRPr="00480A34">
        <w:rPr>
          <w:lang w:val="en-US"/>
        </w:rPr>
        <w:t>Bm</w:t>
      </w:r>
      <w:proofErr w:type="gramEnd"/>
      <w:r w:rsidRPr="00480A34">
        <w:rPr>
          <w:lang w:val="en-US"/>
        </w:rPr>
        <w:t xml:space="preserve">   G   F#   Bm</w:t>
      </w:r>
    </w:p>
    <w:p w:rsidR="00480A34" w:rsidRPr="00480A34" w:rsidRDefault="00480A34" w:rsidP="00480A34">
      <w:pPr>
        <w:pStyle w:val="HTML"/>
        <w:rPr>
          <w:lang w:val="en-US"/>
        </w:rPr>
      </w:pPr>
    </w:p>
    <w:p w:rsidR="00480A34" w:rsidRDefault="00480A34" w:rsidP="00480A34">
      <w:pPr>
        <w:pStyle w:val="HTML"/>
      </w:pPr>
      <w:r w:rsidRPr="00480A34">
        <w:rPr>
          <w:lang w:val="en-US"/>
        </w:rPr>
        <w:t xml:space="preserve">         </w:t>
      </w:r>
      <w:r>
        <w:t>Bm               F#</w:t>
      </w:r>
    </w:p>
    <w:p w:rsidR="00480A34" w:rsidRDefault="00480A34" w:rsidP="00480A34">
      <w:pPr>
        <w:pStyle w:val="HTML"/>
      </w:pPr>
      <w:r>
        <w:t>Над костром пролетает снежинка,</w:t>
      </w:r>
    </w:p>
    <w:p w:rsidR="00480A34" w:rsidRDefault="00480A34" w:rsidP="00480A34">
      <w:pPr>
        <w:pStyle w:val="HTML"/>
      </w:pPr>
      <w:r>
        <w:t xml:space="preserve">       F#              Bm</w:t>
      </w:r>
    </w:p>
    <w:p w:rsidR="00480A34" w:rsidRDefault="00480A34" w:rsidP="00480A34">
      <w:pPr>
        <w:pStyle w:val="HTML"/>
      </w:pPr>
      <w:r>
        <w:t>Как огромный седой вертолет.</w:t>
      </w:r>
    </w:p>
    <w:p w:rsidR="00480A34" w:rsidRDefault="00480A34" w:rsidP="00480A34">
      <w:pPr>
        <w:pStyle w:val="HTML"/>
      </w:pPr>
      <w:r>
        <w:t xml:space="preserve">       Bm               Em</w:t>
      </w:r>
    </w:p>
    <w:p w:rsidR="00480A34" w:rsidRDefault="00480A34" w:rsidP="00480A34">
      <w:pPr>
        <w:pStyle w:val="HTML"/>
      </w:pPr>
      <w:r>
        <w:t>На виске расчирикалась жилка.</w:t>
      </w:r>
    </w:p>
    <w:p w:rsidR="00480A34" w:rsidRDefault="00480A34" w:rsidP="00480A34">
      <w:pPr>
        <w:pStyle w:val="HTML"/>
      </w:pPr>
      <w:r>
        <w:t xml:space="preserve">        A                D</w:t>
      </w:r>
    </w:p>
    <w:p w:rsidR="00480A34" w:rsidRDefault="00480A34" w:rsidP="00480A34">
      <w:pPr>
        <w:pStyle w:val="HTML"/>
      </w:pPr>
      <w:r>
        <w:t>Все проходит, и это пройдет.</w:t>
      </w:r>
    </w:p>
    <w:p w:rsidR="00480A34" w:rsidRDefault="00480A34" w:rsidP="00480A34">
      <w:pPr>
        <w:pStyle w:val="HTML"/>
      </w:pPr>
      <w:r>
        <w:t xml:space="preserve">      B7                 Em</w:t>
      </w:r>
    </w:p>
    <w:p w:rsidR="00480A34" w:rsidRDefault="00480A34" w:rsidP="00480A34">
      <w:pPr>
        <w:pStyle w:val="HTML"/>
      </w:pPr>
      <w:r>
        <w:t>Разыгралась в тайге непогода,</w:t>
      </w:r>
    </w:p>
    <w:p w:rsidR="00480A34" w:rsidRDefault="00480A34" w:rsidP="00480A34">
      <w:pPr>
        <w:pStyle w:val="HTML"/>
      </w:pPr>
      <w:r>
        <w:t xml:space="preserve">         A7             D    F#</w:t>
      </w:r>
    </w:p>
    <w:p w:rsidR="00480A34" w:rsidRDefault="00480A34" w:rsidP="00480A34">
      <w:pPr>
        <w:pStyle w:val="HTML"/>
      </w:pPr>
      <w:r>
        <w:t>Здесь в июле с погодой беда.</w:t>
      </w:r>
    </w:p>
    <w:p w:rsidR="00480A34" w:rsidRDefault="00480A34" w:rsidP="00480A34">
      <w:pPr>
        <w:pStyle w:val="HTML"/>
      </w:pPr>
      <w:r>
        <w:t xml:space="preserve">      Bm                 F#</w:t>
      </w:r>
    </w:p>
    <w:p w:rsidR="00480A34" w:rsidRDefault="00480A34" w:rsidP="00480A34">
      <w:pPr>
        <w:pStyle w:val="HTML"/>
      </w:pPr>
      <w:r>
        <w:t>Я друзей не видал по полгода.</w:t>
      </w:r>
    </w:p>
    <w:p w:rsidR="00480A34" w:rsidRDefault="00480A34" w:rsidP="00480A34">
      <w:pPr>
        <w:pStyle w:val="HTML"/>
      </w:pPr>
      <w:r>
        <w:t xml:space="preserve">     F#             Bm</w:t>
      </w:r>
    </w:p>
    <w:p w:rsidR="00480A34" w:rsidRDefault="00480A34" w:rsidP="00480A34">
      <w:pPr>
        <w:pStyle w:val="HTML"/>
      </w:pPr>
      <w:r>
        <w:t>Я жены не видал никогда.</w:t>
      </w:r>
    </w:p>
    <w:p w:rsidR="00480A34" w:rsidRDefault="00480A34" w:rsidP="00480A34">
      <w:pPr>
        <w:pStyle w:val="HTML"/>
      </w:pPr>
    </w:p>
    <w:p w:rsidR="00480A34" w:rsidRDefault="00480A34" w:rsidP="00480A34">
      <w:pPr>
        <w:pStyle w:val="HTML"/>
      </w:pPr>
      <w:r>
        <w:t>(потом снова проигрыш как во вступлении)</w:t>
      </w:r>
    </w:p>
    <w:p w:rsidR="00480A34" w:rsidRDefault="00480A34" w:rsidP="00480A34">
      <w:pPr>
        <w:pStyle w:val="HTML"/>
      </w:pPr>
    </w:p>
    <w:p w:rsidR="00480A34" w:rsidRDefault="00480A34" w:rsidP="00480A34">
      <w:pPr>
        <w:pStyle w:val="HTML"/>
      </w:pPr>
      <w:r>
        <w:t>Из-под снега достану морошек,</w:t>
      </w:r>
    </w:p>
    <w:p w:rsidR="00480A34" w:rsidRDefault="00480A34" w:rsidP="00480A34">
      <w:pPr>
        <w:pStyle w:val="HTML"/>
      </w:pPr>
      <w:r>
        <w:t>Отогрею и высосу сок.</w:t>
      </w:r>
    </w:p>
    <w:p w:rsidR="00480A34" w:rsidRDefault="00480A34" w:rsidP="00480A34">
      <w:pPr>
        <w:pStyle w:val="HTML"/>
      </w:pPr>
      <w:r>
        <w:t>Тихо сохнут портянки в горошек</w:t>
      </w:r>
    </w:p>
    <w:p w:rsidR="00480A34" w:rsidRDefault="00480A34" w:rsidP="00480A34">
      <w:pPr>
        <w:pStyle w:val="HTML"/>
      </w:pPr>
      <w:r>
        <w:t>И палатки добротный кусок.</w:t>
      </w:r>
    </w:p>
    <w:p w:rsidR="00480A34" w:rsidRDefault="00480A34" w:rsidP="00480A34">
      <w:pPr>
        <w:pStyle w:val="HTML"/>
      </w:pPr>
      <w:r>
        <w:t>Мы свои не меняем привычки</w:t>
      </w:r>
    </w:p>
    <w:p w:rsidR="00480A34" w:rsidRDefault="00480A34" w:rsidP="00480A34">
      <w:pPr>
        <w:pStyle w:val="HTML"/>
      </w:pPr>
      <w:r>
        <w:t>Вдалеке от родимых домов:</w:t>
      </w:r>
    </w:p>
    <w:p w:rsidR="00480A34" w:rsidRDefault="00480A34" w:rsidP="00480A34">
      <w:pPr>
        <w:pStyle w:val="HTML"/>
      </w:pPr>
      <w:r>
        <w:t>В рюкзаке моем сало и спички</w:t>
      </w:r>
    </w:p>
    <w:p w:rsidR="00480A34" w:rsidRDefault="00480A34" w:rsidP="00480A34">
      <w:pPr>
        <w:pStyle w:val="HTML"/>
      </w:pPr>
      <w:r>
        <w:t>И Тургенева восемь томов.</w:t>
      </w:r>
    </w:p>
    <w:p w:rsidR="00480A34" w:rsidRDefault="00480A34" w:rsidP="00480A34">
      <w:pPr>
        <w:pStyle w:val="HTML"/>
      </w:pPr>
    </w:p>
    <w:p w:rsidR="00480A34" w:rsidRDefault="00480A34" w:rsidP="00480A34">
      <w:pPr>
        <w:pStyle w:val="HTML"/>
      </w:pPr>
      <w:r>
        <w:t xml:space="preserve">    C#m            G#</w:t>
      </w:r>
    </w:p>
    <w:p w:rsidR="00480A34" w:rsidRDefault="00480A34" w:rsidP="00480A34">
      <w:pPr>
        <w:pStyle w:val="HTML"/>
      </w:pPr>
      <w:r>
        <w:t>Ну а ты, моя нежная пери,</w:t>
      </w:r>
    </w:p>
    <w:p w:rsidR="00480A34" w:rsidRDefault="00480A34" w:rsidP="00480A34">
      <w:pPr>
        <w:pStyle w:val="HTML"/>
      </w:pPr>
      <w:r>
        <w:t xml:space="preserve">    G#             C#m</w:t>
      </w:r>
    </w:p>
    <w:p w:rsidR="00480A34" w:rsidRDefault="00480A34" w:rsidP="00480A34">
      <w:pPr>
        <w:pStyle w:val="HTML"/>
      </w:pPr>
      <w:r>
        <w:t>Мой надежный страховочный крюк.</w:t>
      </w:r>
    </w:p>
    <w:p w:rsidR="00480A34" w:rsidRDefault="00480A34" w:rsidP="00480A34">
      <w:pPr>
        <w:pStyle w:val="HTML"/>
      </w:pPr>
      <w:r>
        <w:t xml:space="preserve">    C#m            F#m</w:t>
      </w:r>
    </w:p>
    <w:p w:rsidR="00480A34" w:rsidRDefault="00480A34" w:rsidP="00480A34">
      <w:pPr>
        <w:pStyle w:val="HTML"/>
      </w:pPr>
      <w:r>
        <w:t>Через бури, снега и метели</w:t>
      </w:r>
    </w:p>
    <w:p w:rsidR="00480A34" w:rsidRDefault="00480A34" w:rsidP="00480A34">
      <w:pPr>
        <w:pStyle w:val="HTML"/>
      </w:pPr>
      <w:r>
        <w:t xml:space="preserve">    H            E</w:t>
      </w:r>
    </w:p>
    <w:p w:rsidR="00480A34" w:rsidRDefault="00480A34" w:rsidP="00480A34">
      <w:pPr>
        <w:pStyle w:val="HTML"/>
      </w:pPr>
      <w:r>
        <w:t>Я тебе эту песню дарю.</w:t>
      </w:r>
    </w:p>
    <w:p w:rsidR="00480A34" w:rsidRDefault="00480A34" w:rsidP="00480A34">
      <w:pPr>
        <w:pStyle w:val="HTML"/>
      </w:pPr>
      <w:r>
        <w:t xml:space="preserve">    C#7                 F#m</w:t>
      </w:r>
    </w:p>
    <w:p w:rsidR="00480A34" w:rsidRDefault="00480A34" w:rsidP="00480A34">
      <w:pPr>
        <w:pStyle w:val="HTML"/>
      </w:pPr>
      <w:r>
        <w:t>Пусть мелодия мчится, как птица,</w:t>
      </w:r>
    </w:p>
    <w:p w:rsidR="00480A34" w:rsidRDefault="00480A34" w:rsidP="00480A34">
      <w:pPr>
        <w:pStyle w:val="HTML"/>
      </w:pPr>
      <w:r>
        <w:t xml:space="preserve">    H7                E     G#</w:t>
      </w:r>
    </w:p>
    <w:p w:rsidR="00480A34" w:rsidRDefault="00480A34" w:rsidP="00480A34">
      <w:pPr>
        <w:pStyle w:val="HTML"/>
      </w:pPr>
      <w:r>
        <w:t>Пусть расскажет ее перебор,      (дальше боем)</w:t>
      </w:r>
    </w:p>
    <w:p w:rsidR="00480A34" w:rsidRDefault="00480A34" w:rsidP="00480A34">
      <w:pPr>
        <w:pStyle w:val="HTML"/>
      </w:pPr>
      <w:r>
        <w:t xml:space="preserve">    C#m              G#</w:t>
      </w:r>
    </w:p>
    <w:p w:rsidR="00480A34" w:rsidRDefault="00480A34" w:rsidP="00480A34">
      <w:pPr>
        <w:pStyle w:val="HTML"/>
      </w:pPr>
      <w:r>
        <w:t>Что кладу я на вашу столицу</w:t>
      </w:r>
    </w:p>
    <w:p w:rsidR="00480A34" w:rsidRDefault="00480A34" w:rsidP="00480A34">
      <w:pPr>
        <w:pStyle w:val="HTML"/>
      </w:pPr>
      <w:r>
        <w:t xml:space="preserve">    G#                 C#m</w:t>
      </w:r>
    </w:p>
    <w:p w:rsidR="00480A34" w:rsidRDefault="00480A34" w:rsidP="00480A34">
      <w:pPr>
        <w:pStyle w:val="HTML"/>
      </w:pPr>
      <w:r>
        <w:t>Вот такой вот таежный прибор!</w:t>
      </w:r>
    </w:p>
    <w:p w:rsidR="00480A34" w:rsidRDefault="00480A34" w:rsidP="00480A34">
      <w:pPr>
        <w:pStyle w:val="HTML"/>
      </w:pPr>
    </w:p>
    <w:p w:rsidR="00480A34" w:rsidRDefault="00480A34" w:rsidP="00480A34">
      <w:pPr>
        <w:pStyle w:val="HTML"/>
      </w:pPr>
      <w:r>
        <w:t xml:space="preserve">    D#m             Bb</w:t>
      </w:r>
    </w:p>
    <w:p w:rsidR="00480A34" w:rsidRDefault="00480A34" w:rsidP="00480A34">
      <w:pPr>
        <w:pStyle w:val="HTML"/>
      </w:pPr>
      <w:r>
        <w:t>На вокзалы кладу и аллеи,</w:t>
      </w:r>
    </w:p>
    <w:p w:rsidR="00480A34" w:rsidRDefault="00480A34" w:rsidP="00480A34">
      <w:pPr>
        <w:pStyle w:val="HTML"/>
      </w:pPr>
      <w:r>
        <w:t xml:space="preserve">    Bb              D#m</w:t>
      </w:r>
    </w:p>
    <w:p w:rsidR="00480A34" w:rsidRDefault="00480A34" w:rsidP="00480A34">
      <w:pPr>
        <w:pStyle w:val="HTML"/>
      </w:pPr>
      <w:r>
        <w:t>На Мослифт, Москонцерт и Мосгаз.</w:t>
      </w:r>
    </w:p>
    <w:p w:rsidR="00480A34" w:rsidRDefault="00480A34" w:rsidP="00480A34">
      <w:pPr>
        <w:pStyle w:val="HTML"/>
      </w:pPr>
      <w:r>
        <w:t xml:space="preserve">    D#m           G#m</w:t>
      </w:r>
    </w:p>
    <w:p w:rsidR="00480A34" w:rsidRDefault="00480A34" w:rsidP="00480A34">
      <w:pPr>
        <w:pStyle w:val="HTML"/>
      </w:pPr>
      <w:r>
        <w:t>На Лужкова с его юбилеем</w:t>
      </w:r>
    </w:p>
    <w:p w:rsidR="00480A34" w:rsidRDefault="00480A34" w:rsidP="00480A34">
      <w:pPr>
        <w:pStyle w:val="HTML"/>
      </w:pPr>
      <w:r>
        <w:t xml:space="preserve">    С#             F#</w:t>
      </w:r>
    </w:p>
    <w:p w:rsidR="00480A34" w:rsidRDefault="00480A34" w:rsidP="00480A34">
      <w:pPr>
        <w:pStyle w:val="HTML"/>
      </w:pPr>
      <w:r>
        <w:t>Я кладу восемьсот писят раз.</w:t>
      </w:r>
    </w:p>
    <w:p w:rsidR="00480A34" w:rsidRDefault="00480A34" w:rsidP="00480A34">
      <w:pPr>
        <w:pStyle w:val="HTML"/>
      </w:pPr>
      <w:r>
        <w:t xml:space="preserve">    D#7           G#m</w:t>
      </w:r>
    </w:p>
    <w:p w:rsidR="00480A34" w:rsidRDefault="00480A34" w:rsidP="00480A34">
      <w:pPr>
        <w:pStyle w:val="HTML"/>
      </w:pPr>
      <w:r>
        <w:t>На убогие ваши сужденья.</w:t>
      </w:r>
    </w:p>
    <w:p w:rsidR="00480A34" w:rsidRDefault="00480A34" w:rsidP="00480A34">
      <w:pPr>
        <w:pStyle w:val="HTML"/>
      </w:pPr>
      <w:r>
        <w:t xml:space="preserve">    C#7                G#m    Bb</w:t>
      </w:r>
    </w:p>
    <w:p w:rsidR="00480A34" w:rsidRDefault="00480A34" w:rsidP="00480A34">
      <w:pPr>
        <w:pStyle w:val="HTML"/>
      </w:pPr>
      <w:r>
        <w:t xml:space="preserve">На </w:t>
      </w:r>
      <w:proofErr w:type="gramStart"/>
      <w:r>
        <w:t>бесстыжий</w:t>
      </w:r>
      <w:proofErr w:type="gramEnd"/>
      <w:r>
        <w:t xml:space="preserve"> столичный бардак.</w:t>
      </w:r>
    </w:p>
    <w:p w:rsidR="00480A34" w:rsidRDefault="00480A34" w:rsidP="00480A34">
      <w:pPr>
        <w:pStyle w:val="HTML"/>
      </w:pPr>
      <w:r>
        <w:t xml:space="preserve">    D#m                   Bb</w:t>
      </w:r>
    </w:p>
    <w:p w:rsidR="00480A34" w:rsidRDefault="00480A34" w:rsidP="00480A34">
      <w:pPr>
        <w:pStyle w:val="HTML"/>
      </w:pPr>
      <w:r>
        <w:t>И отдельно, с большим наслажденьем</w:t>
      </w:r>
    </w:p>
    <w:p w:rsidR="00480A34" w:rsidRDefault="00480A34" w:rsidP="00480A34">
      <w:pPr>
        <w:pStyle w:val="HTML"/>
      </w:pPr>
      <w:r>
        <w:lastRenderedPageBreak/>
        <w:t xml:space="preserve">    Bb                  D#m</w:t>
      </w:r>
    </w:p>
    <w:p w:rsidR="00480A34" w:rsidRDefault="00480A34" w:rsidP="00480A34">
      <w:pPr>
        <w:pStyle w:val="HTML"/>
      </w:pPr>
      <w:proofErr w:type="gramStart"/>
      <w:r>
        <w:t>Я кладу на московский "Спартак".</w:t>
      </w:r>
      <w:proofErr w:type="gramEnd"/>
    </w:p>
    <w:p w:rsidR="00480A34" w:rsidRDefault="00480A34" w:rsidP="00480A34">
      <w:pPr>
        <w:pStyle w:val="HTML"/>
      </w:pPr>
    </w:p>
    <w:p w:rsidR="00480A34" w:rsidRDefault="00480A34" w:rsidP="00480A34">
      <w:pPr>
        <w:pStyle w:val="HTML"/>
      </w:pPr>
      <w:r>
        <w:t>Убойная вставка:  C#m   D#m   Fm   Em    D#m</w:t>
      </w:r>
    </w:p>
    <w:p w:rsidR="00480A34" w:rsidRDefault="00480A34" w:rsidP="00480A34">
      <w:pPr>
        <w:pStyle w:val="HTML"/>
      </w:pPr>
    </w:p>
    <w:p w:rsidR="00480A34" w:rsidRDefault="00480A34" w:rsidP="00480A34">
      <w:pPr>
        <w:pStyle w:val="HTML"/>
      </w:pPr>
      <w:r>
        <w:t xml:space="preserve">    Fm                    C         (8 лад)</w:t>
      </w:r>
    </w:p>
    <w:p w:rsidR="00480A34" w:rsidRDefault="00480A34" w:rsidP="00480A34">
      <w:pPr>
        <w:pStyle w:val="HTML"/>
      </w:pPr>
      <w:r>
        <w:t>Не понять вам, живущим в квартирах</w:t>
      </w:r>
    </w:p>
    <w:p w:rsidR="00480A34" w:rsidRDefault="00480A34" w:rsidP="00480A34">
      <w:pPr>
        <w:pStyle w:val="HTML"/>
      </w:pPr>
      <w:r>
        <w:t xml:space="preserve">    C                  Fm</w:t>
      </w:r>
    </w:p>
    <w:p w:rsidR="00480A34" w:rsidRDefault="00480A34" w:rsidP="00480A34">
      <w:pPr>
        <w:pStyle w:val="HTML"/>
      </w:pPr>
      <w:r>
        <w:t xml:space="preserve">Пидорасам, стюдентам, </w:t>
      </w:r>
      <w:proofErr w:type="gramStart"/>
      <w:r>
        <w:t>жидам</w:t>
      </w:r>
      <w:proofErr w:type="gramEnd"/>
      <w:r>
        <w:t>,</w:t>
      </w:r>
    </w:p>
    <w:p w:rsidR="00480A34" w:rsidRDefault="00480A34" w:rsidP="00480A34">
      <w:pPr>
        <w:pStyle w:val="HTML"/>
      </w:pPr>
      <w:r>
        <w:t xml:space="preserve">    Fm            Bbm</w:t>
      </w:r>
    </w:p>
    <w:p w:rsidR="00480A34" w:rsidRDefault="00480A34" w:rsidP="00480A34">
      <w:pPr>
        <w:pStyle w:val="HTML"/>
      </w:pPr>
      <w:r>
        <w:t>Красоту настоящего мира,</w:t>
      </w:r>
    </w:p>
    <w:p w:rsidR="00480A34" w:rsidRDefault="00480A34" w:rsidP="00480A34">
      <w:pPr>
        <w:pStyle w:val="HTML"/>
      </w:pPr>
      <w:r>
        <w:t xml:space="preserve">   D#                      G#</w:t>
      </w:r>
    </w:p>
    <w:p w:rsidR="00480A34" w:rsidRDefault="00480A34" w:rsidP="00480A34">
      <w:pPr>
        <w:pStyle w:val="HTML"/>
      </w:pPr>
      <w:r>
        <w:t>Где бродить только нам, мужикам!</w:t>
      </w:r>
    </w:p>
    <w:p w:rsidR="00480A34" w:rsidRDefault="00480A34" w:rsidP="00480A34">
      <w:pPr>
        <w:pStyle w:val="HTML"/>
      </w:pPr>
      <w:r>
        <w:t xml:space="preserve">   F7                 Bbm</w:t>
      </w:r>
    </w:p>
    <w:p w:rsidR="00480A34" w:rsidRDefault="00480A34" w:rsidP="00480A34">
      <w:pPr>
        <w:pStyle w:val="HTML"/>
      </w:pPr>
      <w:r>
        <w:t>Где не любят слова и ужимки.</w:t>
      </w:r>
    </w:p>
    <w:p w:rsidR="00480A34" w:rsidRDefault="00480A34" w:rsidP="00480A34">
      <w:pPr>
        <w:pStyle w:val="HTML"/>
      </w:pPr>
      <w:r>
        <w:t xml:space="preserve">   D#7              G#   C</w:t>
      </w:r>
    </w:p>
    <w:p w:rsidR="00480A34" w:rsidRDefault="00480A34" w:rsidP="00480A34">
      <w:pPr>
        <w:pStyle w:val="HTML"/>
      </w:pPr>
      <w:r>
        <w:t xml:space="preserve">Где, </w:t>
      </w:r>
      <w:proofErr w:type="gramStart"/>
      <w:r>
        <w:t>похожая</w:t>
      </w:r>
      <w:proofErr w:type="gramEnd"/>
      <w:r>
        <w:t xml:space="preserve"> на самолет,         (снова перебором)</w:t>
      </w:r>
    </w:p>
    <w:p w:rsidR="00480A34" w:rsidRDefault="00480A34" w:rsidP="00480A34">
      <w:pPr>
        <w:pStyle w:val="HTML"/>
      </w:pPr>
      <w:r>
        <w:t xml:space="preserve">   Fm                   C</w:t>
      </w:r>
    </w:p>
    <w:p w:rsidR="00480A34" w:rsidRDefault="00480A34" w:rsidP="00480A34">
      <w:pPr>
        <w:pStyle w:val="HTML"/>
      </w:pPr>
      <w:r>
        <w:t>Над костром пролетает снежинка,</w:t>
      </w:r>
    </w:p>
    <w:p w:rsidR="00480A34" w:rsidRDefault="00480A34" w:rsidP="00480A34">
      <w:pPr>
        <w:pStyle w:val="HTML"/>
      </w:pPr>
      <w:r>
        <w:t xml:space="preserve">   C                   Fm    Fmsus2</w:t>
      </w:r>
    </w:p>
    <w:p w:rsidR="00480A34" w:rsidRDefault="00480A34" w:rsidP="00480A34">
      <w:pPr>
        <w:pStyle w:val="HTML"/>
      </w:pPr>
      <w:r>
        <w:t>Как огромный седой вертолет.</w:t>
      </w:r>
    </w:p>
    <w:p w:rsidR="00480A34" w:rsidRDefault="00480A34" w:rsidP="00480A34">
      <w:pPr>
        <w:pStyle w:val="HTML"/>
      </w:pPr>
    </w:p>
    <w:p w:rsidR="00480A34" w:rsidRDefault="00480A34" w:rsidP="00480A34">
      <w:pPr>
        <w:pStyle w:val="HTML"/>
      </w:pPr>
      <w:r>
        <w:t>Fmsus2: X 8 10 8 9 11</w:t>
      </w:r>
    </w:p>
    <w:p w:rsidR="00480A34" w:rsidRDefault="00480A34" w:rsidP="00EE161F">
      <w:pPr>
        <w:pStyle w:val="ad"/>
      </w:pPr>
    </w:p>
    <w:p w:rsidR="00F57CAD" w:rsidRDefault="00F57CAD" w:rsidP="00EE161F">
      <w:pPr>
        <w:pStyle w:val="ad"/>
      </w:pPr>
      <w:r>
        <w:br w:type="page"/>
      </w:r>
    </w:p>
    <w:p w:rsidR="00E807B2" w:rsidRDefault="00E807B2" w:rsidP="00086E6E">
      <w:pPr>
        <w:pStyle w:val="1"/>
      </w:pPr>
      <w:bookmarkStart w:id="108" w:name="_Toc333498683"/>
      <w:r>
        <w:lastRenderedPageBreak/>
        <w:t>Душевные песни</w:t>
      </w:r>
      <w:bookmarkEnd w:id="108"/>
    </w:p>
    <w:p w:rsidR="00EE161F" w:rsidRDefault="00EE161F">
      <w:pPr>
        <w:rPr>
          <w:lang w:val="en-US"/>
        </w:rPr>
      </w:pPr>
    </w:p>
    <w:p w:rsidR="003374C8" w:rsidRDefault="003374C8">
      <w:pPr>
        <w:rPr>
          <w:lang w:val="en-US"/>
        </w:rPr>
      </w:pPr>
    </w:p>
    <w:p w:rsidR="003374C8" w:rsidRPr="003374C8" w:rsidRDefault="003374C8"/>
    <w:p w:rsidR="00EE161F" w:rsidRPr="00086E6E" w:rsidRDefault="00EE161F" w:rsidP="00EE161F">
      <w:pPr>
        <w:pStyle w:val="2"/>
      </w:pPr>
      <w:bookmarkStart w:id="109" w:name="_Toc333498684"/>
      <w:r w:rsidRPr="00086E6E">
        <w:t>Прекрасное далеко</w:t>
      </w:r>
      <w:bookmarkEnd w:id="109"/>
      <w:r w:rsidRPr="00086E6E">
        <w:t xml:space="preserve"> </w:t>
      </w:r>
    </w:p>
    <w:p w:rsidR="00EE161F" w:rsidRPr="00086E6E" w:rsidRDefault="00EE161F" w:rsidP="00EE161F">
      <w:pPr>
        <w:rPr>
          <w:lang w:eastAsia="ru-RU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Dm6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 xml:space="preserve">Слышу голос из </w:t>
      </w:r>
      <w:proofErr w:type="gramStart"/>
      <w:r w:rsidRPr="00E3791E">
        <w:rPr>
          <w:rStyle w:val="ae"/>
          <w:rFonts w:eastAsiaTheme="minorHAnsi"/>
        </w:rPr>
        <w:t>прекрасного</w:t>
      </w:r>
      <w:proofErr w:type="gramEnd"/>
      <w:r w:rsidRPr="00E3791E">
        <w:rPr>
          <w:rStyle w:val="ae"/>
          <w:rFonts w:eastAsiaTheme="minorHAnsi"/>
        </w:rPr>
        <w:t xml:space="preserve"> далека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E7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Голос утренний в серебряной росе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G C</w:t>
      </w:r>
    </w:p>
    <w:p w:rsidR="00EE161F" w:rsidRPr="00E3791E" w:rsidRDefault="00EE161F" w:rsidP="00EE161F">
      <w:pPr>
        <w:autoSpaceDE w:val="0"/>
        <w:autoSpaceDN w:val="0"/>
        <w:adjustRightInd w:val="0"/>
        <w:spacing w:after="0" w:line="240" w:lineRule="auto"/>
        <w:rPr>
          <w:rStyle w:val="ae"/>
          <w:rFonts w:eastAsiaTheme="minorHAnsi"/>
        </w:rPr>
      </w:pPr>
      <w:r w:rsidRPr="00E3791E">
        <w:rPr>
          <w:rStyle w:val="ae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и манящая дорога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Dm H E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Кружит голову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как в детстве карусель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Dm</w:t>
      </w:r>
    </w:p>
    <w:p w:rsidR="00EE161F" w:rsidRDefault="00EE161F" w:rsidP="00EE161F">
      <w:pPr>
        <w:pStyle w:val="ad"/>
      </w:pPr>
      <w:r>
        <w:t>Прекрасное далеко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C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G C E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Жестоко не будь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Dm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От чистого истока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Я начинаю путь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 xml:space="preserve">Слышу голос из </w:t>
      </w:r>
      <w:proofErr w:type="gramStart"/>
      <w:r w:rsidRPr="00E3791E">
        <w:rPr>
          <w:rStyle w:val="ae"/>
          <w:rFonts w:eastAsiaTheme="minorHAnsi"/>
        </w:rPr>
        <w:t>прекрасного</w:t>
      </w:r>
      <w:proofErr w:type="gramEnd"/>
      <w:r w:rsidRPr="00E3791E">
        <w:rPr>
          <w:rStyle w:val="ae"/>
          <w:rFonts w:eastAsiaTheme="minorHAnsi"/>
        </w:rPr>
        <w:t xml:space="preserve"> далека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Он зовет меня в чудесные края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голос спрашивает строго</w:t>
      </w:r>
      <w:r>
        <w:rPr>
          <w:rFonts w:ascii="Courier" w:hAnsi="Courier" w:cs="Courier"/>
          <w:sz w:val="20"/>
          <w:szCs w:val="20"/>
        </w:rPr>
        <w:t>: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А сегодня что для завтра сделал я</w:t>
      </w:r>
      <w:r>
        <w:rPr>
          <w:rFonts w:ascii="Courier" w:hAnsi="Courier" w:cs="Courier"/>
          <w:sz w:val="20"/>
          <w:szCs w:val="20"/>
        </w:rPr>
        <w:t>?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Я клянусь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что стану чище и добрее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И в беде не брошу друга никогда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и спешу на зов скорее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По дороге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на которой нет следа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rPr>
          <w:rFonts w:cs="CourierNew"/>
          <w:sz w:val="20"/>
          <w:szCs w:val="20"/>
        </w:rPr>
      </w:pPr>
    </w:p>
    <w:p w:rsidR="00EE161F" w:rsidRPr="00086E6E" w:rsidRDefault="00EE161F" w:rsidP="00EE161F">
      <w:pPr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/>
    <w:p w:rsidR="00EE161F" w:rsidRPr="00E536DC" w:rsidRDefault="00E807B2" w:rsidP="00EE161F">
      <w:pPr>
        <w:pStyle w:val="2"/>
      </w:pPr>
      <w:r>
        <w:br w:type="page"/>
      </w:r>
      <w:bookmarkStart w:id="110" w:name="_Toc333498685"/>
      <w:r w:rsidR="00EE161F" w:rsidRPr="00086E6E">
        <w:lastRenderedPageBreak/>
        <w:t>Я в весеннем лесу пил березовый сок</w:t>
      </w:r>
      <w:bookmarkEnd w:id="110"/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Я в весеннем лесу пил березовый сок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E7 Am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С ненаглядной певуньей в стогу ночевал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H7 Em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 xml:space="preserve">Что </w:t>
      </w:r>
      <w:proofErr w:type="gramStart"/>
      <w:r w:rsidRPr="00E3791E">
        <w:rPr>
          <w:rStyle w:val="ae"/>
          <w:rFonts w:eastAsiaTheme="minorHAnsi"/>
        </w:rPr>
        <w:t>имел</w:t>
      </w:r>
      <w:proofErr w:type="gramEnd"/>
      <w:r w:rsidRPr="00E3791E">
        <w:rPr>
          <w:rStyle w:val="ae"/>
          <w:rFonts w:eastAsiaTheme="minorHAnsi"/>
        </w:rPr>
        <w:t xml:space="preserve"> не сберег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 xml:space="preserve">что любил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3791E">
        <w:rPr>
          <w:rStyle w:val="ae"/>
          <w:rFonts w:eastAsiaTheme="minorHAnsi"/>
        </w:rPr>
        <w:t>потерял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Am F#7 H7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Был я смел и удачлив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но счастья не знал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И носило меня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как осенний листок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Я менял имена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я менял города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Надышался я пылью заморских дорог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Где не пахнут цветы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не светила луна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И окурки я за борт бросал в океан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pStyle w:val="ad"/>
      </w:pPr>
      <w:r>
        <w:t>Проклинал красоту островов и морей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И бразильских болот малярийный туман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 xml:space="preserve">И вино </w:t>
      </w:r>
      <w:proofErr w:type="gramStart"/>
      <w:r w:rsidRPr="00E3791E">
        <w:rPr>
          <w:rStyle w:val="ae"/>
          <w:rFonts w:eastAsiaTheme="minorHAnsi"/>
        </w:rPr>
        <w:t>кабаков</w:t>
      </w:r>
      <w:proofErr w:type="gramEnd"/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и тоску лагерей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Зачеркнуть бы всю жизнь да с начала начать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Полететь к ненаглядной певунье своей</w:t>
      </w:r>
      <w:r>
        <w:rPr>
          <w:rFonts w:ascii="Courier" w:hAnsi="Courier" w:cs="Courier"/>
          <w:sz w:val="20"/>
          <w:szCs w:val="20"/>
        </w:rPr>
        <w:t>.</w:t>
      </w:r>
    </w:p>
    <w:p w:rsidR="00EE161F" w:rsidRDefault="00EE161F" w:rsidP="00EE161F">
      <w:pPr>
        <w:pStyle w:val="ad"/>
      </w:pPr>
      <w:r w:rsidRPr="00E3791E">
        <w:t>Да вот только узнает ли родина</w:t>
      </w:r>
      <w:r>
        <w:rPr>
          <w:rFonts w:ascii="Courier" w:hAnsi="Courier" w:cs="Courier"/>
        </w:rPr>
        <w:t>-</w:t>
      </w:r>
      <w:r>
        <w:t>мать</w:t>
      </w:r>
    </w:p>
    <w:p w:rsidR="00EE161F" w:rsidRDefault="00EE161F" w:rsidP="00EE161F">
      <w:pPr>
        <w:pStyle w:val="ad"/>
        <w:rPr>
          <w:rFonts w:ascii="Courier" w:hAnsi="Courier" w:cs="Courier"/>
        </w:rPr>
      </w:pPr>
      <w:r>
        <w:t>Одного из пропащих своих сыновей</w:t>
      </w:r>
      <w:r>
        <w:rPr>
          <w:rFonts w:ascii="Courier" w:hAnsi="Courier" w:cs="Courier"/>
        </w:rPr>
        <w:t>?</w:t>
      </w:r>
    </w:p>
    <w:p w:rsidR="00EE161F" w:rsidRPr="00086E6E" w:rsidRDefault="00EE161F" w:rsidP="00EE161F">
      <w:pPr>
        <w:autoSpaceDE w:val="0"/>
        <w:autoSpaceDN w:val="0"/>
        <w:adjustRightInd w:val="0"/>
        <w:spacing w:after="0" w:line="240" w:lineRule="auto"/>
        <w:rPr>
          <w:rFonts w:cs="CourierNew"/>
          <w:sz w:val="20"/>
          <w:szCs w:val="20"/>
        </w:rPr>
      </w:pP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Я в весеннем лесу пил березовый сок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С ненаглядной певуньей в стогу ночевал</w:t>
      </w:r>
      <w:r>
        <w:rPr>
          <w:rFonts w:ascii="Courier" w:hAnsi="Courier" w:cs="Courier"/>
          <w:sz w:val="20"/>
          <w:szCs w:val="20"/>
        </w:rPr>
        <w:t>,</w:t>
      </w:r>
    </w:p>
    <w:p w:rsidR="00EE161F" w:rsidRDefault="00EE161F" w:rsidP="00EE16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 xml:space="preserve">Что </w:t>
      </w:r>
      <w:proofErr w:type="gramStart"/>
      <w:r w:rsidRPr="00E3791E">
        <w:rPr>
          <w:rStyle w:val="ae"/>
          <w:rFonts w:eastAsiaTheme="minorHAnsi"/>
        </w:rPr>
        <w:t>имел</w:t>
      </w:r>
      <w:proofErr w:type="gramEnd"/>
      <w:r w:rsidRPr="00E3791E">
        <w:rPr>
          <w:rStyle w:val="ae"/>
          <w:rFonts w:eastAsiaTheme="minorHAnsi"/>
        </w:rPr>
        <w:t xml:space="preserve"> не сберег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 xml:space="preserve">что любил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3791E">
        <w:rPr>
          <w:rStyle w:val="ae"/>
          <w:rFonts w:eastAsiaTheme="minorHAnsi"/>
        </w:rPr>
        <w:t>потерял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rPr>
          <w:rFonts w:ascii="Courier" w:hAnsi="Courier" w:cs="Courier"/>
          <w:sz w:val="20"/>
          <w:szCs w:val="20"/>
        </w:rPr>
      </w:pPr>
      <w:r w:rsidRPr="00E3791E">
        <w:rPr>
          <w:rStyle w:val="ae"/>
          <w:rFonts w:eastAsiaTheme="minorHAnsi"/>
        </w:rPr>
        <w:t>Был я смел и удачлив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e"/>
          <w:rFonts w:eastAsiaTheme="minorHAnsi"/>
        </w:rPr>
        <w:t>но счастья не знал</w:t>
      </w:r>
      <w:r>
        <w:rPr>
          <w:rFonts w:ascii="Courier" w:hAnsi="Courier" w:cs="Courier"/>
          <w:sz w:val="20"/>
          <w:szCs w:val="20"/>
        </w:rPr>
        <w:t>.</w:t>
      </w:r>
    </w:p>
    <w:p w:rsidR="00EE161F" w:rsidRPr="00086E6E" w:rsidRDefault="00EE161F" w:rsidP="00EE161F">
      <w:pPr>
        <w:rPr>
          <w:rFonts w:ascii="Courier" w:hAnsi="Courier" w:cs="Courier"/>
          <w:sz w:val="20"/>
          <w:szCs w:val="20"/>
        </w:rPr>
      </w:pPr>
      <w:r w:rsidRPr="00086E6E">
        <w:rPr>
          <w:rFonts w:ascii="Courier" w:hAnsi="Courier" w:cs="Courier"/>
          <w:sz w:val="20"/>
          <w:szCs w:val="20"/>
        </w:rPr>
        <w:br w:type="page"/>
      </w:r>
    </w:p>
    <w:p w:rsidR="007E5C46" w:rsidRPr="00086E6E" w:rsidRDefault="007E5C46" w:rsidP="00086E6E">
      <w:pPr>
        <w:pStyle w:val="2"/>
      </w:pPr>
      <w:r w:rsidRPr="00086E6E">
        <w:lastRenderedPageBreak/>
        <w:tab/>
      </w:r>
      <w:bookmarkStart w:id="111" w:name="_Toc333498686"/>
      <w:r w:rsidRPr="00086E6E">
        <w:t>Высоцкий В.С. - Песня о звёздах</w:t>
      </w:r>
      <w:bookmarkEnd w:id="111"/>
    </w:p>
    <w:p w:rsidR="007E5C46" w:rsidRDefault="007E5C46" w:rsidP="007E5C46">
      <w:pPr>
        <w:pStyle w:val="HTML"/>
      </w:pPr>
    </w:p>
    <w:p w:rsidR="007E5C46" w:rsidRDefault="007E5C46" w:rsidP="007E5C46">
      <w:pPr>
        <w:pStyle w:val="HTML"/>
      </w:pPr>
    </w:p>
    <w:p w:rsidR="007E5C46" w:rsidRDefault="007E5C46" w:rsidP="007E5C46">
      <w:pPr>
        <w:pStyle w:val="HTML"/>
      </w:pPr>
    </w:p>
    <w:p w:rsidR="007E5C46" w:rsidRDefault="007E5C46" w:rsidP="007E5C46">
      <w:pPr>
        <w:pStyle w:val="HTML"/>
      </w:pPr>
      <w:r>
        <w:tab/>
      </w:r>
      <w:proofErr w:type="gramStart"/>
      <w:r>
        <w:rPr>
          <w:vertAlign w:val="superscript"/>
        </w:rPr>
        <w:t>Am</w:t>
      </w:r>
      <w:proofErr w:type="gramEnd"/>
      <w:r>
        <w:t>Мне этот бой не за</w:t>
      </w:r>
      <w:r>
        <w:rPr>
          <w:vertAlign w:val="superscript"/>
        </w:rPr>
        <w:t>Dm</w:t>
      </w:r>
      <w:r>
        <w:t>быть нипочем,</w:t>
      </w:r>
    </w:p>
    <w:p w:rsidR="007E5C46" w:rsidRDefault="007E5C46" w:rsidP="007E5C46">
      <w:pPr>
        <w:pStyle w:val="HTML"/>
      </w:pPr>
      <w:r>
        <w:tab/>
        <w:t>С</w:t>
      </w:r>
      <w:r>
        <w:rPr>
          <w:vertAlign w:val="superscript"/>
        </w:rPr>
        <w:t>G7</w:t>
      </w:r>
      <w:r>
        <w:t xml:space="preserve">мертью пропитан </w:t>
      </w:r>
      <w:proofErr w:type="gramStart"/>
      <w:r>
        <w:rPr>
          <w:vertAlign w:val="superscript"/>
        </w:rPr>
        <w:t>C</w:t>
      </w:r>
      <w:proofErr w:type="gramEnd"/>
      <w:r>
        <w:t>воздух,</w:t>
      </w:r>
      <w:r>
        <w:rPr>
          <w:vertAlign w:val="superscript"/>
        </w:rPr>
        <w:t>A7</w:t>
      </w:r>
    </w:p>
    <w:p w:rsidR="007E5C46" w:rsidRDefault="007E5C46" w:rsidP="007E5C46">
      <w:pPr>
        <w:pStyle w:val="HTML"/>
      </w:pPr>
      <w:r>
        <w:tab/>
      </w:r>
      <w:r>
        <w:rPr>
          <w:vertAlign w:val="superscript"/>
        </w:rPr>
        <w:t>Dm</w:t>
      </w:r>
      <w:proofErr w:type="gramStart"/>
      <w:r>
        <w:t>А</w:t>
      </w:r>
      <w:proofErr w:type="gramEnd"/>
      <w:r>
        <w:t xml:space="preserve"> с небосклона бес</w:t>
      </w:r>
      <w:r>
        <w:rPr>
          <w:vertAlign w:val="superscript"/>
        </w:rPr>
        <w:t>Am</w:t>
      </w:r>
      <w:r>
        <w:t>шумным дождём</w:t>
      </w:r>
    </w:p>
    <w:p w:rsidR="007E5C46" w:rsidRDefault="007E5C46" w:rsidP="007E5C46">
      <w:pPr>
        <w:pStyle w:val="HTML"/>
      </w:pPr>
      <w:r>
        <w:tab/>
      </w:r>
      <w:r>
        <w:rPr>
          <w:vertAlign w:val="superscript"/>
        </w:rPr>
        <w:t>E7</w:t>
      </w:r>
      <w:r>
        <w:t>Падали з</w:t>
      </w:r>
      <w:proofErr w:type="gramStart"/>
      <w:r>
        <w:rPr>
          <w:vertAlign w:val="superscript"/>
        </w:rPr>
        <w:t>F</w:t>
      </w:r>
      <w:proofErr w:type="gramEnd"/>
      <w:r>
        <w:t>вёзды.</w:t>
      </w:r>
      <w:r>
        <w:rPr>
          <w:vertAlign w:val="superscript"/>
        </w:rPr>
        <w:t>A7</w:t>
      </w:r>
    </w:p>
    <w:p w:rsidR="007E5C46" w:rsidRDefault="007E5C46" w:rsidP="007E5C46">
      <w:pPr>
        <w:pStyle w:val="HTML"/>
      </w:pPr>
      <w:r>
        <w:tab/>
      </w:r>
      <w:r>
        <w:rPr>
          <w:vertAlign w:val="superscript"/>
        </w:rPr>
        <w:t>Dm</w:t>
      </w:r>
      <w:proofErr w:type="gramStart"/>
      <w:r>
        <w:t>А</w:t>
      </w:r>
      <w:proofErr w:type="gramEnd"/>
      <w:r>
        <w:t xml:space="preserve"> с небосклона бес</w:t>
      </w:r>
      <w:r>
        <w:rPr>
          <w:vertAlign w:val="superscript"/>
        </w:rPr>
        <w:t>Am</w:t>
      </w:r>
      <w:r>
        <w:t>шумным дождём</w:t>
      </w:r>
    </w:p>
    <w:p w:rsidR="007E5C46" w:rsidRDefault="007E5C46" w:rsidP="007E5C46">
      <w:pPr>
        <w:pStyle w:val="HTML"/>
      </w:pPr>
      <w:r>
        <w:tab/>
      </w:r>
      <w:r>
        <w:rPr>
          <w:vertAlign w:val="superscript"/>
        </w:rPr>
        <w:t>E7</w:t>
      </w:r>
      <w:r>
        <w:t>Падали з</w:t>
      </w:r>
      <w:proofErr w:type="gramStart"/>
      <w:r>
        <w:rPr>
          <w:vertAlign w:val="superscript"/>
        </w:rPr>
        <w:t>Am</w:t>
      </w:r>
      <w:proofErr w:type="gramEnd"/>
      <w:r>
        <w:t>вёзды.</w:t>
      </w:r>
    </w:p>
    <w:p w:rsidR="007E5C46" w:rsidRDefault="007E5C46" w:rsidP="007E5C46">
      <w:pPr>
        <w:pStyle w:val="HTML"/>
      </w:pPr>
    </w:p>
    <w:p w:rsidR="007E5C46" w:rsidRDefault="007E5C46" w:rsidP="007E5C46">
      <w:pPr>
        <w:pStyle w:val="HTML"/>
      </w:pPr>
      <w:r>
        <w:tab/>
        <w:t>Вон снова упала, и я загадал:</w:t>
      </w:r>
    </w:p>
    <w:p w:rsidR="007E5C46" w:rsidRDefault="007E5C46" w:rsidP="007E5C46">
      <w:pPr>
        <w:pStyle w:val="HTML"/>
      </w:pPr>
      <w:r>
        <w:tab/>
        <w:t>"Выйти живым из боя!"</w:t>
      </w:r>
    </w:p>
    <w:p w:rsidR="007E5C46" w:rsidRDefault="007E5C46" w:rsidP="007E5C46">
      <w:pPr>
        <w:pStyle w:val="HTML"/>
      </w:pPr>
      <w:r>
        <w:tab/>
        <w:t>Так свою жизнь я поспешно связал</w:t>
      </w:r>
    </w:p>
    <w:p w:rsidR="007E5C46" w:rsidRDefault="007E5C46" w:rsidP="007E5C46">
      <w:pPr>
        <w:pStyle w:val="HTML"/>
      </w:pPr>
      <w:r>
        <w:tab/>
        <w:t>С глупой звездою.</w:t>
      </w:r>
    </w:p>
    <w:p w:rsidR="007E5C46" w:rsidRDefault="007E5C46" w:rsidP="007E5C46">
      <w:pPr>
        <w:pStyle w:val="HTML"/>
      </w:pPr>
    </w:p>
    <w:p w:rsidR="007E5C46" w:rsidRDefault="007E5C46" w:rsidP="007E5C46">
      <w:pPr>
        <w:pStyle w:val="HTML"/>
      </w:pPr>
      <w:r>
        <w:tab/>
        <w:t>Я уж решил: миновала беда,</w:t>
      </w:r>
    </w:p>
    <w:p w:rsidR="007E5C46" w:rsidRDefault="007E5C46" w:rsidP="007E5C46">
      <w:pPr>
        <w:pStyle w:val="HTML"/>
      </w:pPr>
      <w:r>
        <w:tab/>
        <w:t>И удалось отвертется,</w:t>
      </w:r>
    </w:p>
    <w:p w:rsidR="007E5C46" w:rsidRDefault="007E5C46" w:rsidP="007E5C46">
      <w:pPr>
        <w:pStyle w:val="HTML"/>
      </w:pPr>
      <w:r>
        <w:tab/>
      </w:r>
      <w:proofErr w:type="gramStart"/>
      <w:r>
        <w:t>H</w:t>
      </w:r>
      <w:proofErr w:type="gramEnd"/>
      <w:r>
        <w:t>о с неба свалилась шальная звезда</w:t>
      </w:r>
    </w:p>
    <w:p w:rsidR="007E5C46" w:rsidRDefault="007E5C46" w:rsidP="007E5C46">
      <w:pPr>
        <w:pStyle w:val="HTML"/>
      </w:pPr>
      <w:r>
        <w:tab/>
        <w:t>Прямо под сердце.</w:t>
      </w:r>
    </w:p>
    <w:p w:rsidR="007E5C46" w:rsidRDefault="007E5C46" w:rsidP="007E5C46">
      <w:pPr>
        <w:pStyle w:val="HTML"/>
      </w:pPr>
    </w:p>
    <w:p w:rsidR="007E5C46" w:rsidRDefault="007E5C46" w:rsidP="007E5C46">
      <w:pPr>
        <w:pStyle w:val="HTML"/>
      </w:pPr>
      <w:r>
        <w:tab/>
        <w:t>Hам говорили</w:t>
      </w:r>
      <w:proofErr w:type="gramStart"/>
      <w:r>
        <w:t>:"</w:t>
      </w:r>
      <w:proofErr w:type="gramEnd"/>
      <w:r>
        <w:t>Нужна высота,</w:t>
      </w:r>
    </w:p>
    <w:p w:rsidR="007E5C46" w:rsidRDefault="007E5C46" w:rsidP="007E5C46">
      <w:pPr>
        <w:pStyle w:val="HTML"/>
      </w:pPr>
      <w:r>
        <w:tab/>
        <w:t>И не жалеть патроны!"</w:t>
      </w:r>
    </w:p>
    <w:p w:rsidR="007E5C46" w:rsidRDefault="007E5C46" w:rsidP="007E5C46">
      <w:pPr>
        <w:pStyle w:val="HTML"/>
      </w:pPr>
      <w:r>
        <w:tab/>
        <w:t>Вон покатилась вторая звезда</w:t>
      </w:r>
    </w:p>
    <w:p w:rsidR="007E5C46" w:rsidRDefault="007E5C46" w:rsidP="007E5C46">
      <w:pPr>
        <w:pStyle w:val="HTML"/>
      </w:pPr>
      <w:r>
        <w:tab/>
        <w:t>Вам на погоны.</w:t>
      </w:r>
    </w:p>
    <w:p w:rsidR="007E5C46" w:rsidRDefault="007E5C46" w:rsidP="007E5C46">
      <w:pPr>
        <w:pStyle w:val="HTML"/>
      </w:pPr>
    </w:p>
    <w:p w:rsidR="007E5C46" w:rsidRDefault="007E5C46" w:rsidP="007E5C46">
      <w:pPr>
        <w:pStyle w:val="HTML"/>
      </w:pPr>
      <w:r>
        <w:tab/>
        <w:t>Звёзд этих в небе как рыбы в прудах</w:t>
      </w:r>
    </w:p>
    <w:p w:rsidR="007E5C46" w:rsidRDefault="007E5C46" w:rsidP="007E5C46">
      <w:pPr>
        <w:pStyle w:val="HTML"/>
      </w:pPr>
      <w:r>
        <w:tab/>
        <w:t>Хватит на всех с лихвою.</w:t>
      </w:r>
    </w:p>
    <w:p w:rsidR="007E5C46" w:rsidRDefault="007E5C46" w:rsidP="007E5C46">
      <w:pPr>
        <w:pStyle w:val="HTML"/>
      </w:pPr>
      <w:r>
        <w:tab/>
        <w:t>Если б не на смерть, ходил бы тогда</w:t>
      </w:r>
    </w:p>
    <w:p w:rsidR="007E5C46" w:rsidRDefault="007E5C46" w:rsidP="007E5C46">
      <w:pPr>
        <w:pStyle w:val="HTML"/>
      </w:pPr>
      <w:r>
        <w:tab/>
        <w:t>Тоже героем.</w:t>
      </w:r>
    </w:p>
    <w:p w:rsidR="007E5C46" w:rsidRDefault="007E5C46" w:rsidP="007E5C46">
      <w:pPr>
        <w:pStyle w:val="HTML"/>
      </w:pPr>
    </w:p>
    <w:p w:rsidR="007E5C46" w:rsidRDefault="007E5C46" w:rsidP="007E5C46">
      <w:pPr>
        <w:pStyle w:val="HTML"/>
      </w:pPr>
      <w:r>
        <w:tab/>
        <w:t>Я бы звезду эту сыну отдал,</w:t>
      </w:r>
    </w:p>
    <w:p w:rsidR="007E5C46" w:rsidRDefault="007E5C46" w:rsidP="007E5C46">
      <w:pPr>
        <w:pStyle w:val="HTML"/>
      </w:pPr>
      <w:r>
        <w:tab/>
        <w:t>Просто, на память.</w:t>
      </w:r>
    </w:p>
    <w:p w:rsidR="007E5C46" w:rsidRDefault="007E5C46" w:rsidP="007E5C46">
      <w:pPr>
        <w:pStyle w:val="HTML"/>
      </w:pPr>
      <w:r>
        <w:tab/>
        <w:t>В небе висит, пропадает звезда:</w:t>
      </w:r>
    </w:p>
    <w:p w:rsidR="007E5C46" w:rsidRDefault="007E5C46" w:rsidP="007E5C46">
      <w:pPr>
        <w:pStyle w:val="HTML"/>
      </w:pPr>
      <w:r>
        <w:tab/>
      </w:r>
      <w:proofErr w:type="gramStart"/>
      <w:r>
        <w:t>H</w:t>
      </w:r>
      <w:proofErr w:type="gramEnd"/>
      <w:r>
        <w:t>екуда падать.</w:t>
      </w:r>
    </w:p>
    <w:p w:rsidR="007E5C46" w:rsidRDefault="007E5C46" w:rsidP="007E5C46">
      <w:pPr>
        <w:pStyle w:val="HTML"/>
      </w:pPr>
    </w:p>
    <w:p w:rsidR="007E5C46" w:rsidRDefault="007E5C46" w:rsidP="007E5C46">
      <w:pPr>
        <w:pStyle w:val="HTML"/>
      </w:pPr>
      <w:r>
        <w:t>1964</w:t>
      </w:r>
    </w:p>
    <w:p w:rsidR="00C50F46" w:rsidRDefault="00C50F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7E5C46" w:rsidRPr="00086E6E" w:rsidRDefault="00C50F46" w:rsidP="00086E6E">
      <w:pPr>
        <w:pStyle w:val="2"/>
      </w:pPr>
      <w:bookmarkStart w:id="112" w:name="_Toc333498687"/>
      <w:r w:rsidRPr="00086E6E">
        <w:lastRenderedPageBreak/>
        <w:t>Высоцкий Владимир - Песня</w:t>
      </w:r>
      <w:proofErr w:type="gramStart"/>
      <w:r w:rsidRPr="00086E6E">
        <w:t xml:space="preserve"> О</w:t>
      </w:r>
      <w:proofErr w:type="gramEnd"/>
      <w:r w:rsidRPr="00086E6E">
        <w:t xml:space="preserve"> Звездах</w:t>
      </w:r>
      <w:bookmarkEnd w:id="112"/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Am                 Dm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Мне этот бой не забыть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не почем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G7                C     A7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Смертью пропитан воздух,-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Dm            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 с небосклона бесшумным дождем 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E7      Am    A7 (повторять последние две строчки везде)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Падали звезды.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Снова упала - и я загадал: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Выйти живым из боя,-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Так свою жизнь я поспешно связал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С глупой звездою.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уж решил: миновала беда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удалось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отвертеться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, 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Но с неба свалилась шальная звезда 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Прямо под сердце.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Нам говорили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:Н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ужна высота!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 Не халеть патроны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!...</w:t>
      </w:r>
      <w:proofErr w:type="gramEnd"/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Вон покатилась вторая звезда 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Вам на погоны.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Звезд этих в небе - как рыбы в прудах, - 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Хватит на всех с лихвою.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Если б не насмерть, ходил бы тогда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Тоже - Героем.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бы звезду эту сыну отдал,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Просто - на память...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небе висит, пропадает звезда - 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Некуда падать.</w:t>
      </w: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7E5C46" w:rsidRDefault="007E5C46" w:rsidP="007E5C46">
      <w:pPr>
        <w:rPr>
          <w:rFonts w:cs="Courier New"/>
          <w:sz w:val="24"/>
          <w:szCs w:val="24"/>
        </w:rPr>
      </w:pPr>
    </w:p>
    <w:p w:rsidR="007E5C46" w:rsidRDefault="007E5C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7E5C46" w:rsidRPr="00086E6E" w:rsidRDefault="007E5C46" w:rsidP="00086E6E">
      <w:pPr>
        <w:pStyle w:val="2"/>
        <w:rPr>
          <w:rFonts w:cstheme="majorBidi"/>
          <w:szCs w:val="28"/>
        </w:rPr>
      </w:pPr>
      <w:bookmarkStart w:id="113" w:name="_Toc333498688"/>
      <w:r w:rsidRPr="00086E6E">
        <w:lastRenderedPageBreak/>
        <w:t>Высоцкий Владимир - Лукоморья больше нет</w:t>
      </w:r>
      <w:bookmarkEnd w:id="113"/>
    </w:p>
    <w:p w:rsid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Am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Лукоморья больше нет, от дубов простыл и след,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A7                         Dm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Дуб годится на паркет, так ведь нет -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Am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Выходили из избы здоровенные жлобы,</w:t>
      </w:r>
      <w:proofErr w:type="gramEnd"/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E                    Am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Порубили все дубы на гробы...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Dm               Am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Припев: Ты уймись, уймись, тоска у меня в груди,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E7          Am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Это только присказка, сказка впереди...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Распрекрасно жить в домах на куриных на ногах,</w:t>
      </w:r>
      <w:proofErr w:type="gramEnd"/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Но явился всем на страх Вертопрах,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Добрый молодец он был - бабку-ведьму подпоил,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Ратный подвиг совершил, дом спалил...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Припев.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Тридцать три богатыря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порешили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, что зазря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Берегли они царя и моря,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Каждый взял себе надел, кур завел и в нем сидел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Dm        E7        Am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Охраняя свой удел не у дел...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Ободрав зеленый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дуб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дядька ихний сделал сруб,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 с окружающими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туп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стал и груб,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И ругался день-деньской бывший дядька их морской,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Хоть имел участок свой под Москвой...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А Русалка, вот дела - честь недолго берегла,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И однажды, как смогла, родила,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Тридцать три же мужика не желают знать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сынка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Пусть считается пока сын полка...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Как-то раз один колдун, врун болтун и хохотун,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Предложил ей, как знаток бабских струн,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Мол, русалка, все пойму и с дитем тебя возьму,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И пошла она к нему как в тюрьму...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Припев.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Там и вправду ходит кот, как направо, так поет,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А как налево - так загнет анекдот,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Но ученый, сукин сын, цепь златую снес в торгсин,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А на выручку - один в магазин...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Как-то раз за Божий дар получил он гонорар,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В Лукоморье перегар на гектар,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Но хватил его удар и чтоб избегнуть Божьих кар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Кот диктует про татар мемуар...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Припев.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А брадатый Черномор, лукоморский первый вор,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 давно Людмилу спер,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ой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, хитер!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Ловко пользуется, тать, тем, что может он летать,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Зазеваешься - он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хвать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и тикать.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А коверный самолет сдал в музей в запрошлый год,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Любознательный народ так и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прет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без опаски старый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хрыч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баб ворует - хнычь, ни хнычь,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Ой, скорей его разбей паралич!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Нету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мочи, нету сил - Леший как-то недопил,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Лешачиху свою бил и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вопил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"Дай рубля,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прибью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то, я ж добытчик, али кто?!!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А не дашь, тоды пропью долото!!!"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"Я ли ягод не носил?!",- снова Леший голосил,-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"А коры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по скольку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кил приносил!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Надрывался издаля все твоей забавы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 ты жалеешь мне рубля,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ах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ты тля!!!"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невиданных зверей, дичи всякой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нету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ей,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Понаехало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ей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егерей,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Так что занчит не секрет - Лукоморья больше нет,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И все, о чем писал поэт - это бред...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Ты уймись, уймись, тоска, душу мне не рань,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Раз уж это - присказка, значит дело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дрянь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7E5C46" w:rsidRDefault="007E5C46" w:rsidP="007E5C46">
      <w:pPr>
        <w:rPr>
          <w:rFonts w:cs="Courier New"/>
          <w:sz w:val="24"/>
          <w:szCs w:val="24"/>
        </w:rPr>
      </w:pPr>
    </w:p>
    <w:p w:rsidR="007E5C46" w:rsidRDefault="007E5C46" w:rsidP="007E5C46">
      <w:pPr>
        <w:rPr>
          <w:rFonts w:cs="Courier New"/>
          <w:sz w:val="24"/>
          <w:szCs w:val="24"/>
        </w:rPr>
      </w:pPr>
    </w:p>
    <w:p w:rsidR="007E5C46" w:rsidRDefault="007E5C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7E5C46" w:rsidRPr="00086E6E" w:rsidRDefault="007E5C46" w:rsidP="00086E6E">
      <w:pPr>
        <w:pStyle w:val="2"/>
      </w:pPr>
      <w:bookmarkStart w:id="114" w:name="_Toc333498689"/>
      <w:r w:rsidRPr="00086E6E">
        <w:lastRenderedPageBreak/>
        <w:t>Высоцкий Владимир - Он не вернулся из боя</w:t>
      </w:r>
      <w:bookmarkEnd w:id="114"/>
    </w:p>
    <w:p w:rsid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Em                      Am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Почему все не так, вроде все, как всегда: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Hm7              Em     E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Тоже небо – опять голубое,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Am                  Em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Тот же лес, тот же воздух      и та же вода,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F#7   Hm7                 Dm     E7      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Только      он         не вернулся из боя.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Am                  Em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Тот же лес, тот же воздух       и    та же вода,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F#7     Hm7                  Em    Hm7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Только      он            не вернулся из боя.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Последние 2-ве строчки каждого куплета,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Исполняются 2-ва раза.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Мне теперь не понять, кто же прав был из нас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В наших спорах – без сна и покоя.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Мне не стало хватать его только сейчас,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Когда он не вернулся из боя.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Он молчал невпопад и не в такт подпевал,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 всегда говорил про </w:t>
      </w:r>
      <w:proofErr w:type="gramStart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другое</w:t>
      </w:r>
      <w:proofErr w:type="gramEnd"/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Он мне спать не давал, он с восходом вставал,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А вчера не вернулся из боя.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То, что пусто теперь, - не про то разговор,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Вдруг заметил я – нас было двое.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Для меня словно ветром задуло костер,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Когда он не вернулся из боя.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Нынче вырвалось, будто из плена, весна.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По ошибке окликнул его я: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- Друг!  Оставь покурить! – А в ответ – тишина: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Он вчера не вернулся из боя.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Наши мертвые нас не оставят в беде,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Наши павшие - как часовые,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Отражается небо в лесу, как в воде,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И деревья стоят голубые.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Нам и место в землянке хватало вполне,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Нам и время текло для обоих.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теперь – одному. Только кажется мне – </w:t>
      </w:r>
    </w:p>
    <w:p w:rsidR="007E5C46" w:rsidRPr="007E5C46" w:rsidRDefault="007E5C46" w:rsidP="007E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5C46">
        <w:rPr>
          <w:rFonts w:ascii="Courier New" w:eastAsia="Times New Roman" w:hAnsi="Courier New" w:cs="Courier New"/>
          <w:sz w:val="20"/>
          <w:szCs w:val="20"/>
          <w:lang w:eastAsia="ru-RU"/>
        </w:rPr>
        <w:t>Это я не вернулся из боя.</w:t>
      </w:r>
    </w:p>
    <w:p w:rsidR="007E5C46" w:rsidRDefault="007E5C46" w:rsidP="007E5C46">
      <w:pPr>
        <w:rPr>
          <w:rFonts w:cs="Courier New"/>
          <w:sz w:val="24"/>
          <w:szCs w:val="24"/>
        </w:rPr>
      </w:pPr>
    </w:p>
    <w:p w:rsidR="007E5C46" w:rsidRDefault="007E5C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7E5C46" w:rsidRPr="00086E6E" w:rsidRDefault="00C50F46" w:rsidP="00086E6E">
      <w:pPr>
        <w:pStyle w:val="2"/>
      </w:pPr>
      <w:bookmarkStart w:id="115" w:name="_Toc333498690"/>
      <w:r w:rsidRPr="00086E6E">
        <w:lastRenderedPageBreak/>
        <w:t>Высоцкий Владимир - В королевстве, где все тихо и складно</w:t>
      </w:r>
      <w:bookmarkEnd w:id="115"/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E7                           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 королевстве, где все тихо и складно,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A7                       Dm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Где ни войн, ни катаклизмов, ни бурь,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Появился дикий вепрь аграмадный,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F             E7     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То ли буйвол, то ли бык, то ли тур...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Там король страдал желудком и астмой,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Только кашлем сильный страх наводил,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 тем временем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зверюга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ужасный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Коих ел, a коих в лес волочил...   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 король тотчас издал три декрета: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Зверя надо [говорит]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одолеть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наконец,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Вот кто отчается на это, на это,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тот принцессу поведет под венец...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A в отчаявшемся том государстве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Как войдешь, дык прямо наискосок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 бесшабашной жил тоске и гусарстве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Бывший лучший, но опальный стрелок.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На полу лежали люди и шкуры,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Пели песни, пили меды, и тут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Протрубили во дво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pe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трубадуры,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Хвать стрелка, и во дво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pe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ц волокут...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 король ему прокашлял: \"Не буду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читать тебе моралей, юнец,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Вот коли завтра победишь чуду-юду,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То и принцессу поведешь под венец\".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A стрелок: \"Да ето что ж за награда?!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Мне бы выкатить портвейну бадью...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Мол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принцессы мне и даром не надо 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Чуду-юду я и так победю...\"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A король: \"Возьмешь принцессу, и точка!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A не то тебя раз-два - и в тюрьму,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Ведь ето все же королевская дочка!\"...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A стрелок: \"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Ну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хоть убей, не возьму.\"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 пока король c ним так препирался,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Съел уже почти все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женщин и кур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возле самого дворца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ошивался</w:t>
      </w:r>
      <w:proofErr w:type="gramEnd"/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Этот самый то ли бык, то ли тур...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Делать нечего - портвейн он отспорил,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Чуду-юду уложил и убег...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Вот так принцессу c королем опозорил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Бывший лучший, но опальный стрелок...</w:t>
      </w: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C50F46" w:rsidRDefault="00C50F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C50F46" w:rsidRPr="00086E6E" w:rsidRDefault="00C50F46" w:rsidP="00086E6E">
      <w:pPr>
        <w:pStyle w:val="2"/>
      </w:pPr>
      <w:bookmarkStart w:id="116" w:name="_Toc333498691"/>
      <w:r w:rsidRPr="00086E6E">
        <w:lastRenderedPageBreak/>
        <w:t>Высоцкий Владимир - Бег иноходца</w:t>
      </w:r>
      <w:bookmarkEnd w:id="116"/>
    </w:p>
    <w:p w:rsid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Am                    Dm    G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скачу, но я скачу иначе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C           A7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По камням, по лужам, по росе.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Dm            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Бег мой назван иноходью, значит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                             E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По другому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, то есть - не как все.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   Am        Dm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Мне набили раны на спине,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G7                 C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Я дрожу боками у воды,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  Dm             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Я согласен бегать в табуне,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E                    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Но не под седлом и без узды.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Мне сегодня предстоит бороться 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Скачки! Я сегодня фаворит.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Знаю, ставят все на иноходца,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Но не я - жокей на мне хрипит.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Он вонзает шпоры в ребра мне,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Зубоскалят первые ряды.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Я согласен бегать в табуне,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Но не под седлом и без узды.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будут золотыми горы 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последним цель пересеку,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ему припомню эти шпоры 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Засбою, отстану на скаку.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Колокол! Жокей мой на коне,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Он смеется в предвкушении мзды.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Ах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я бы бегал в табуне,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Но не под седлом и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без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узлы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Что со мной? Что делаю, как смею?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Потакаю своему врагу.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собою просто не владею,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прийти не первым не могу!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Что-же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делать остается мне 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Выбросить жокея моего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И бежать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как-будто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табуне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Под седлом, в узде, но без него.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пришел, а он в хвосте плетется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По камням, по лужам, по росе.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впервые не был иноходцем,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стремился выиграть как все.</w:t>
      </w: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C50F46" w:rsidRDefault="00C50F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C50F46" w:rsidRPr="00086E6E" w:rsidRDefault="00C50F46" w:rsidP="00086E6E">
      <w:pPr>
        <w:pStyle w:val="2"/>
      </w:pPr>
      <w:bookmarkStart w:id="117" w:name="_Toc333498692"/>
      <w:r w:rsidRPr="00086E6E">
        <w:lastRenderedPageBreak/>
        <w:t xml:space="preserve">Высоцкий Владимир – </w:t>
      </w:r>
      <w:proofErr w:type="gramStart"/>
      <w:r w:rsidRPr="00086E6E">
        <w:t>Лирическая</w:t>
      </w:r>
      <w:bookmarkEnd w:id="117"/>
      <w:proofErr w:type="gramEnd"/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Am              H7      E7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Здесь лапы у елей дрожат на весу,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Am              H7 E7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Здесь птицы щебечут тревожно.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A7                    Dm  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Живешь  в заколдованном диком лесу,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F              E7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Откуда уйти невозможно.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Am                H7       E7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Пусть черемухи сохнут бельем на ветру,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G7            C    A7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Пусть дождем опадают сирени,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Dm         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Все равно я отсюда тебя заберу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F  E7          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Во дворец,  где играют свирели.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(дальшеь чередование по четверостишью)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Твой мир колдунами на тысячи лет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Укрыт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 меня и от света.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 думешь ты, что прекраснее нет,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Чем лес заколдованный этот.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Пусть на листьях не будет росы поутру,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Пусть луна с небом пасмурным в ссоре,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Все равно я отсюда тебя заберу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В светлый терем с балконом на море.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 какой день недели, в котором часу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Ты выйдешь ко мне осторожно?..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Когда я тебя на руках унесу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Туда, где найти невозможно?..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Украду, если кража тебе по душе, 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Зря ли я столько сил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разбазарил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Соглашайся хотя бы на рай в шалаше,  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Если терем с дворцом кто-то занял!      2 раза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C50F46" w:rsidRDefault="00C50F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C50F46" w:rsidRPr="00086E6E" w:rsidRDefault="00C50F46" w:rsidP="00086E6E">
      <w:pPr>
        <w:pStyle w:val="2"/>
      </w:pPr>
      <w:bookmarkStart w:id="118" w:name="_Toc333498693"/>
      <w:r w:rsidRPr="00086E6E">
        <w:lastRenderedPageBreak/>
        <w:t>Чиж – Зверек</w:t>
      </w:r>
      <w:bookmarkEnd w:id="118"/>
    </w:p>
    <w:p w:rsidR="00C50F46" w:rsidRPr="00E807B2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6E6E">
        <w:rPr>
          <w:rFonts w:ascii="Courier New" w:eastAsia="Times New Roman" w:hAnsi="Courier New" w:cs="Courier New"/>
          <w:sz w:val="20"/>
          <w:szCs w:val="20"/>
          <w:lang w:val="en-US" w:eastAsia="ru-RU"/>
        </w:rPr>
        <w:t>Am</w:t>
      </w:r>
      <w:r w:rsidRPr="00E807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086E6E">
        <w:rPr>
          <w:rFonts w:ascii="Courier New" w:eastAsia="Times New Roman" w:hAnsi="Courier New" w:cs="Courier New"/>
          <w:sz w:val="20"/>
          <w:szCs w:val="20"/>
          <w:lang w:val="en-US" w:eastAsia="ru-RU"/>
        </w:rPr>
        <w:t>G</w:t>
      </w:r>
      <w:r w:rsidRPr="00E807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7   </w:t>
      </w:r>
      <w:proofErr w:type="gramStart"/>
      <w:r w:rsidRPr="00086E6E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E807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086E6E">
        <w:rPr>
          <w:rFonts w:ascii="Courier New" w:eastAsia="Times New Roman" w:hAnsi="Courier New" w:cs="Courier New"/>
          <w:sz w:val="20"/>
          <w:szCs w:val="20"/>
          <w:lang w:val="en-US" w:eastAsia="ru-RU"/>
        </w:rPr>
        <w:t>Dm</w:t>
      </w:r>
      <w:proofErr w:type="gramEnd"/>
      <w:r w:rsidRPr="00E807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  <w:r w:rsidRPr="00086E6E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E807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7     </w:t>
      </w:r>
      <w:r w:rsidRPr="00086E6E">
        <w:rPr>
          <w:rFonts w:ascii="Courier New" w:eastAsia="Times New Roman" w:hAnsi="Courier New" w:cs="Courier New"/>
          <w:sz w:val="20"/>
          <w:szCs w:val="20"/>
          <w:lang w:val="en-US" w:eastAsia="ru-RU"/>
        </w:rPr>
        <w:t>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Если бы ты была вовсе не ты - ручей,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Am     G7     C          Dm        E7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бы родился здесь самым маленьким из зверей.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бы любил рассвет, за ельник бы бегал в ночь,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бы запутал след, так как в ночь - это значит "прочь".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Припев: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Gsus4                   Fsus4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бы пел на луну круглый год,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Gsus4                  Fsus4  Esus4 E7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бы брал даже верхнее "ля"...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бы дышал травой, я бы играл хвостом,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Дикий и всем чужой, - я бы не пел "Фантом".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Не торопясь домой, трава - постель, кочка - стол,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бы так залинял весной, что и в армию б не пошел.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Припев: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бы пел на луну круглый год,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 бы брал даже нижнее "ре".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бы пришел к ручью - нюх, слава Богу, есть! -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Не спрашивай, почему, но понял бы: это - здесь.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бы вошел в ручей, я бы вошел в тебя,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Если бы ты - не ты, если бы я - не я...</w:t>
      </w: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C50F46" w:rsidRDefault="00C50F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C50F46" w:rsidRPr="00086E6E" w:rsidRDefault="00C50F46" w:rsidP="00086E6E">
      <w:pPr>
        <w:pStyle w:val="2"/>
      </w:pPr>
      <w:bookmarkStart w:id="119" w:name="_Toc333498694"/>
      <w:r w:rsidRPr="00086E6E">
        <w:lastRenderedPageBreak/>
        <w:t>Чиж – Есть</w:t>
      </w:r>
      <w:bookmarkEnd w:id="119"/>
    </w:p>
    <w:p w:rsidR="00C50F46" w:rsidRDefault="00C50F46" w:rsidP="007E5C46"/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Hm                                             Em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Жил да был на белом свете симпатичный парень целых 20 лет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F#          Hm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твердил все эти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годы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любви на белом свете больше нет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Но однажды вдруг случайно он глазастую девчонку увидал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 назначил ей свидание и пришел и с нетерпением ожидал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F#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А девчонка та проказница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Hm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 свидание не показывается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A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Он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пить отказывается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D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 нее другой оказывается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Em  F# Hm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Есть   есть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Потерял он и покой и сон и голову на время потерял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Все заветные слова для объяснения ночами повторял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 каждой встречной незнакомке все девчонку ту глазастую искал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 гвоздики и фиалки даже розы на свидания таскал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А девчонка та проказница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 свидание не показывается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Он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пить отказывается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 нее другой оказывается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Есть есть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 друзья его приятели твердят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мол других полным полно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Только он своей не встреченной на встречу все несется все равно</w:t>
      </w:r>
      <w:proofErr w:type="gramEnd"/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надеется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вдруг да разонравиться девчонке той другой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придет она к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нему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конце концов и скажет: Здравствуй дорогой!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А девчонка та проказница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Не дает, а только дразнится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А он и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жрать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пить отказывается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А любовь-то есть оказывается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Есть есть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Есть есть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Есть есть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Есть есть</w:t>
      </w: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C50F46" w:rsidRDefault="00C50F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C50F46" w:rsidRPr="00086E6E" w:rsidRDefault="00C50F46" w:rsidP="00086E6E">
      <w:pPr>
        <w:pStyle w:val="2"/>
        <w:rPr>
          <w:lang w:val="en-US"/>
        </w:rPr>
      </w:pPr>
      <w:bookmarkStart w:id="120" w:name="_Toc333498695"/>
      <w:r w:rsidRPr="00086E6E">
        <w:lastRenderedPageBreak/>
        <w:t>Чиж</w:t>
      </w:r>
      <w:r w:rsidRPr="00086E6E">
        <w:rPr>
          <w:lang w:val="en-US"/>
        </w:rPr>
        <w:t xml:space="preserve"> – </w:t>
      </w:r>
      <w:r w:rsidRPr="00086E6E">
        <w:t>Фея</w:t>
      </w:r>
      <w:bookmarkEnd w:id="120"/>
    </w:p>
    <w:p w:rsidR="00C50F46" w:rsidRPr="00086E6E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6E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      G      C          F        E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Моя милая, добрая фея, преврати меня в облака,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F            Am         E             Am G7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Чтобы я улетел скорее, чтобы ты осталась одна.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C       G        C          F         E   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пролью свои горькие слезы где-нибудь на краю земли,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F           Am           E                 Am 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Чтобы ты собирала розы - плод моей неразумной любви.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Извини, если так получалось, что ты часто бывала одна.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Вечерами меня дожидалась, словно что-то была мне должна.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Я люблю тебя, милая фея, и не смейся, прошу тебя я.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"Я хмелею теперь не от хмеля, я пьянею теперь от тебя.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Повинуюсь тебе и вручаю свою душу и сердце свое.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Я, конечно,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увы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, понимаю, вряд ли нужно тебе это все...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Дай мне шанс оправдать свои чувства,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Потерпи хоть немного, молю!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Ты поверь, мне и больно, и трудно,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Но, к кому же, я все же люблю.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Дай мне шанс оправдать свои чувства,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Потерпи хоть немного, молю!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Ты поверь, мне и больно, и трудно,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И, к кому же, я все же люблю.</w:t>
      </w: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C50F46" w:rsidRDefault="00C50F4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C50F46" w:rsidRPr="00086E6E" w:rsidRDefault="00C50F46" w:rsidP="00086E6E">
      <w:pPr>
        <w:pStyle w:val="2"/>
      </w:pPr>
      <w:bookmarkStart w:id="121" w:name="_Toc333498696"/>
      <w:r w:rsidRPr="00086E6E">
        <w:lastRenderedPageBreak/>
        <w:t>Король и Шут – Лесник</w:t>
      </w:r>
      <w:bookmarkEnd w:id="121"/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Am                  F          G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Измученный дорогой, я выбился из сил.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Am                F         G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 в доме лесника я ночлега попросил.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улыбкой добродушной он меня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пустил.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Am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 жестом дружелюбным на ужин пригласил.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Chorus: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Am                            F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Будь как дома, путник, я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не в чем не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откажу,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Dm                    G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Я ни в чем не откажу, я ни в чем не откажу!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Am                         F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Множество историй, коль желаешь, расскажу,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Dm                      G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Коль желаешь, расскажу, коль желаешь, расскажу!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На улице темнело, сидел я за столом.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Лесник сидел напротив, болтал о том, </w:t>
      </w:r>
      <w:proofErr w:type="gramStart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proofErr w:type="gramEnd"/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сем.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Что нет среди животных у старика врагов,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Что нравится ему подкармливать волков.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Chorus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И волки среди ночи завыли под окном.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Старик заулыбался и вдруг покинул дом.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Но вскоре возвратился с ружьем наперевес:</w:t>
      </w:r>
    </w:p>
    <w:p w:rsidR="00C50F46" w:rsidRPr="00C50F46" w:rsidRDefault="00C50F46" w:rsidP="00C5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0F46">
        <w:rPr>
          <w:rFonts w:ascii="Courier New" w:eastAsia="Times New Roman" w:hAnsi="Courier New" w:cs="Courier New"/>
          <w:sz w:val="20"/>
          <w:szCs w:val="20"/>
          <w:lang w:eastAsia="ru-RU"/>
        </w:rPr>
        <w:t>"Друзья хотят покушать, пойдем, приятель, в лес!"</w:t>
      </w:r>
    </w:p>
    <w:p w:rsidR="00C50F46" w:rsidRDefault="00C50F46" w:rsidP="007E5C46">
      <w:pPr>
        <w:rPr>
          <w:rFonts w:cs="Courier New"/>
          <w:sz w:val="24"/>
          <w:szCs w:val="24"/>
        </w:rPr>
      </w:pPr>
    </w:p>
    <w:p w:rsidR="001741DE" w:rsidRDefault="001741DE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1741DE" w:rsidRPr="00086E6E" w:rsidRDefault="001741DE" w:rsidP="00086E6E">
      <w:pPr>
        <w:pStyle w:val="2"/>
      </w:pPr>
      <w:bookmarkStart w:id="122" w:name="_Toc333498697"/>
      <w:r w:rsidRPr="00086E6E">
        <w:lastRenderedPageBreak/>
        <w:t>Чиж - Вечная молодость</w:t>
      </w:r>
      <w:bookmarkEnd w:id="122"/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Am           G       C 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В каморке, что за актовым залом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Dm        E         Am 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Репетировал школьный ансамбль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Am    G         C      Dm      E       Am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Вокально-инструментальный</w:t>
      </w:r>
      <w:proofErr w:type="gramEnd"/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 названием "Молодость"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Am            G      C  Dm    E       Am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Ударник, ритм, соло и бас и, конечно, "Ионика"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Am          G      C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Руководитель был учитель пения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Dm         E        Am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Он умел играть на баяне.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Еще была солистка Леночка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Та, что училась на год младше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У нее была склонность к завышению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Она была влюблена в ударника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Ударнику нравилась Оля, та, что играла на "Ионике"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А Оле снился соло-гитарист и иногда учитель пения.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Учитель пения, хотя был и женат, имел роман с географичкой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Об этом знала вся школа, не исключая младших классов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Он даже хотел развестись, но что-то его держало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Может быть, трое детей, а, может быть, директор школы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Ведь тот любил учителя пения, на переменах они целовались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Вот такая вот музыка</w:t>
      </w:r>
    </w:p>
    <w:p w:rsidR="001741DE" w:rsidRPr="001741DE" w:rsidRDefault="001741DE" w:rsidP="0017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41DE">
        <w:rPr>
          <w:rFonts w:ascii="Courier New" w:eastAsia="Times New Roman" w:hAnsi="Courier New" w:cs="Courier New"/>
          <w:sz w:val="20"/>
          <w:szCs w:val="20"/>
          <w:lang w:eastAsia="ru-RU"/>
        </w:rPr>
        <w:t>Такая, блин, вечная молодость.</w:t>
      </w:r>
    </w:p>
    <w:p w:rsidR="001741DE" w:rsidRDefault="001741DE" w:rsidP="007E5C46">
      <w:pPr>
        <w:rPr>
          <w:rFonts w:cs="Courier New"/>
          <w:sz w:val="24"/>
          <w:szCs w:val="24"/>
        </w:rPr>
      </w:pPr>
    </w:p>
    <w:p w:rsidR="001741DE" w:rsidRDefault="001741DE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1741DE" w:rsidRDefault="00DE2CAB" w:rsidP="00086E6E">
      <w:pPr>
        <w:pStyle w:val="1"/>
      </w:pPr>
      <w:bookmarkStart w:id="123" w:name="_Toc333498698"/>
      <w:r>
        <w:lastRenderedPageBreak/>
        <w:t>Заготовки</w:t>
      </w:r>
      <w:bookmarkEnd w:id="123"/>
    </w:p>
    <w:p w:rsidR="00DE2CAB" w:rsidRDefault="00DE2CAB" w:rsidP="007E5C46">
      <w:pPr>
        <w:rPr>
          <w:rFonts w:cs="Courier New"/>
          <w:sz w:val="24"/>
          <w:szCs w:val="24"/>
          <w:lang w:val="en-US"/>
        </w:rPr>
      </w:pPr>
    </w:p>
    <w:p w:rsidR="00B8462E" w:rsidRDefault="00B8462E" w:rsidP="007E5C46">
      <w:pPr>
        <w:rPr>
          <w:rFonts w:cs="Courier New"/>
          <w:sz w:val="24"/>
          <w:szCs w:val="24"/>
          <w:lang w:val="en-US"/>
        </w:rPr>
      </w:pPr>
    </w:p>
    <w:p w:rsidR="00B8462E" w:rsidRDefault="00B8462E" w:rsidP="00B8462E">
      <w:pPr>
        <w:pStyle w:val="3"/>
      </w:pPr>
      <w:proofErr w:type="gramStart"/>
      <w:r>
        <w:t>Легенда о двух монастырях), аккорды</w:t>
      </w:r>
      <w:proofErr w:type="gramEnd"/>
    </w:p>
    <w:p w:rsidR="00B8462E" w:rsidRDefault="00B8462E" w:rsidP="00B8462E">
      <w:pPr>
        <w:pStyle w:val="HTML"/>
        <w:rPr>
          <w:rFonts w:ascii="Courier!important" w:hAnsi="Courier!important"/>
          <w:lang w:val="en-US"/>
        </w:rPr>
      </w:pP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Am                           Dm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proofErr w:type="gramStart"/>
      <w:r>
        <w:rPr>
          <w:rFonts w:ascii="Courier!important" w:hAnsi="Courier!important"/>
        </w:rPr>
        <w:t>Легенду</w:t>
      </w:r>
      <w:proofErr w:type="gramEnd"/>
      <w:r>
        <w:rPr>
          <w:rFonts w:ascii="Courier!important" w:hAnsi="Courier!important"/>
        </w:rPr>
        <w:t xml:space="preserve"> услыхав однажды в детстве,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E7                         Am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Не все я помню, честно говоря.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Давным-давно стояли по соседству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Мужской и женский - два монастыря.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A7                     Dm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Монахам без ухода было туго,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G7                        C     E7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Жизнь у монашек тоже - не сироп.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Am                            Dm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И вот однажды друг навстречу другу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E7                     Am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Они подземный начали подкоп.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Am                                Dm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Был труден путь до встречи на рассвете,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E7                              Am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И грустно мне, но как тут не крути,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А прокопали женщины две трети,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Мужчины - только треть того пути.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И лишь теперь я понял, в чем причина,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И оттого я нынче зол и хмур: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Ведь совершенно ясно, что мужчины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Копнув два раза, шли на перекур.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A7                        Dm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Сидели, дым колечками пускали,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G7</w:t>
      </w:r>
      <w:proofErr w:type="gramStart"/>
      <w:r>
        <w:rPr>
          <w:rFonts w:ascii="Courier!important" w:hAnsi="Courier!important"/>
        </w:rPr>
        <w:t xml:space="preserve">                       С</w:t>
      </w:r>
      <w:proofErr w:type="gramEnd"/>
      <w:r>
        <w:rPr>
          <w:rFonts w:ascii="Courier!important" w:hAnsi="Courier!important"/>
        </w:rPr>
        <w:t xml:space="preserve"> E7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Травя за анекдотом анекдот...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Am                      Dm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А в это время женщины копали,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E7                       Am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И продвигались женщины вперед!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Еще причину укажу отдельно,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Я эти штучки знаю назубок: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Мужчины, я уверен, параллельно.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Вели подкоп под винный погребок.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Они вино крепленое глотали,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Они шутили: лишь сова не пьет!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А в это время женщины копали,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И продвигались женщины вперед!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Потом среди мужчин нашелся кто-то,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Сказавший</w:t>
      </w:r>
      <w:proofErr w:type="gramStart"/>
      <w:r>
        <w:rPr>
          <w:rFonts w:ascii="Courier!important" w:hAnsi="Courier!important"/>
        </w:rPr>
        <w:t>:"</w:t>
      </w:r>
      <w:proofErr w:type="gramEnd"/>
      <w:r>
        <w:rPr>
          <w:rFonts w:ascii="Courier!important" w:hAnsi="Courier!important"/>
        </w:rPr>
        <w:t xml:space="preserve"> Братцы, нет у нас стыда!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Даешь бесперебойную работу,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Даешь производительность труда!"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Потом мужчины долго заседали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И составляли план работ на год...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А в это время женщины копали,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И продвигались женщины вперед!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Не о монахах нынче я печалюсь -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О них бы я не стал писать стихи: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lastRenderedPageBreak/>
        <w:t>Пускай монахи сами отвечают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За их средневековые грехи.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 xml:space="preserve">Прошли века, и что теперь </w:t>
      </w:r>
      <w:proofErr w:type="gramStart"/>
      <w:r>
        <w:rPr>
          <w:rFonts w:ascii="Courier!important" w:hAnsi="Courier!important"/>
        </w:rPr>
        <w:t>судачить</w:t>
      </w:r>
      <w:proofErr w:type="gramEnd"/>
      <w:r>
        <w:rPr>
          <w:rFonts w:ascii="Courier!important" w:hAnsi="Courier!important"/>
        </w:rPr>
        <w:t xml:space="preserve"> -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Кто вглубь копал, а кто, допустим, вширь.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r>
        <w:rPr>
          <w:rFonts w:ascii="Courier!important" w:hAnsi="Courier!important"/>
        </w:rPr>
        <w:t>Но остается важная задача</w:t>
      </w:r>
    </w:p>
    <w:p w:rsidR="00B8462E" w:rsidRDefault="00B8462E" w:rsidP="00B8462E">
      <w:pPr>
        <w:pStyle w:val="HTML"/>
        <w:rPr>
          <w:rFonts w:ascii="Courier!important" w:hAnsi="Courier!important"/>
        </w:rPr>
      </w:pPr>
      <w:proofErr w:type="gramStart"/>
      <w:r>
        <w:rPr>
          <w:rFonts w:ascii="Courier!important" w:hAnsi="Courier!important"/>
        </w:rPr>
        <w:t>Лентяев</w:t>
      </w:r>
      <w:proofErr w:type="gramEnd"/>
      <w:r>
        <w:rPr>
          <w:rFonts w:ascii="Courier!important" w:hAnsi="Courier!important"/>
        </w:rPr>
        <w:t xml:space="preserve"> подводить под монастырь.</w:t>
      </w:r>
    </w:p>
    <w:p w:rsidR="00B8462E" w:rsidRPr="00B8462E" w:rsidRDefault="00B8462E" w:rsidP="007E5C46">
      <w:pPr>
        <w:rPr>
          <w:rFonts w:cs="Courier New"/>
          <w:sz w:val="24"/>
          <w:szCs w:val="24"/>
        </w:rPr>
      </w:pPr>
    </w:p>
    <w:p w:rsidR="00DE2CAB" w:rsidRDefault="00DE2CAB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DE2CAB" w:rsidRDefault="00DE2CAB" w:rsidP="00EE161F">
      <w:pPr>
        <w:pStyle w:val="3"/>
      </w:pPr>
      <w:bookmarkStart w:id="124" w:name="_Toc333498699"/>
      <w:r>
        <w:lastRenderedPageBreak/>
        <w:t>Кельтская воинственная</w:t>
      </w:r>
      <w:bookmarkEnd w:id="124"/>
    </w:p>
    <w:p w:rsidR="00DE2CAB" w:rsidRDefault="00DE2CAB" w:rsidP="00DE2CAB">
      <w:pPr>
        <w:pStyle w:val="ab"/>
      </w:pPr>
      <w:r>
        <w:t xml:space="preserve">На свете всякий путь открыт, но нужно выбирать: </w:t>
      </w:r>
      <w:r>
        <w:br/>
        <w:t xml:space="preserve">Тому, кто хочет долго жить не стоит воевать, </w:t>
      </w:r>
      <w:r>
        <w:br/>
        <w:t xml:space="preserve">Пусть тот, кто любит звон монет, становится купцом, </w:t>
      </w:r>
      <w:r>
        <w:br/>
        <w:t>А кто умрет во цвете лет, подружится с мечом.</w:t>
      </w:r>
    </w:p>
    <w:p w:rsidR="00DE2CAB" w:rsidRDefault="00DE2CAB" w:rsidP="00DE2CAB">
      <w:pPr>
        <w:pStyle w:val="ab"/>
      </w:pPr>
      <w:proofErr w:type="gramStart"/>
      <w:r>
        <w:t xml:space="preserve">Чей лучше конь, чей крепче щит, удар точнее чей - </w:t>
      </w:r>
      <w:r>
        <w:br/>
        <w:t>Один на свете суд решит - веселый пир мечей.</w:t>
      </w:r>
      <w:proofErr w:type="gramEnd"/>
      <w:r>
        <w:t xml:space="preserve"> </w:t>
      </w:r>
      <w:r>
        <w:br/>
        <w:t xml:space="preserve">Кода качнет земную твердь сраженья торжество, </w:t>
      </w:r>
      <w:r>
        <w:br/>
        <w:t>И каждый сможет выбрать смерть, достойную его.</w:t>
      </w:r>
    </w:p>
    <w:p w:rsidR="00DE2CAB" w:rsidRDefault="00DE2CAB" w:rsidP="00DE2CAB">
      <w:pPr>
        <w:pStyle w:val="ab"/>
      </w:pPr>
      <w:r>
        <w:t xml:space="preserve">Оставьте песни для певцов, монеты для скупцов, </w:t>
      </w:r>
      <w:r>
        <w:br/>
        <w:t xml:space="preserve">Крестьянам дайте тень садов, а битвы для бойцов. </w:t>
      </w:r>
      <w:r>
        <w:br/>
        <w:t xml:space="preserve">Кто первым рваться бой готов, отважно </w:t>
      </w:r>
      <w:proofErr w:type="gramStart"/>
      <w:r>
        <w:t>смерть</w:t>
      </w:r>
      <w:proofErr w:type="gramEnd"/>
      <w:r>
        <w:t xml:space="preserve"> презрев, </w:t>
      </w:r>
      <w:r>
        <w:br/>
        <w:t>Тем первым милости богов и ласки юных дев.</w:t>
      </w:r>
    </w:p>
    <w:p w:rsidR="00DE2CAB" w:rsidRDefault="00DE2CAB" w:rsidP="00DE2CAB">
      <w:pPr>
        <w:pStyle w:val="ab"/>
      </w:pPr>
      <w:r>
        <w:t xml:space="preserve">Их краток век, их долг спешить, чтоб все от жизни взять, </w:t>
      </w:r>
      <w:r>
        <w:br/>
        <w:t xml:space="preserve">И раньше в битву уходить и раньше погибать. </w:t>
      </w:r>
      <w:r>
        <w:br/>
        <w:t xml:space="preserve">Теряет первыми земля отважнейших бойцов, </w:t>
      </w:r>
      <w:r>
        <w:br/>
      </w:r>
      <w:proofErr w:type="gramStart"/>
      <w:r>
        <w:t>Но</w:t>
      </w:r>
      <w:proofErr w:type="gramEnd"/>
      <w:r>
        <w:t xml:space="preserve"> слава богу сыновья похожи на отцов. </w:t>
      </w:r>
    </w:p>
    <w:p w:rsidR="00DE2CAB" w:rsidRDefault="00DE2CAB" w:rsidP="007E5C46">
      <w:pPr>
        <w:rPr>
          <w:rFonts w:cs="Courier New"/>
          <w:sz w:val="24"/>
          <w:szCs w:val="24"/>
        </w:rPr>
      </w:pPr>
    </w:p>
    <w:p w:rsidR="00DE2CAB" w:rsidRDefault="00DE2CAB" w:rsidP="007E5C46">
      <w:pPr>
        <w:rPr>
          <w:rFonts w:cs="Courier New"/>
          <w:sz w:val="24"/>
          <w:szCs w:val="24"/>
        </w:rPr>
      </w:pPr>
    </w:p>
    <w:p w:rsidR="00DE2CAB" w:rsidRDefault="00DE2CAB" w:rsidP="007E5C46">
      <w:pPr>
        <w:rPr>
          <w:rFonts w:cs="Courier New"/>
          <w:sz w:val="24"/>
          <w:szCs w:val="24"/>
        </w:rPr>
      </w:pPr>
    </w:p>
    <w:p w:rsidR="00DE2CAB" w:rsidRDefault="00DE2CAB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DE2CAB" w:rsidRPr="00DE2CAB" w:rsidRDefault="001C08AE" w:rsidP="00EE161F">
      <w:pPr>
        <w:pStyle w:val="3"/>
      </w:pPr>
      <w:bookmarkStart w:id="125" w:name="_Toc333498700"/>
      <w:r>
        <w:lastRenderedPageBreak/>
        <w:t>Ти втретє цього літа зацвітеш</w:t>
      </w:r>
      <w:bookmarkEnd w:id="125"/>
      <w:r>
        <w:t xml:space="preserve"> </w:t>
      </w:r>
    </w:p>
    <w:p w:rsidR="00DE2CAB" w:rsidRPr="00DE2CAB" w:rsidRDefault="00DE2CAB" w:rsidP="00DE2CAB">
      <w:pPr>
        <w:rPr>
          <w:rFonts w:cs="Courier New"/>
          <w:sz w:val="24"/>
          <w:szCs w:val="24"/>
        </w:rPr>
      </w:pPr>
    </w:p>
    <w:p w:rsidR="00DE2CAB" w:rsidRPr="00086E6E" w:rsidRDefault="00DE2CAB" w:rsidP="00DE2CAB">
      <w:pPr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Вступ-соло:</w:t>
      </w:r>
    </w:p>
    <w:p w:rsidR="00DE2CAB" w:rsidRPr="00086E6E" w:rsidRDefault="00DE2CAB" w:rsidP="00DE2CAB">
      <w:pPr>
        <w:rPr>
          <w:rFonts w:ascii="Courier New" w:hAnsi="Courier New" w:cs="Courier New"/>
          <w:sz w:val="24"/>
          <w:szCs w:val="24"/>
          <w:lang w:val="en-US"/>
        </w:rPr>
      </w:pPr>
      <w:r w:rsidRPr="00086E6E">
        <w:rPr>
          <w:rFonts w:ascii="Courier New" w:hAnsi="Courier New" w:cs="Courier New"/>
          <w:sz w:val="24"/>
          <w:szCs w:val="24"/>
        </w:rPr>
        <w:t xml:space="preserve">   </w:t>
      </w:r>
      <w:r w:rsidRPr="00086E6E">
        <w:rPr>
          <w:rFonts w:ascii="Courier New" w:hAnsi="Courier New" w:cs="Courier New"/>
          <w:sz w:val="24"/>
          <w:szCs w:val="24"/>
          <w:lang w:val="en-US"/>
        </w:rPr>
        <w:t>G                   Dsus2/Gb          Em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6=--3------------------2-----------------0---------------------------------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5=-------------------------------------------------------------------------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4=-----------------0------------------0------------------------0-----------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3=-----0---0-----0--------2---2-----2-------0---0------0-----0-------0-----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2=-------0-----0------------3-----3-----------0------0-----1-------1-----1-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1=-----------3------------------0------------------0-----0-------0-----0---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 xml:space="preserve">    Am                C                 D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6=------------------------------------------------------------------------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5=--0--------------0--3---------------------------------------------------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4=----2----------2-------------------2---0-------------0--0---------------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3=------2------2---------0---0-----0-------2---2-----2----2---------------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2=--------0--1-------------1-----1-----------3-----3------3---------------</w:t>
      </w:r>
    </w:p>
    <w:p w:rsidR="00DE2CAB" w:rsidRPr="00086E6E" w:rsidRDefault="00DE2CAB" w:rsidP="00DE2CAB">
      <w:pPr>
        <w:ind w:left="-284"/>
        <w:rPr>
          <w:rFonts w:ascii="Courier New" w:hAnsi="Courier New" w:cs="Courier New"/>
          <w:sz w:val="20"/>
          <w:szCs w:val="20"/>
          <w:lang w:val="en-US"/>
        </w:rPr>
      </w:pPr>
      <w:r w:rsidRPr="00086E6E">
        <w:rPr>
          <w:rFonts w:ascii="Courier New" w:hAnsi="Courier New" w:cs="Courier New"/>
          <w:sz w:val="20"/>
          <w:szCs w:val="20"/>
          <w:lang w:val="en-US"/>
        </w:rPr>
        <w:t>1=-----------------------------0-----------------2--------2---------------</w:t>
      </w:r>
    </w:p>
    <w:p w:rsidR="00DE2CAB" w:rsidRPr="00086E6E" w:rsidRDefault="00DE2CAB" w:rsidP="00DE2CAB">
      <w:pPr>
        <w:rPr>
          <w:rFonts w:ascii="Courier New" w:hAnsi="Courier New" w:cs="Courier New"/>
          <w:sz w:val="24"/>
          <w:szCs w:val="24"/>
          <w:lang w:val="en-US"/>
        </w:rPr>
      </w:pP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086E6E">
        <w:rPr>
          <w:rFonts w:ascii="Courier New" w:hAnsi="Courier New" w:cs="Courier New"/>
          <w:sz w:val="24"/>
          <w:szCs w:val="24"/>
          <w:lang w:val="en-US"/>
        </w:rPr>
        <w:t>G  Dsus2/Gb               Em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086E6E">
        <w:rPr>
          <w:rFonts w:ascii="Courier New" w:hAnsi="Courier New" w:cs="Courier New"/>
          <w:sz w:val="24"/>
          <w:szCs w:val="24"/>
        </w:rPr>
        <w:t>Ти</w:t>
      </w:r>
      <w:r w:rsidRPr="00086E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86E6E">
        <w:rPr>
          <w:rFonts w:ascii="Courier New" w:hAnsi="Courier New" w:cs="Courier New"/>
          <w:sz w:val="24"/>
          <w:szCs w:val="24"/>
        </w:rPr>
        <w:t>втретє</w:t>
      </w:r>
      <w:r w:rsidRPr="00086E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86E6E">
        <w:rPr>
          <w:rFonts w:ascii="Courier New" w:hAnsi="Courier New" w:cs="Courier New"/>
          <w:sz w:val="24"/>
          <w:szCs w:val="24"/>
        </w:rPr>
        <w:t>цього</w:t>
      </w:r>
      <w:r w:rsidRPr="00086E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86E6E">
        <w:rPr>
          <w:rFonts w:ascii="Courier New" w:hAnsi="Courier New" w:cs="Courier New"/>
          <w:sz w:val="24"/>
          <w:szCs w:val="24"/>
        </w:rPr>
        <w:t>літа</w:t>
      </w:r>
      <w:r w:rsidRPr="00086E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86E6E">
        <w:rPr>
          <w:rFonts w:ascii="Courier New" w:hAnsi="Courier New" w:cs="Courier New"/>
          <w:sz w:val="24"/>
          <w:szCs w:val="24"/>
        </w:rPr>
        <w:t>зацвітеш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086E6E">
        <w:rPr>
          <w:rFonts w:ascii="Courier New" w:hAnsi="Courier New" w:cs="Courier New"/>
          <w:sz w:val="24"/>
          <w:szCs w:val="24"/>
          <w:lang w:val="en-US"/>
        </w:rPr>
        <w:t>Am     C                     D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086E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86E6E">
        <w:rPr>
          <w:rFonts w:ascii="Courier New" w:hAnsi="Courier New" w:cs="Courier New"/>
          <w:sz w:val="24"/>
          <w:szCs w:val="24"/>
        </w:rPr>
        <w:t>Такою</w:t>
      </w:r>
      <w:r w:rsidRPr="00086E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86E6E">
        <w:rPr>
          <w:rFonts w:ascii="Courier New" w:hAnsi="Courier New" w:cs="Courier New"/>
          <w:sz w:val="24"/>
          <w:szCs w:val="24"/>
        </w:rPr>
        <w:t>квіткою</w:t>
      </w:r>
      <w:r w:rsidRPr="00086E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86E6E">
        <w:rPr>
          <w:rFonts w:ascii="Courier New" w:hAnsi="Courier New" w:cs="Courier New"/>
          <w:sz w:val="24"/>
          <w:szCs w:val="24"/>
        </w:rPr>
        <w:t>тендітною</w:t>
      </w:r>
      <w:r w:rsidRPr="00086E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86E6E">
        <w:rPr>
          <w:rFonts w:ascii="Courier New" w:hAnsi="Courier New" w:cs="Courier New"/>
          <w:sz w:val="24"/>
          <w:szCs w:val="24"/>
        </w:rPr>
        <w:t>п</w:t>
      </w:r>
      <w:r w:rsidRPr="00086E6E">
        <w:rPr>
          <w:rFonts w:ascii="Courier New" w:hAnsi="Courier New" w:cs="Courier New"/>
          <w:sz w:val="24"/>
          <w:szCs w:val="24"/>
          <w:lang w:val="en-US"/>
        </w:rPr>
        <w:t>'</w:t>
      </w:r>
      <w:r w:rsidRPr="00086E6E">
        <w:rPr>
          <w:rFonts w:ascii="Courier New" w:hAnsi="Courier New" w:cs="Courier New"/>
          <w:sz w:val="24"/>
          <w:szCs w:val="24"/>
        </w:rPr>
        <w:t>янкою</w:t>
      </w:r>
      <w:r w:rsidRPr="00086E6E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  <w:lang w:val="en-US"/>
        </w:rPr>
        <w:t xml:space="preserve">  C</w:t>
      </w:r>
      <w:r w:rsidRPr="00086E6E">
        <w:rPr>
          <w:rFonts w:ascii="Courier New" w:hAnsi="Courier New" w:cs="Courier New"/>
          <w:sz w:val="24"/>
          <w:szCs w:val="24"/>
        </w:rPr>
        <w:t xml:space="preserve">              </w:t>
      </w:r>
      <w:r w:rsidRPr="00086E6E">
        <w:rPr>
          <w:rFonts w:ascii="Courier New" w:hAnsi="Courier New" w:cs="Courier New"/>
          <w:sz w:val="24"/>
          <w:szCs w:val="24"/>
          <w:lang w:val="en-US"/>
        </w:rPr>
        <w:t>D</w:t>
      </w:r>
      <w:r w:rsidRPr="00086E6E">
        <w:rPr>
          <w:rFonts w:ascii="Courier New" w:hAnsi="Courier New" w:cs="Courier New"/>
          <w:sz w:val="24"/>
          <w:szCs w:val="24"/>
        </w:rPr>
        <w:t xml:space="preserve">        </w:t>
      </w:r>
      <w:r w:rsidRPr="00086E6E">
        <w:rPr>
          <w:rFonts w:ascii="Courier New" w:hAnsi="Courier New" w:cs="Courier New"/>
          <w:sz w:val="24"/>
          <w:szCs w:val="24"/>
          <w:lang w:val="en-US"/>
        </w:rPr>
        <w:t>G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Кімната втратить риси супокою,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C            D              G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 xml:space="preserve"> Бо речі увійдуть у твій кортеж.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 xml:space="preserve">Обернеш пил на </w:t>
      </w:r>
      <w:proofErr w:type="gramStart"/>
      <w:r w:rsidRPr="00086E6E">
        <w:rPr>
          <w:rFonts w:ascii="Courier New" w:hAnsi="Courier New" w:cs="Courier New"/>
          <w:sz w:val="24"/>
          <w:szCs w:val="24"/>
        </w:rPr>
        <w:t>ср</w:t>
      </w:r>
      <w:proofErr w:type="gramEnd"/>
      <w:r w:rsidRPr="00086E6E">
        <w:rPr>
          <w:rFonts w:ascii="Courier New" w:hAnsi="Courier New" w:cs="Courier New"/>
          <w:sz w:val="24"/>
          <w:szCs w:val="24"/>
        </w:rPr>
        <w:t>ібло і кришталь,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Наділиш тіні здатністю до тліну.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 xml:space="preserve">Одна із пелюсток розсуне </w:t>
      </w:r>
      <w:proofErr w:type="gramStart"/>
      <w:r w:rsidRPr="00086E6E">
        <w:rPr>
          <w:rFonts w:ascii="Courier New" w:hAnsi="Courier New" w:cs="Courier New"/>
          <w:sz w:val="24"/>
          <w:szCs w:val="24"/>
        </w:rPr>
        <w:t>ст</w:t>
      </w:r>
      <w:proofErr w:type="gramEnd"/>
      <w:r w:rsidRPr="00086E6E">
        <w:rPr>
          <w:rFonts w:ascii="Courier New" w:hAnsi="Courier New" w:cs="Courier New"/>
          <w:sz w:val="24"/>
          <w:szCs w:val="24"/>
        </w:rPr>
        <w:t>іни.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Ти - даль, і подолаєш іншу даль.</w:t>
      </w:r>
    </w:p>
    <w:p w:rsidR="00DE2CAB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FE28F3" w:rsidRDefault="00FE28F3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FE28F3" w:rsidRDefault="00FE28F3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FE28F3" w:rsidRDefault="00FE28F3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FE28F3" w:rsidRDefault="00FE28F3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FE28F3" w:rsidRDefault="00FE28F3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FE28F3" w:rsidRPr="00086E6E" w:rsidRDefault="00FE28F3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lastRenderedPageBreak/>
        <w:t xml:space="preserve">G              Dsus2/Gb    Em  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 xml:space="preserve"> В людей уже </w:t>
      </w:r>
      <w:proofErr w:type="gramStart"/>
      <w:r w:rsidRPr="00086E6E">
        <w:rPr>
          <w:rFonts w:ascii="Courier New" w:hAnsi="Courier New" w:cs="Courier New"/>
          <w:sz w:val="24"/>
          <w:szCs w:val="24"/>
        </w:rPr>
        <w:t>нема</w:t>
      </w:r>
      <w:proofErr w:type="gramEnd"/>
      <w:r w:rsidRPr="00086E6E">
        <w:rPr>
          <w:rFonts w:ascii="Courier New" w:hAnsi="Courier New" w:cs="Courier New"/>
          <w:sz w:val="24"/>
          <w:szCs w:val="24"/>
        </w:rPr>
        <w:t xml:space="preserve"> своїх святинь -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Am        C               D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 xml:space="preserve"> Ти можеш стати першою, одначе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G          D               Em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 xml:space="preserve">Знай, </w:t>
      </w:r>
      <w:proofErr w:type="gramStart"/>
      <w:r w:rsidRPr="00086E6E">
        <w:rPr>
          <w:rFonts w:ascii="Courier New" w:hAnsi="Courier New" w:cs="Courier New"/>
          <w:sz w:val="24"/>
          <w:szCs w:val="24"/>
        </w:rPr>
        <w:t>б</w:t>
      </w:r>
      <w:proofErr w:type="gramEnd"/>
      <w:r w:rsidRPr="00086E6E">
        <w:rPr>
          <w:rFonts w:ascii="Courier New" w:hAnsi="Courier New" w:cs="Courier New"/>
          <w:sz w:val="24"/>
          <w:szCs w:val="24"/>
        </w:rPr>
        <w:t>іля тебе жоден не заплаче,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C               D             G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 xml:space="preserve"> І пам'ятай два дні всього цвісти.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Ти втретє цього літа зацвітеш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Такою квіткою тендітною п'янкою.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Кімната втратить риси супокою,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Бо речі увійдуть у твій кортеж.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Акорд Dsus2/Gb: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6=--2--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5=--0--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4=--0--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3=--2--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2=--3--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  <w:r w:rsidRPr="00086E6E">
        <w:rPr>
          <w:rFonts w:ascii="Courier New" w:hAnsi="Courier New" w:cs="Courier New"/>
          <w:sz w:val="24"/>
          <w:szCs w:val="24"/>
        </w:rPr>
        <w:t>1=--0—</w:t>
      </w:r>
    </w:p>
    <w:p w:rsidR="00DE2CAB" w:rsidRPr="00086E6E" w:rsidRDefault="00DE2CAB" w:rsidP="00086E6E">
      <w:pPr>
        <w:spacing w:after="0" w:line="240" w:lineRule="atLeast"/>
        <w:rPr>
          <w:rFonts w:ascii="Courier New" w:hAnsi="Courier New" w:cs="Courier New"/>
          <w:sz w:val="24"/>
          <w:szCs w:val="24"/>
        </w:rPr>
      </w:pPr>
    </w:p>
    <w:p w:rsidR="00DE2CAB" w:rsidRDefault="00DE2CAB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FA5F2E" w:rsidRDefault="00FA5F2E" w:rsidP="00EE161F">
      <w:pPr>
        <w:pStyle w:val="3"/>
        <w:rPr>
          <w:lang w:val="uk-UA"/>
        </w:rPr>
      </w:pPr>
      <w:bookmarkStart w:id="126" w:name="_Toc333498701"/>
      <w:r>
        <w:rPr>
          <w:lang w:val="uk-UA"/>
        </w:rPr>
        <w:lastRenderedPageBreak/>
        <w:t>Куплеты Евы</w:t>
      </w:r>
      <w:bookmarkEnd w:id="126"/>
      <w:r>
        <w:rPr>
          <w:lang w:val="uk-UA"/>
        </w:rPr>
        <w:t xml:space="preserve"> </w:t>
      </w:r>
    </w:p>
    <w:p w:rsidR="00DE2CAB" w:rsidRDefault="00FA5F2E" w:rsidP="00086E6E">
      <w:pPr>
        <w:spacing w:after="0" w:line="240" w:lineRule="atLeast"/>
        <w:rPr>
          <w:rFonts w:ascii="Arial" w:hAnsi="Arial" w:cs="Arial"/>
          <w:color w:val="000000"/>
          <w:sz w:val="20"/>
          <w:szCs w:val="20"/>
        </w:rPr>
      </w:pPr>
      <w:r>
        <w:br/>
      </w:r>
      <w:r>
        <w:rPr>
          <w:rFonts w:ascii="Arial" w:hAnsi="Arial" w:cs="Arial"/>
          <w:color w:val="000000"/>
          <w:sz w:val="20"/>
          <w:szCs w:val="20"/>
        </w:rPr>
        <w:t>В турнирный день один вассал</w:t>
      </w:r>
      <w:proofErr w:type="gramStart"/>
      <w:r>
        <w:br/>
      </w:r>
      <w:r>
        <w:rPr>
          <w:rFonts w:ascii="Arial" w:hAnsi="Arial" w:cs="Arial"/>
          <w:color w:val="000000"/>
          <w:sz w:val="20"/>
          <w:szCs w:val="20"/>
        </w:rPr>
        <w:t>П</w:t>
      </w:r>
      <w:proofErr w:type="gramEnd"/>
      <w:r>
        <w:rPr>
          <w:rFonts w:ascii="Arial" w:hAnsi="Arial" w:cs="Arial"/>
          <w:color w:val="000000"/>
          <w:sz w:val="20"/>
          <w:szCs w:val="20"/>
        </w:rPr>
        <w:t>очти весь замок обошел,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Нигде клозета не нашел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И в книгу жалоб написал.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</w:rPr>
        <w:t>Один московский парикмахер</w:t>
      </w:r>
      <w:proofErr w:type="gramStart"/>
      <w:r>
        <w:br/>
      </w:r>
      <w:r>
        <w:rPr>
          <w:rFonts w:ascii="Arial" w:hAnsi="Arial" w:cs="Arial"/>
          <w:color w:val="000000"/>
          <w:sz w:val="20"/>
          <w:szCs w:val="20"/>
        </w:rPr>
        <w:t>С</w:t>
      </w:r>
      <w:proofErr w:type="gramEnd"/>
      <w:r>
        <w:rPr>
          <w:rFonts w:ascii="Arial" w:hAnsi="Arial" w:cs="Arial"/>
          <w:color w:val="000000"/>
          <w:sz w:val="20"/>
          <w:szCs w:val="20"/>
        </w:rPr>
        <w:t>о зла послал клиента к черту.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- Смотри! Не перережь аорту! –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Вскричал клиент в безумном страхе.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</w:rPr>
        <w:t>Иван Иваныч издавна</w:t>
      </w:r>
      <w:proofErr w:type="gramStart"/>
      <w:r>
        <w:br/>
      </w:r>
      <w:r>
        <w:rPr>
          <w:rFonts w:ascii="Arial" w:hAnsi="Arial" w:cs="Arial"/>
          <w:color w:val="000000"/>
          <w:sz w:val="20"/>
          <w:szCs w:val="20"/>
        </w:rPr>
        <w:t>Н</w:t>
      </w:r>
      <w:proofErr w:type="gramEnd"/>
      <w:r>
        <w:rPr>
          <w:rFonts w:ascii="Arial" w:hAnsi="Arial" w:cs="Arial"/>
          <w:color w:val="000000"/>
          <w:sz w:val="20"/>
          <w:szCs w:val="20"/>
        </w:rPr>
        <w:t>осил с собой кусок газеты.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Была ему газета эта</w:t>
      </w:r>
      <w:proofErr w:type="gramStart"/>
      <w:r>
        <w:br/>
      </w:r>
      <w:r>
        <w:rPr>
          <w:rFonts w:ascii="Arial" w:hAnsi="Arial" w:cs="Arial"/>
          <w:color w:val="000000"/>
          <w:sz w:val="20"/>
          <w:szCs w:val="20"/>
        </w:rPr>
        <w:t>Д</w:t>
      </w:r>
      <w:proofErr w:type="gramEnd"/>
      <w:r>
        <w:rPr>
          <w:rFonts w:ascii="Arial" w:hAnsi="Arial" w:cs="Arial"/>
          <w:color w:val="000000"/>
          <w:sz w:val="20"/>
          <w:szCs w:val="20"/>
        </w:rPr>
        <w:t>ля просвещения нужна.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</w:rPr>
        <w:t>Один охотник у нанайца</w:t>
      </w:r>
      <w:proofErr w:type="gramStart"/>
      <w:r>
        <w:br/>
      </w:r>
      <w:r>
        <w:rPr>
          <w:rFonts w:ascii="Arial" w:hAnsi="Arial" w:cs="Arial"/>
          <w:color w:val="000000"/>
          <w:sz w:val="20"/>
          <w:szCs w:val="20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порыве гнева вырвал шкурку,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Цена-то ей равна окурку,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Поскольку это шкурка зайца...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</w:rPr>
        <w:t>В купальне старый мизантроп</w:t>
      </w:r>
      <w:proofErr w:type="gramStart"/>
      <w:r>
        <w:br/>
      </w:r>
      <w:r>
        <w:rPr>
          <w:rFonts w:ascii="Arial" w:hAnsi="Arial" w:cs="Arial"/>
          <w:color w:val="000000"/>
          <w:sz w:val="20"/>
          <w:szCs w:val="20"/>
        </w:rPr>
        <w:t>У</w:t>
      </w:r>
      <w:proofErr w:type="gramEnd"/>
      <w:r>
        <w:rPr>
          <w:rFonts w:ascii="Arial" w:hAnsi="Arial" w:cs="Arial"/>
          <w:color w:val="000000"/>
          <w:sz w:val="20"/>
          <w:szCs w:val="20"/>
        </w:rPr>
        <w:t>видел восемь дамских туфель.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С досады скорчился, как трюфель,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Упал он в воду и – утоп.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</w:rPr>
        <w:t>На виноградниках Шабли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Пажи маркизу услаждали: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Ей мадригалы посвящали,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Потом, однако ж, все ушли.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</w:rPr>
        <w:t>Жорж, ночью выйдя из кино,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 xml:space="preserve">Конечно,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вляпался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 историю!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Мораль: нельзя ходить в «Асторию»,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Когда на улицах темно.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</w:rPr>
        <w:t>Тореадор попал в беду: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Схватил Кармен он за мантилью.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Она вскричала: "Эскамилио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!</w:t>
      </w:r>
      <w:proofErr w:type="gramEnd"/>
      <w:r>
        <w:br/>
      </w:r>
      <w:r>
        <w:rPr>
          <w:rFonts w:ascii="Arial" w:hAnsi="Arial" w:cs="Arial"/>
          <w:color w:val="000000"/>
          <w:sz w:val="20"/>
          <w:szCs w:val="20"/>
        </w:rPr>
        <w:t>Вы грубы, я сейчас уйду».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</w:rPr>
        <w:t>Три футболиста, снявши бутсы,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На поле с дамами гуляют,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Сонеты дамам посвящают,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И в вечной верности клянутся.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</w:rPr>
        <w:t>Однажды в мастерской, со смаком,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Художник ставил деву в позу,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И рисовал большую розу,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И покрывал картину лаком.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</w:rPr>
        <w:t>Стиль баттерфляй на водной глади</w:t>
      </w:r>
      <w:proofErr w:type="gramStart"/>
      <w:r>
        <w:br/>
      </w:r>
      <w:r>
        <w:rPr>
          <w:rFonts w:ascii="Arial" w:hAnsi="Arial" w:cs="Arial"/>
          <w:color w:val="000000"/>
          <w:sz w:val="20"/>
          <w:szCs w:val="20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</w:rPr>
        <w:t>сем демонстрируют три девы,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Они плывут назад не глядя,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>Потом сворачивают влево. </w:t>
      </w:r>
    </w:p>
    <w:p w:rsidR="00FA5F2E" w:rsidRDefault="00FA5F2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FA5F2E" w:rsidRPr="00086E6E" w:rsidRDefault="00FA5F2E" w:rsidP="00A75DFE">
      <w:pPr>
        <w:pStyle w:val="3"/>
        <w:rPr>
          <w:lang w:val="uk-UA"/>
        </w:rPr>
      </w:pPr>
      <w:bookmarkStart w:id="127" w:name="_Toc333498702"/>
      <w:r w:rsidRPr="00086E6E">
        <w:rPr>
          <w:rFonts w:eastAsia="Times New Roman"/>
          <w:lang w:val="uk-UA"/>
        </w:rPr>
        <w:lastRenderedPageBreak/>
        <w:t>Белый шиповник (Юнона и Авось)</w:t>
      </w:r>
      <w:bookmarkEnd w:id="127"/>
    </w:p>
    <w:p w:rsidR="00FA5F2E" w:rsidRDefault="00FA5F2E" w:rsidP="00EE161F">
      <w:pPr>
        <w:pStyle w:val="ad"/>
      </w:pPr>
      <w:r>
        <w:br/>
        <w:t>    Am</w:t>
      </w:r>
      <w:r>
        <w:br/>
        <w:t>   Белый шиповник, дикий шиповник</w:t>
      </w:r>
      <w:proofErr w:type="gramStart"/>
      <w:r>
        <w:br/>
      </w:r>
      <w:r>
        <w:br/>
        <w:t>   К</w:t>
      </w:r>
      <w:proofErr w:type="gramEnd"/>
      <w:r>
        <w:t>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  <w:t>     E7             Am</w:t>
      </w:r>
      <w:r>
        <w:br/>
        <w:t>   Графской жене принес.</w:t>
      </w:r>
      <w:r>
        <w:br/>
      </w:r>
      <w:r>
        <w:br/>
        <w:t>                 C              G</w:t>
      </w:r>
      <w:r>
        <w:br/>
        <w:t> Припев: Для любви не названа цена,</w:t>
      </w:r>
      <w:r>
        <w:br/>
        <w:t>                              Am          Dm          E7</w:t>
      </w:r>
      <w:proofErr w:type="gramStart"/>
      <w:r>
        <w:br/>
        <w:t>         Л</w:t>
      </w:r>
      <w:proofErr w:type="gramEnd"/>
      <w:r>
        <w:t>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</w:t>
      </w:r>
      <w:proofErr w:type="gramStart"/>
      <w:r>
        <w:t>Он</w:t>
      </w:r>
      <w:proofErr w:type="gramEnd"/>
      <w:r>
        <w:t xml:space="preserve">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proofErr w:type="gramStart"/>
      <w:r>
        <w:br/>
        <w:t>   П</w:t>
      </w:r>
      <w:proofErr w:type="gramEnd"/>
      <w:r>
        <w:t>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proofErr w:type="gramStart"/>
      <w:r>
        <w:br/>
        <w:t>   Т</w:t>
      </w:r>
      <w:proofErr w:type="gramEnd"/>
      <w:r>
        <w:t>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proofErr w:type="gramStart"/>
      <w:r>
        <w:br/>
        <w:t>   Б</w:t>
      </w:r>
      <w:proofErr w:type="gramEnd"/>
      <w:r>
        <w:t>удет наказан тот.</w:t>
      </w:r>
      <w:r>
        <w:br/>
        <w:t>   Белый шиповник, дикий шиповник</w:t>
      </w:r>
      <w:proofErr w:type="gramStart"/>
      <w:r>
        <w:br/>
        <w:t>   В</w:t>
      </w:r>
      <w:proofErr w:type="gramEnd"/>
      <w:r>
        <w:t xml:space="preserve"> память любви цветет.</w:t>
      </w:r>
    </w:p>
    <w:p w:rsidR="00FA5F2E" w:rsidRDefault="00FA5F2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FA5F2E" w:rsidRPr="00EE161F" w:rsidRDefault="00FA5F2E" w:rsidP="00EE161F">
      <w:pPr>
        <w:pStyle w:val="ad"/>
      </w:pPr>
      <w:r w:rsidRPr="00086E6E">
        <w:rPr>
          <w:rFonts w:cs="Times New Roman"/>
          <w:b/>
          <w:color w:val="1F497D" w:themeColor="text2"/>
          <w:sz w:val="28"/>
          <w:szCs w:val="36"/>
          <w:lang w:val="uk-UA"/>
        </w:rPr>
        <w:lastRenderedPageBreak/>
        <w:t>Романс (Юнона и Авось)</w:t>
      </w:r>
      <w:r w:rsidRPr="00086E6E">
        <w:rPr>
          <w:rFonts w:cs="Times New Roman"/>
          <w:b/>
          <w:color w:val="1F497D" w:themeColor="text2"/>
          <w:sz w:val="28"/>
          <w:szCs w:val="36"/>
          <w:lang w:val="uk-UA"/>
        </w:rPr>
        <w:br/>
      </w:r>
      <w:r>
        <w:br/>
      </w:r>
      <w:r>
        <w:br/>
      </w:r>
      <w:r w:rsidRPr="00EE161F">
        <w:t>     Am                E7                        Am</w:t>
      </w:r>
      <w:r w:rsidRPr="00EE161F">
        <w:br/>
        <w:t xml:space="preserve">Ты меня на рассвете разбудишь. На порог </w:t>
      </w:r>
      <w:proofErr w:type="gramStart"/>
      <w:r w:rsidRPr="00EE161F">
        <w:t>необутая</w:t>
      </w:r>
      <w:proofErr w:type="gramEnd"/>
      <w:r w:rsidRPr="00EE161F">
        <w:t xml:space="preserve"> выйдешь.</w:t>
      </w:r>
      <w:r w:rsidRPr="00EE161F">
        <w:br/>
        <w:t>     F       G7      C            Dm7     E7     Am</w:t>
      </w:r>
      <w:r w:rsidRPr="00EE161F">
        <w:br/>
        <w:t>Ты меня никогда не забудешь. Ты меня никогда не увидишь.</w:t>
      </w:r>
      <w:r w:rsidRPr="00EE161F">
        <w:br/>
      </w:r>
      <w:r w:rsidRPr="00EE161F">
        <w:br/>
        <w:t xml:space="preserve">Заслонивши тебя от </w:t>
      </w:r>
      <w:proofErr w:type="gramStart"/>
      <w:r w:rsidRPr="00EE161F">
        <w:t>простуды</w:t>
      </w:r>
      <w:proofErr w:type="gramEnd"/>
      <w:r w:rsidRPr="00EE161F">
        <w:t xml:space="preserve"> я подумаю, боже всевышний.</w:t>
      </w:r>
      <w:r w:rsidRPr="00EE161F">
        <w:br/>
        <w:t>Я тебя никогда не забуду. Я тебя никогда не увижу.</w:t>
      </w:r>
      <w:r w:rsidRPr="00EE161F">
        <w:br/>
      </w:r>
      <w:r w:rsidRPr="00EE161F">
        <w:br/>
        <w:t xml:space="preserve">И качнутся </w:t>
      </w:r>
      <w:proofErr w:type="gramStart"/>
      <w:r w:rsidRPr="00EE161F">
        <w:t>бессмысленной</w:t>
      </w:r>
      <w:proofErr w:type="gramEnd"/>
      <w:r w:rsidRPr="00EE161F">
        <w:t xml:space="preserve"> вуысьюю пара фраз залетевших отсюда:</w:t>
      </w:r>
      <w:r w:rsidRPr="00EE161F">
        <w:br/>
        <w:t>Я тебя никогда незабуду. Я тебя никогда не увижу.</w:t>
      </w:r>
      <w:r w:rsidRPr="00EE161F">
        <w:br/>
      </w:r>
      <w:r w:rsidRPr="00EE161F">
        <w:br/>
        <w:t>Не мигают, слезятся от ветра безнадежные карие вишни.</w:t>
      </w:r>
      <w:r w:rsidRPr="00EE161F">
        <w:br/>
        <w:t>Возвращаться плохая примета. Я тебя никогда не увижу.</w:t>
      </w:r>
      <w:r w:rsidRPr="00EE161F">
        <w:br/>
      </w:r>
      <w:r w:rsidRPr="00EE161F">
        <w:br/>
        <w:t>Даже если на землю вернемся мы вторично, согласно Гафизу.</w:t>
      </w:r>
      <w:r w:rsidRPr="00EE161F">
        <w:br/>
        <w:t>Мы конечно с тобой разминемся. Я тебя никогда не увижу.</w:t>
      </w:r>
      <w:r w:rsidRPr="00EE161F">
        <w:br/>
      </w:r>
      <w:r w:rsidRPr="00EE161F">
        <w:br/>
        <w:t>Эту речку в мурашках простуды. Это адмиралтейство и биржу</w:t>
      </w:r>
      <w:r w:rsidRPr="00EE161F">
        <w:br/>
        <w:t>Я уже никогда не забуду. Я уже никогда не увижу.</w:t>
      </w:r>
    </w:p>
    <w:p w:rsidR="00FA5F2E" w:rsidRPr="00EE161F" w:rsidRDefault="00FA5F2E" w:rsidP="00EE161F">
      <w:pPr>
        <w:pStyle w:val="ad"/>
      </w:pPr>
    </w:p>
    <w:p w:rsidR="00FA5F2E" w:rsidRDefault="00FA5F2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FA5F2E" w:rsidRDefault="00FA5F2E" w:rsidP="00A75DFE">
      <w:pPr>
        <w:pStyle w:val="3"/>
      </w:pPr>
      <w:bookmarkStart w:id="128" w:name="_Toc333498703"/>
      <w:r>
        <w:lastRenderedPageBreak/>
        <w:t>Я стужився, мила, за тобою</w:t>
      </w:r>
      <w:bookmarkEnd w:id="128"/>
    </w:p>
    <w:p w:rsidR="00FA5F2E" w:rsidRDefault="00FA5F2E" w:rsidP="00086E6E">
      <w:pPr>
        <w:spacing w:after="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Em          H7         Em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Я стужився мила, за тобою,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G        D         G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З</w:t>
      </w:r>
      <w:proofErr w:type="gramEnd"/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туги обернувся мимохіть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Am          H7         C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явора, що, палений журбою,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Em           H7       Em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Сам один </w:t>
      </w:r>
      <w:proofErr w:type="gramStart"/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між</w:t>
      </w:r>
      <w:proofErr w:type="gramEnd"/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буками стоїть.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Приспів: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E                     Am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Грає листя на веснянім сонці,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D                          G   H7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А в душі – печаль, як небеса.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                     Am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Він росте й співає явороньці,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Em        F       H7   Em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І згорає від сльози роса.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Сніг летить колючий, ніби трина *,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Йде зима й бескидами </w:t>
      </w:r>
      <w:proofErr w:type="gramStart"/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гуде</w:t>
      </w:r>
      <w:proofErr w:type="gramEnd"/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Яворові сниться яворина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Та її кохання молоде.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Приспів: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Він не зна</w:t>
      </w:r>
      <w:proofErr w:type="gramStart"/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є,</w:t>
      </w:r>
      <w:proofErr w:type="gramEnd"/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що надійдуть люди,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Зміряють його на поруби,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Розітнуть йому печальні груди,</w:t>
      </w:r>
    </w:p>
    <w:p w:rsidR="003E2BF2" w:rsidRPr="003E2BF2" w:rsidRDefault="003E2BF2" w:rsidP="003E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2BF2">
        <w:rPr>
          <w:rFonts w:ascii="Courier New" w:eastAsia="Times New Roman" w:hAnsi="Courier New" w:cs="Courier New"/>
          <w:sz w:val="20"/>
          <w:szCs w:val="20"/>
          <w:lang w:eastAsia="ru-RU"/>
        </w:rPr>
        <w:t>Скрипку зроблять із його журби.</w:t>
      </w:r>
    </w:p>
    <w:p w:rsidR="003E2BF2" w:rsidRDefault="003E2BF2" w:rsidP="00086E6E">
      <w:pPr>
        <w:spacing w:after="0" w:line="240" w:lineRule="atLeast"/>
        <w:rPr>
          <w:rFonts w:cs="Courier New"/>
          <w:sz w:val="24"/>
          <w:szCs w:val="24"/>
        </w:rPr>
      </w:pPr>
    </w:p>
    <w:p w:rsidR="001E0280" w:rsidRDefault="001E0280" w:rsidP="00086E6E">
      <w:pPr>
        <w:spacing w:after="0" w:line="240" w:lineRule="atLeast"/>
        <w:rPr>
          <w:rFonts w:cs="Courier New"/>
          <w:sz w:val="24"/>
          <w:szCs w:val="24"/>
        </w:rPr>
      </w:pPr>
    </w:p>
    <w:p w:rsidR="001E0280" w:rsidRDefault="001E0280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1C08AE" w:rsidRDefault="001C08AE" w:rsidP="00EE161F">
      <w:pPr>
        <w:pStyle w:val="3"/>
      </w:pPr>
      <w:bookmarkStart w:id="129" w:name="_Toc333498704"/>
      <w:r w:rsidRPr="00EB52FF">
        <w:lastRenderedPageBreak/>
        <w:t>- Что это плещется в кружке?</w:t>
      </w:r>
      <w:bookmarkEnd w:id="129"/>
      <w:r w:rsidRPr="00EB52FF">
        <w:br/>
      </w:r>
    </w:p>
    <w:p w:rsidR="001C08AE" w:rsidRDefault="001C08AE" w:rsidP="00086E6E">
      <w:pPr>
        <w:spacing w:after="0" w:line="24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1E0280" w:rsidRDefault="001E0280" w:rsidP="00086E6E">
      <w:pPr>
        <w:spacing w:after="0"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086E6E">
        <w:rPr>
          <w:rFonts w:ascii="Courier New" w:hAnsi="Courier New" w:cs="Courier New"/>
          <w:color w:val="000000"/>
          <w:sz w:val="20"/>
          <w:szCs w:val="20"/>
        </w:rPr>
        <w:t>- Что это плещется в кружке?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Да, это вино!..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Это вино, полагаете Вы?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Полагаю,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Я ежедневно к обеду его прилагаю,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Для аппетита и для настроения, НО...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Что же за этим последует?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Выпью вино.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Выпьете все?! Вы уверены?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Да! Я уверен!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Если не выпью, то день будет точно потерян.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Я полагаю, Вы правы, естественно, НО...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Чем же все это окончится?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Я буду спать!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Будете спать? Полагаете?..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Да! Полагаю,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Если Вы думали, что я на баб намекаю.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Нет! Намекаю на то, что, не двигаясь спать.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Что же из этого следует?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Следует пить,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Пить самогон, коньяки и крепленые вина,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Делать коктейли из виски, портвейна и джина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- Я полагаю, пора бы за этим сходить.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</w:rPr>
        <w:br/>
      </w:r>
      <w:proofErr w:type="gramStart"/>
      <w:r w:rsidRPr="00086E6E">
        <w:rPr>
          <w:rFonts w:ascii="Courier New" w:hAnsi="Courier New" w:cs="Courier New"/>
          <w:color w:val="000000"/>
          <w:sz w:val="20"/>
          <w:szCs w:val="20"/>
        </w:rPr>
        <w:t>Следует пить, ибо, сколько в стакан не смотри,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Сколько за раз не бери, все равно будет мало,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Так разрешите сгонять в магазин для начала,</w:t>
      </w:r>
      <w:r w:rsidRPr="00086E6E">
        <w:rPr>
          <w:rFonts w:ascii="Courier New" w:hAnsi="Courier New" w:cs="Courier New"/>
        </w:rPr>
        <w:br/>
      </w:r>
      <w:r w:rsidRPr="00086E6E">
        <w:rPr>
          <w:rFonts w:ascii="Courier New" w:hAnsi="Courier New" w:cs="Courier New"/>
          <w:color w:val="000000"/>
          <w:sz w:val="20"/>
          <w:szCs w:val="20"/>
        </w:rPr>
        <w:t>Раз или два, лучше три, раз, два, три, раз, два, три...</w:t>
      </w:r>
      <w:proofErr w:type="gramEnd"/>
    </w:p>
    <w:p w:rsidR="00822AF9" w:rsidRDefault="00822AF9" w:rsidP="00086E6E">
      <w:pPr>
        <w:spacing w:after="0" w:line="24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822AF9" w:rsidRDefault="00822AF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822AF9" w:rsidRPr="00A75DFE" w:rsidRDefault="00822AF9" w:rsidP="00A75DFE">
      <w:pPr>
        <w:pStyle w:val="3"/>
        <w:rPr>
          <w:rStyle w:val="20"/>
          <w:rFonts w:eastAsiaTheme="majorEastAsia" w:cstheme="majorBidi"/>
          <w:b/>
          <w:bCs/>
          <w:szCs w:val="22"/>
          <w:lang w:eastAsia="en-US"/>
        </w:rPr>
      </w:pPr>
      <w:bookmarkStart w:id="130" w:name="_Toc333498705"/>
      <w:r w:rsidRPr="00A75DFE">
        <w:rPr>
          <w:rStyle w:val="20"/>
          <w:rFonts w:eastAsiaTheme="majorEastAsia" w:cstheme="majorBidi"/>
          <w:b/>
          <w:bCs/>
          <w:szCs w:val="22"/>
          <w:lang w:eastAsia="en-US"/>
        </w:rPr>
        <w:lastRenderedPageBreak/>
        <w:t>Зуша - "Князь Владимир"</w:t>
      </w:r>
      <w:bookmarkEnd w:id="130"/>
    </w:p>
    <w:p w:rsidR="00822AF9" w:rsidRDefault="00822AF9" w:rsidP="00EE161F">
      <w:pPr>
        <w:pStyle w:val="ad"/>
      </w:pPr>
      <w:r w:rsidRPr="00086E6E">
        <w:rPr>
          <w:rStyle w:val="20"/>
          <w:rFonts w:eastAsiaTheme="minorHAnsi"/>
        </w:rPr>
        <w:br/>
      </w:r>
      <w:r>
        <w:t>Первый куплет – просто рассказ под аккорды</w:t>
      </w:r>
      <w:r>
        <w:br/>
        <w:t>Am F E</w:t>
      </w:r>
      <w:r>
        <w:br/>
        <w:t>Киев накрыла ночь и мгла, глаза лишь стража не смыкает,</w:t>
      </w:r>
      <w:r>
        <w:br/>
        <w:t>Am F E</w:t>
      </w:r>
      <w:proofErr w:type="gramStart"/>
      <w:r>
        <w:br/>
        <w:t>В</w:t>
      </w:r>
      <w:proofErr w:type="gramEnd"/>
      <w:r>
        <w:t xml:space="preserve"> звоницах спят колокола, лишь в тереме огонь пылает.</w:t>
      </w:r>
      <w:r>
        <w:br/>
        <w:t>C G</w:t>
      </w:r>
      <w:proofErr w:type="gramStart"/>
      <w:r>
        <w:br/>
        <w:t>И</w:t>
      </w:r>
      <w:proofErr w:type="gramEnd"/>
      <w:r>
        <w:t xml:space="preserve"> побледневшие, как мел, снуют по коридорам слуги, -</w:t>
      </w:r>
      <w:r>
        <w:br/>
        <w:t>Am F E</w:t>
      </w:r>
      <w:r>
        <w:br/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proofErr w:type="gramStart"/>
      <w:r>
        <w:br/>
        <w:t>З</w:t>
      </w:r>
      <w:proofErr w:type="gramEnd"/>
      <w:r>
        <w:t>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  <w:r>
        <w:br/>
        <w:t xml:space="preserve">Дальше – </w:t>
      </w:r>
      <w:proofErr w:type="gramStart"/>
      <w:r>
        <w:t xml:space="preserve">поётся под те же аккорды </w:t>
      </w:r>
      <w:r>
        <w:br/>
        <w:t>Тяжко ты хвораешь</w:t>
      </w:r>
      <w:proofErr w:type="gramEnd"/>
      <w:r>
        <w:t>, княже, и рука твоя слаба,</w:t>
      </w:r>
      <w:r>
        <w:br/>
        <w:t>Ты не распознаешь даже и ни кметя,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>Припев: Бьёт полночь, бъёт – на поляне среди леса</w:t>
      </w:r>
      <w:proofErr w:type="gramStart"/>
      <w:r>
        <w:br/>
        <w:t>Ж</w:t>
      </w:r>
      <w:proofErr w:type="gramEnd"/>
      <w:r>
        <w:t>дёт князя, ждёт воля вечного Велеса.</w:t>
      </w:r>
      <w:r>
        <w:br/>
        <w:t>Месяц лунною дорожкой татя сглазит чёрной кошкой</w:t>
      </w:r>
      <w:proofErr w:type="gramStart"/>
      <w:r>
        <w:t>…</w:t>
      </w:r>
      <w:r>
        <w:br/>
        <w:t>П</w:t>
      </w:r>
      <w:proofErr w:type="gramEnd"/>
      <w:r>
        <w:t xml:space="preserve">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</w:t>
      </w:r>
      <w:proofErr w:type="gramStart"/>
      <w:r>
        <w:t>спешат</w:t>
      </w:r>
      <w:proofErr w:type="gramEnd"/>
      <w:r>
        <w:t xml:space="preserve">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>Именем Христа перуньи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княже?! </w:t>
      </w:r>
      <w:r>
        <w:br/>
      </w:r>
      <w:r>
        <w:br/>
        <w:t>Очень ускоренный ритм и другой бой, те</w:t>
      </w:r>
      <w:proofErr w:type="gramStart"/>
      <w:r>
        <w:t>кст ск</w:t>
      </w:r>
      <w:proofErr w:type="gramEnd"/>
      <w:r>
        <w:t>ороговоркой:</w:t>
      </w:r>
      <w:r>
        <w:br/>
      </w:r>
      <w:proofErr w:type="gramStart"/>
      <w:r>
        <w:t>Am F E</w:t>
      </w:r>
      <w:r>
        <w:br/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  <w:t>Захлебнись, завались, задавись, заблудись,</w:t>
      </w:r>
      <w:r>
        <w:br/>
        <w:t>Упади, упади, упади прямо вниз,</w:t>
      </w:r>
      <w:r>
        <w:br/>
      </w:r>
      <w:r>
        <w:lastRenderedPageBreak/>
        <w:t>И оглохни, крича, и ослепни в очах,</w:t>
      </w:r>
      <w:r>
        <w:br/>
        <w:t>Вечно кругом броди</w:t>
      </w:r>
      <w:proofErr w:type="gramEnd"/>
      <w:r>
        <w:t xml:space="preserve"> в этом скорбном пути,</w:t>
      </w:r>
      <w:r>
        <w:br/>
        <w:t>Вечно болью живи и погрязни в крови,</w:t>
      </w:r>
      <w:r>
        <w:br/>
        <w:t>Жаждай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  <w:r>
        <w:br/>
        <w:t>Прежний ритм и бой</w:t>
      </w:r>
      <w:proofErr w:type="gramStart"/>
      <w:r>
        <w:t xml:space="preserve"> </w:t>
      </w:r>
      <w:r>
        <w:br/>
      </w:r>
      <w:r>
        <w:br/>
        <w:t>П</w:t>
      </w:r>
      <w:proofErr w:type="gramEnd"/>
      <w:r>
        <w:t>усть века бегут рекою под навязанным крестом,</w:t>
      </w:r>
      <w:r>
        <w:br/>
        <w:t>Не смирится дух языгов ни молитвой, ни постом.</w:t>
      </w:r>
      <w:r>
        <w:br/>
        <w:t>А чтоб горше было тленье, пусть тебе, как страшный яд,</w:t>
      </w:r>
      <w:r>
        <w:br/>
        <w:t>Будет посмерти виденье, как Перуна люди чтят!</w:t>
      </w:r>
      <w:r>
        <w:br/>
        <w:t>Бьёт полночь, бьёт!</w:t>
      </w:r>
    </w:p>
    <w:p w:rsidR="00822AF9" w:rsidRDefault="00822AF9" w:rsidP="00086E6E">
      <w:pPr>
        <w:spacing w:after="0" w:line="240" w:lineRule="atLeast"/>
      </w:pPr>
    </w:p>
    <w:p w:rsidR="00822AF9" w:rsidRDefault="00822AF9">
      <w:r>
        <w:br w:type="page"/>
      </w:r>
    </w:p>
    <w:p w:rsidR="00822AF9" w:rsidRDefault="00822AF9" w:rsidP="00EE161F">
      <w:pPr>
        <w:pStyle w:val="3"/>
      </w:pPr>
      <w:bookmarkStart w:id="131" w:name="_Toc333498706"/>
      <w:r>
        <w:lastRenderedPageBreak/>
        <w:t>В касках весело шагать по болотам</w:t>
      </w:r>
      <w:bookmarkEnd w:id="131"/>
    </w:p>
    <w:p w:rsidR="00822AF9" w:rsidRDefault="00822AF9" w:rsidP="00086E6E">
      <w:pPr>
        <w:spacing w:after="0" w:line="240" w:lineRule="atLeast"/>
      </w:pPr>
    </w:p>
    <w:p w:rsidR="00822AF9" w:rsidRDefault="00822AF9" w:rsidP="00EE161F">
      <w:pPr>
        <w:pStyle w:val="ad"/>
      </w:pPr>
      <w:r>
        <w:t>В касках весело шагать по болотам</w:t>
      </w:r>
      <w:proofErr w:type="gramStart"/>
      <w:r>
        <w:br/>
        <w:t>П</w:t>
      </w:r>
      <w:proofErr w:type="gramEnd"/>
      <w:r>
        <w:t>о болотам, по болотам</w:t>
      </w:r>
      <w:r>
        <w:br/>
        <w:t>И деpевни поджигать, лyчше pотой</w:t>
      </w:r>
      <w:r>
        <w:br/>
        <w:t>лyчше pотой, лyчше pотой!</w:t>
      </w:r>
      <w:r>
        <w:br/>
      </w:r>
      <w:r>
        <w:br/>
        <w:t>В небе заpево - пожаpище полощется</w:t>
      </w:r>
      <w:r>
        <w:br/>
        <w:t>Раз бомбёжка, два бомбёжка,- нетy pощицы</w:t>
      </w:r>
      <w:r>
        <w:br/>
        <w:t>Раз атака, два атака,- нет селения</w:t>
      </w:r>
      <w:proofErr w:type="gramStart"/>
      <w:r>
        <w:br/>
        <w:t>У</w:t>
      </w:r>
      <w:proofErr w:type="gramEnd"/>
      <w:r>
        <w:t>ничтожим коpенное население</w:t>
      </w:r>
      <w:r>
        <w:br/>
      </w:r>
      <w:r>
        <w:br/>
        <w:t>Пp.</w:t>
      </w:r>
      <w:r>
        <w:br/>
        <w:t>Hаши методы пpосты и гyманны</w:t>
      </w:r>
      <w:proofErr w:type="gramStart"/>
      <w:r>
        <w:br/>
        <w:t>И</w:t>
      </w:r>
      <w:proofErr w:type="gramEnd"/>
      <w:r>
        <w:t xml:space="preserve"> гyманны, ох гyманны</w:t>
      </w:r>
      <w:r>
        <w:br/>
        <w:t>Ездим в гости мы с винтовкой во все стpаны</w:t>
      </w:r>
      <w:r>
        <w:br/>
        <w:t>Что за стpаны! - Ч</w:t>
      </w:r>
      <w:proofErr w:type="gramStart"/>
      <w:r>
        <w:t>y</w:t>
      </w:r>
      <w:proofErr w:type="gramEnd"/>
      <w:r>
        <w:t>до стpаны</w:t>
      </w:r>
      <w:r>
        <w:br/>
        <w:t>Автомат в pуках всего лишь для экзотики,</w:t>
      </w:r>
      <w:r>
        <w:br/>
        <w:t>А штыками детям лечим мы животики...</w:t>
      </w:r>
      <w:r>
        <w:br/>
        <w:t>Раз монетка, два монетка - состояньице.</w:t>
      </w:r>
      <w:r>
        <w:br/>
        <w:t>Путешествие надолго не затянется.</w:t>
      </w:r>
      <w:r>
        <w:br/>
        <w:t>П</w:t>
      </w:r>
      <w:proofErr w:type="gramStart"/>
      <w:r>
        <w:t>p</w:t>
      </w:r>
      <w:proofErr w:type="gramEnd"/>
      <w:r>
        <w:t>.</w:t>
      </w:r>
      <w:r>
        <w:br/>
        <w:t>Посyли тpофеев паpню пошикаpнее</w:t>
      </w:r>
      <w:r>
        <w:br/>
        <w:t>Раз подонок, два подонок,- бyдет аpмия</w:t>
      </w:r>
      <w:r>
        <w:br/>
        <w:t>Раз yбийство, два yбийство, - демокpатия</w:t>
      </w:r>
      <w:r>
        <w:br/>
        <w:t>(Взмах pуки в нацистском пpиветствии)</w:t>
      </w:r>
      <w:r>
        <w:br/>
        <w:t>Мы защитники свободы,- мы каpатели</w:t>
      </w:r>
      <w:proofErr w:type="gramStart"/>
      <w:r>
        <w:br/>
      </w:r>
      <w:r>
        <w:br/>
        <w:t>В</w:t>
      </w:r>
      <w:proofErr w:type="gramEnd"/>
      <w:r>
        <w:t>месте весело шагать по болотам</w:t>
      </w:r>
      <w:r>
        <w:br/>
        <w:t>По болотам, по болотам</w:t>
      </w:r>
      <w:r>
        <w:br/>
        <w:t>И деpевни выжигать, лyчше pотой</w:t>
      </w:r>
      <w:r>
        <w:br/>
        <w:t>Лyчше pотой, лyчше pотой!</w:t>
      </w:r>
    </w:p>
    <w:p w:rsidR="00822AF9" w:rsidRDefault="00822AF9" w:rsidP="00EE161F">
      <w:pPr>
        <w:pStyle w:val="ad"/>
      </w:pPr>
    </w:p>
    <w:p w:rsidR="00822AF9" w:rsidRDefault="00822AF9">
      <w:r>
        <w:br w:type="page"/>
      </w:r>
    </w:p>
    <w:p w:rsidR="00822AF9" w:rsidRDefault="00822AF9" w:rsidP="00EE161F">
      <w:pPr>
        <w:pStyle w:val="3"/>
      </w:pPr>
      <w:bookmarkStart w:id="132" w:name="_Toc333498707"/>
      <w:r>
        <w:lastRenderedPageBreak/>
        <w:t>Олег Медведев - Алые Крылья</w:t>
      </w:r>
      <w:bookmarkEnd w:id="132"/>
    </w:p>
    <w:p w:rsidR="00822AF9" w:rsidRDefault="00822AF9" w:rsidP="00086E6E"/>
    <w:p w:rsid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Мы ехали шагом, мы мчались в боях,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Мы яблочко-песню держади в зубах,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Ах</w:t>
      </w:r>
      <w:proofErr w:type="gramEnd"/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песенку эту доныне хранит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Трава молодая - степной малахит.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К ночи смелели смрадные бесы, день умирал в пыли,  Dm C Am Dm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Тьма подступала </w:t>
      </w:r>
      <w:proofErr w:type="gramStart"/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враз</w:t>
      </w:r>
      <w:proofErr w:type="gramEnd"/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четырех сторон.  Gm C F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Здесь бы в клинки, да яблочко-песню в мертвые ковыли  Gm C F Dm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Выронил обеззубевший эскадрон.  Gm C F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Здесь бы в клинки, да яблочко-песню в мертвые ковыли  G C F Dm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Выронил обеззубевший эскадрон.  Gm A7 D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Нынче солдату худо без песни, годы его горьки,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Хитрая сволочь старость свое взяла,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Внучка солдата выбрала Пепси, выскользнув из руки,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Медная кружка падала со стола.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Он пролетарий, он пролетает, но свысока видней,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Как по степи весенний дробя гранит,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Прет</w:t>
      </w:r>
      <w:proofErr w:type="gramEnd"/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малахит-трава молодая, та, что до наших дней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Песню его потерянную хранит.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И в этом корни надежды, источник верного знанья,  Gm C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Что Билли Гейтс не канает поперек Че Гевары,  Dm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Что скоро новых мальчишек разбудят новые песни,  Gm C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Поднимут новые крылья, алые крылья.  F A7 Dm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Видит он сверху, как на восходе с целью купить табак,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Выдубив душу в недрах судьбы иной,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Входит в деревню </w:t>
      </w:r>
      <w:proofErr w:type="gramStart"/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огненный</w:t>
      </w:r>
      <w:proofErr w:type="gramEnd"/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ходя с лаем цепных собак,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Ветром и алыми крыльями за спиной.</w:t>
      </w:r>
    </w:p>
    <w:p w:rsidR="00375B33" w:rsidRDefault="00375B33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А рыжему Яшке снятся те крылья дюжину лет подряд,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А от роду Яшке те же двенадцать лет,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Веку - двенадцать, звездам - двенадцать - тем, что над ним горят,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В целой вселенной мира моложе нет.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Под волосами тлеет на коже Яшкиной головы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Злой иероглиф вечного</w:t>
      </w:r>
      <w:proofErr w:type="gramStart"/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</w:t>
      </w:r>
      <w:proofErr w:type="gramEnd"/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очему?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Ждет паренька, дождаться не может, песня степной травы -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Яблочко, адресованное ему.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И верят рыжему Яшке его нездешние страны,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Его свирепые струны, что сыграют, как надо.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Его шальные дельфины, что танцуют в Гольфстриме,</w:t>
      </w:r>
    </w:p>
    <w:p w:rsidR="00822AF9" w:rsidRPr="00822AF9" w:rsidRDefault="00822AF9" w:rsidP="0082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2AF9">
        <w:rPr>
          <w:rFonts w:ascii="Courier New" w:eastAsia="Times New Roman" w:hAnsi="Courier New" w:cs="Courier New"/>
          <w:sz w:val="20"/>
          <w:szCs w:val="20"/>
          <w:lang w:eastAsia="ru-RU"/>
        </w:rPr>
        <w:t>Его алые крылья, алые крылья.</w:t>
      </w:r>
    </w:p>
    <w:p w:rsidR="003374C8" w:rsidRDefault="003374C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3374C8" w:rsidRPr="003374C8" w:rsidRDefault="003374C8" w:rsidP="003374C8">
      <w:pPr>
        <w:pStyle w:val="3"/>
      </w:pPr>
      <w:r w:rsidRPr="003374C8">
        <w:lastRenderedPageBreak/>
        <w:t>Яві</w:t>
      </w:r>
      <w:proofErr w:type="gramStart"/>
      <w:r w:rsidRPr="003374C8">
        <w:t>р</w:t>
      </w:r>
      <w:proofErr w:type="gramEnd"/>
      <w:r w:rsidRPr="003374C8">
        <w:t xml:space="preserve"> і яворина</w:t>
      </w:r>
    </w:p>
    <w:p w:rsidR="003374C8" w:rsidRPr="003374C8" w:rsidRDefault="003374C8" w:rsidP="003374C8">
      <w:pPr>
        <w:rPr>
          <w:rFonts w:ascii="Courier New" w:hAnsi="Courier New" w:cs="Courier New"/>
          <w:sz w:val="24"/>
          <w:szCs w:val="24"/>
        </w:rPr>
      </w:pPr>
    </w:p>
    <w:p w:rsidR="003374C8" w:rsidRPr="003374C8" w:rsidRDefault="003374C8" w:rsidP="003374C8">
      <w:pPr>
        <w:rPr>
          <w:rFonts w:ascii="Courier New" w:hAnsi="Courier New" w:cs="Courier New"/>
          <w:sz w:val="24"/>
          <w:szCs w:val="24"/>
        </w:rPr>
      </w:pPr>
      <w:r w:rsidRPr="003374C8">
        <w:rPr>
          <w:rFonts w:ascii="Courier New" w:hAnsi="Courier New" w:cs="Courier New"/>
          <w:sz w:val="24"/>
          <w:szCs w:val="24"/>
        </w:rPr>
        <w:t>Слова: Дмитро Павличко</w:t>
      </w:r>
      <w:r w:rsidRPr="003374C8">
        <w:rPr>
          <w:rFonts w:ascii="Courier New" w:hAnsi="Courier New" w:cs="Courier New"/>
          <w:sz w:val="24"/>
          <w:szCs w:val="24"/>
        </w:rPr>
        <w:tab/>
        <w:t>Музика: Олександр</w:t>
      </w:r>
      <w:proofErr w:type="gramStart"/>
      <w:r w:rsidRPr="003374C8">
        <w:rPr>
          <w:rFonts w:ascii="Courier New" w:hAnsi="Courier New" w:cs="Courier New"/>
          <w:sz w:val="24"/>
          <w:szCs w:val="24"/>
        </w:rPr>
        <w:t xml:space="preserve"> Б</w:t>
      </w:r>
      <w:proofErr w:type="gramEnd"/>
      <w:r w:rsidRPr="003374C8">
        <w:rPr>
          <w:rFonts w:ascii="Courier New" w:hAnsi="Courier New" w:cs="Courier New"/>
          <w:sz w:val="24"/>
          <w:szCs w:val="24"/>
        </w:rPr>
        <w:t>ілаш</w:t>
      </w:r>
    </w:p>
    <w:p w:rsidR="003374C8" w:rsidRPr="003374C8" w:rsidRDefault="003374C8" w:rsidP="003374C8">
      <w:pPr>
        <w:pStyle w:val="ad"/>
      </w:pPr>
      <w:r w:rsidRPr="003374C8">
        <w:t xml:space="preserve">  </w:t>
      </w:r>
      <w:r w:rsidRPr="003374C8">
        <w:tab/>
      </w:r>
    </w:p>
    <w:p w:rsidR="003374C8" w:rsidRPr="003374C8" w:rsidRDefault="003374C8" w:rsidP="003374C8">
      <w:pPr>
        <w:pStyle w:val="ad"/>
      </w:pPr>
    </w:p>
    <w:p w:rsidR="003374C8" w:rsidRPr="003374C8" w:rsidRDefault="003374C8" w:rsidP="003374C8">
      <w:pPr>
        <w:pStyle w:val="ad"/>
      </w:pPr>
      <w:r w:rsidRPr="003374C8">
        <w:t>Em          H7         Em</w:t>
      </w:r>
    </w:p>
    <w:p w:rsidR="003374C8" w:rsidRPr="003374C8" w:rsidRDefault="003374C8" w:rsidP="003374C8">
      <w:pPr>
        <w:pStyle w:val="ad"/>
      </w:pPr>
      <w:r w:rsidRPr="003374C8">
        <w:t>Я стужився мила, за тобою,</w:t>
      </w:r>
    </w:p>
    <w:p w:rsidR="003374C8" w:rsidRPr="003374C8" w:rsidRDefault="003374C8" w:rsidP="003374C8">
      <w:pPr>
        <w:pStyle w:val="ad"/>
      </w:pPr>
      <w:r w:rsidRPr="003374C8">
        <w:t xml:space="preserve">   G        D         G</w:t>
      </w:r>
    </w:p>
    <w:p w:rsidR="003374C8" w:rsidRPr="003374C8" w:rsidRDefault="003374C8" w:rsidP="003374C8">
      <w:pPr>
        <w:pStyle w:val="ad"/>
      </w:pPr>
      <w:proofErr w:type="gramStart"/>
      <w:r w:rsidRPr="003374C8">
        <w:t>З</w:t>
      </w:r>
      <w:proofErr w:type="gramEnd"/>
      <w:r w:rsidRPr="003374C8">
        <w:t xml:space="preserve"> туги обернувся мимохіть</w:t>
      </w:r>
      <w:bookmarkStart w:id="133" w:name="_GoBack"/>
      <w:bookmarkEnd w:id="133"/>
    </w:p>
    <w:p w:rsidR="003374C8" w:rsidRPr="003374C8" w:rsidRDefault="003374C8" w:rsidP="003374C8">
      <w:pPr>
        <w:pStyle w:val="ad"/>
      </w:pPr>
      <w:r w:rsidRPr="003374C8">
        <w:t xml:space="preserve">  Am          H7         C</w:t>
      </w:r>
    </w:p>
    <w:p w:rsidR="003374C8" w:rsidRPr="003374C8" w:rsidRDefault="003374C8" w:rsidP="003374C8">
      <w:pPr>
        <w:pStyle w:val="ad"/>
      </w:pPr>
      <w:proofErr w:type="gramStart"/>
      <w:r w:rsidRPr="003374C8">
        <w:t>В</w:t>
      </w:r>
      <w:proofErr w:type="gramEnd"/>
      <w:r w:rsidRPr="003374C8">
        <w:t xml:space="preserve"> явора, що, палений журбою,</w:t>
      </w:r>
    </w:p>
    <w:p w:rsidR="003374C8" w:rsidRPr="003374C8" w:rsidRDefault="003374C8" w:rsidP="003374C8">
      <w:pPr>
        <w:pStyle w:val="ad"/>
      </w:pPr>
      <w:r w:rsidRPr="003374C8">
        <w:t xml:space="preserve"> Em           H7       Em</w:t>
      </w:r>
    </w:p>
    <w:p w:rsidR="003374C8" w:rsidRPr="003374C8" w:rsidRDefault="003374C8" w:rsidP="003374C8">
      <w:pPr>
        <w:pStyle w:val="ad"/>
      </w:pPr>
      <w:r w:rsidRPr="003374C8">
        <w:t xml:space="preserve">Сам один </w:t>
      </w:r>
      <w:proofErr w:type="gramStart"/>
      <w:r w:rsidRPr="003374C8">
        <w:t>між</w:t>
      </w:r>
      <w:proofErr w:type="gramEnd"/>
      <w:r w:rsidRPr="003374C8">
        <w:t xml:space="preserve"> буками стоїть.</w:t>
      </w:r>
    </w:p>
    <w:p w:rsidR="003374C8" w:rsidRPr="003374C8" w:rsidRDefault="003374C8" w:rsidP="003374C8">
      <w:pPr>
        <w:pStyle w:val="ad"/>
      </w:pPr>
    </w:p>
    <w:p w:rsidR="003374C8" w:rsidRPr="003374C8" w:rsidRDefault="003374C8" w:rsidP="003374C8">
      <w:pPr>
        <w:pStyle w:val="ad"/>
      </w:pPr>
      <w:r w:rsidRPr="003374C8">
        <w:t>Приспів:</w:t>
      </w:r>
    </w:p>
    <w:p w:rsidR="003374C8" w:rsidRPr="003374C8" w:rsidRDefault="003374C8" w:rsidP="003374C8">
      <w:pPr>
        <w:pStyle w:val="ad"/>
      </w:pPr>
      <w:r w:rsidRPr="003374C8">
        <w:t xml:space="preserve">  E                     Am</w:t>
      </w:r>
    </w:p>
    <w:p w:rsidR="003374C8" w:rsidRPr="003374C8" w:rsidRDefault="003374C8" w:rsidP="003374C8">
      <w:pPr>
        <w:pStyle w:val="ad"/>
      </w:pPr>
      <w:r w:rsidRPr="003374C8">
        <w:t>Грає листя на веснянім сонці,</w:t>
      </w:r>
    </w:p>
    <w:p w:rsidR="003374C8" w:rsidRPr="003374C8" w:rsidRDefault="003374C8" w:rsidP="003374C8">
      <w:pPr>
        <w:pStyle w:val="ad"/>
      </w:pPr>
      <w:r w:rsidRPr="003374C8">
        <w:t>D                          G   H7</w:t>
      </w:r>
    </w:p>
    <w:p w:rsidR="003374C8" w:rsidRPr="003374C8" w:rsidRDefault="003374C8" w:rsidP="003374C8">
      <w:pPr>
        <w:pStyle w:val="ad"/>
      </w:pPr>
      <w:r w:rsidRPr="003374C8">
        <w:t>А в душі – печаль, як небеса.</w:t>
      </w:r>
    </w:p>
    <w:p w:rsidR="003374C8" w:rsidRPr="003374C8" w:rsidRDefault="003374C8" w:rsidP="003374C8">
      <w:pPr>
        <w:pStyle w:val="ad"/>
      </w:pPr>
      <w:r w:rsidRPr="003374C8">
        <w:t xml:space="preserve"> C                     Am</w:t>
      </w:r>
    </w:p>
    <w:p w:rsidR="003374C8" w:rsidRPr="003374C8" w:rsidRDefault="003374C8" w:rsidP="003374C8">
      <w:pPr>
        <w:pStyle w:val="ad"/>
      </w:pPr>
      <w:r w:rsidRPr="003374C8">
        <w:t>Він росте й співає явороньці,</w:t>
      </w:r>
    </w:p>
    <w:p w:rsidR="003374C8" w:rsidRPr="003374C8" w:rsidRDefault="003374C8" w:rsidP="003374C8">
      <w:pPr>
        <w:pStyle w:val="ad"/>
      </w:pPr>
      <w:r w:rsidRPr="003374C8">
        <w:t>Em        F       H7   Em</w:t>
      </w:r>
    </w:p>
    <w:p w:rsidR="003374C8" w:rsidRPr="003374C8" w:rsidRDefault="003374C8" w:rsidP="003374C8">
      <w:pPr>
        <w:pStyle w:val="ad"/>
      </w:pPr>
      <w:r w:rsidRPr="003374C8">
        <w:t>І згорає від сльози роса.</w:t>
      </w:r>
    </w:p>
    <w:p w:rsidR="003374C8" w:rsidRPr="003374C8" w:rsidRDefault="003374C8" w:rsidP="003374C8">
      <w:pPr>
        <w:pStyle w:val="ad"/>
      </w:pPr>
    </w:p>
    <w:p w:rsidR="003374C8" w:rsidRPr="003374C8" w:rsidRDefault="003374C8" w:rsidP="003374C8">
      <w:pPr>
        <w:pStyle w:val="ad"/>
      </w:pPr>
    </w:p>
    <w:p w:rsidR="003374C8" w:rsidRPr="003374C8" w:rsidRDefault="003374C8" w:rsidP="003374C8">
      <w:pPr>
        <w:pStyle w:val="ad"/>
      </w:pPr>
      <w:r w:rsidRPr="003374C8">
        <w:t>Сніг летить колючий, ніби трина *,</w:t>
      </w:r>
    </w:p>
    <w:p w:rsidR="003374C8" w:rsidRPr="003374C8" w:rsidRDefault="003374C8" w:rsidP="003374C8">
      <w:pPr>
        <w:pStyle w:val="ad"/>
      </w:pPr>
      <w:r w:rsidRPr="003374C8">
        <w:t xml:space="preserve">Йде зима й бескидами </w:t>
      </w:r>
      <w:proofErr w:type="gramStart"/>
      <w:r w:rsidRPr="003374C8">
        <w:t>гуде</w:t>
      </w:r>
      <w:proofErr w:type="gramEnd"/>
      <w:r w:rsidRPr="003374C8">
        <w:t>.</w:t>
      </w:r>
    </w:p>
    <w:p w:rsidR="003374C8" w:rsidRPr="003374C8" w:rsidRDefault="003374C8" w:rsidP="003374C8">
      <w:pPr>
        <w:pStyle w:val="ad"/>
      </w:pPr>
      <w:r w:rsidRPr="003374C8">
        <w:t>Яворові сниться яворина</w:t>
      </w:r>
    </w:p>
    <w:p w:rsidR="003374C8" w:rsidRPr="003374C8" w:rsidRDefault="003374C8" w:rsidP="003374C8">
      <w:pPr>
        <w:pStyle w:val="ad"/>
      </w:pPr>
      <w:r w:rsidRPr="003374C8">
        <w:t>Та її кохання молоде.</w:t>
      </w:r>
    </w:p>
    <w:p w:rsidR="003374C8" w:rsidRPr="003374C8" w:rsidRDefault="003374C8" w:rsidP="003374C8">
      <w:pPr>
        <w:pStyle w:val="ad"/>
      </w:pPr>
    </w:p>
    <w:p w:rsidR="003374C8" w:rsidRPr="003374C8" w:rsidRDefault="003374C8" w:rsidP="003374C8">
      <w:pPr>
        <w:pStyle w:val="ad"/>
      </w:pPr>
      <w:r w:rsidRPr="003374C8">
        <w:t>Приспів:</w:t>
      </w:r>
    </w:p>
    <w:p w:rsidR="003374C8" w:rsidRPr="003374C8" w:rsidRDefault="003374C8" w:rsidP="003374C8">
      <w:pPr>
        <w:pStyle w:val="ad"/>
      </w:pPr>
      <w:r w:rsidRPr="003374C8">
        <w:t>Він не зна</w:t>
      </w:r>
      <w:proofErr w:type="gramStart"/>
      <w:r w:rsidRPr="003374C8">
        <w:t>є,</w:t>
      </w:r>
      <w:proofErr w:type="gramEnd"/>
      <w:r w:rsidRPr="003374C8">
        <w:t xml:space="preserve"> що надійдуть люди,</w:t>
      </w:r>
    </w:p>
    <w:p w:rsidR="003374C8" w:rsidRPr="003374C8" w:rsidRDefault="003374C8" w:rsidP="003374C8">
      <w:pPr>
        <w:pStyle w:val="ad"/>
      </w:pPr>
      <w:r w:rsidRPr="003374C8">
        <w:t>Зміряють його на поруби,</w:t>
      </w:r>
    </w:p>
    <w:p w:rsidR="003374C8" w:rsidRPr="003374C8" w:rsidRDefault="003374C8" w:rsidP="003374C8">
      <w:pPr>
        <w:pStyle w:val="ad"/>
      </w:pPr>
      <w:r w:rsidRPr="003374C8">
        <w:t>Розітнуть йому печальні груди,</w:t>
      </w:r>
    </w:p>
    <w:p w:rsidR="003374C8" w:rsidRPr="003374C8" w:rsidRDefault="003374C8" w:rsidP="003374C8">
      <w:pPr>
        <w:pStyle w:val="ad"/>
      </w:pPr>
      <w:r w:rsidRPr="003374C8">
        <w:t>Скрипку зроблять із його журби.</w:t>
      </w:r>
    </w:p>
    <w:p w:rsidR="003374C8" w:rsidRPr="003374C8" w:rsidRDefault="003374C8" w:rsidP="003374C8">
      <w:pPr>
        <w:rPr>
          <w:rFonts w:ascii="Courier New" w:hAnsi="Courier New" w:cs="Courier New"/>
          <w:sz w:val="24"/>
          <w:szCs w:val="24"/>
        </w:rPr>
      </w:pPr>
    </w:p>
    <w:p w:rsidR="00EE161F" w:rsidRPr="00086E6E" w:rsidRDefault="003374C8" w:rsidP="003374C8">
      <w:pPr>
        <w:rPr>
          <w:rFonts w:ascii="Courier New" w:hAnsi="Courier New" w:cs="Courier New"/>
          <w:sz w:val="24"/>
          <w:szCs w:val="24"/>
        </w:rPr>
      </w:pPr>
      <w:r w:rsidRPr="003374C8">
        <w:rPr>
          <w:rFonts w:ascii="Courier New" w:hAnsi="Courier New" w:cs="Courier New"/>
          <w:sz w:val="24"/>
          <w:szCs w:val="24"/>
        </w:rPr>
        <w:tab/>
      </w:r>
    </w:p>
    <w:sectPr w:rsidR="00EE161F" w:rsidRPr="00086E6E" w:rsidSect="00E536D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882" w:rsidRDefault="009A3882" w:rsidP="00E30109">
      <w:pPr>
        <w:spacing w:after="0" w:line="240" w:lineRule="auto"/>
      </w:pPr>
      <w:r>
        <w:separator/>
      </w:r>
    </w:p>
  </w:endnote>
  <w:endnote w:type="continuationSeparator" w:id="0">
    <w:p w:rsidR="009A3882" w:rsidRDefault="009A3882" w:rsidP="00E3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!important">
    <w:altName w:val="Times New Roman"/>
    <w:panose1 w:val="00000000000000000000"/>
    <w:charset w:val="00"/>
    <w:family w:val="roman"/>
    <w:notTrueType/>
    <w:pitch w:val="default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882" w:rsidRDefault="009A3882" w:rsidP="00E30109">
      <w:pPr>
        <w:spacing w:after="0" w:line="240" w:lineRule="auto"/>
      </w:pPr>
      <w:r>
        <w:separator/>
      </w:r>
    </w:p>
  </w:footnote>
  <w:footnote w:type="continuationSeparator" w:id="0">
    <w:p w:rsidR="009A3882" w:rsidRDefault="009A3882" w:rsidP="00E30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87" w:author="Kovalevskiy Alexander A." w:date="2012-03-26T14:55:00Z"/>
  <w:sdt>
    <w:sdtPr>
      <w:id w:val="149869550"/>
      <w:docPartObj>
        <w:docPartGallery w:val="Page Numbers (Top of Page)"/>
        <w:docPartUnique/>
      </w:docPartObj>
    </w:sdtPr>
    <w:sdtEndPr/>
    <w:sdtContent>
      <w:customXmlInsRangeEnd w:id="87"/>
      <w:p w:rsidR="00764DC2" w:rsidRDefault="00764DC2">
        <w:pPr>
          <w:pStyle w:val="a7"/>
          <w:jc w:val="right"/>
          <w:rPr>
            <w:ins w:id="88" w:author="Kovalevskiy Alexander A." w:date="2012-03-26T14:55:00Z"/>
          </w:rPr>
        </w:pPr>
        <w:ins w:id="89" w:author="Kovalevskiy Alexander A." w:date="2012-03-26T14:55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3374C8">
          <w:rPr>
            <w:noProof/>
          </w:rPr>
          <w:t>140</w:t>
        </w:r>
        <w:ins w:id="90" w:author="Kovalevskiy Alexander A." w:date="2012-03-26T14:55:00Z">
          <w:r>
            <w:fldChar w:fldCharType="end"/>
          </w:r>
        </w:ins>
      </w:p>
      <w:customXmlInsRangeStart w:id="91" w:author="Kovalevskiy Alexander A." w:date="2012-03-26T14:55:00Z"/>
    </w:sdtContent>
  </w:sdt>
  <w:customXmlInsRangeEnd w:id="91"/>
  <w:p w:rsidR="00764DC2" w:rsidRDefault="00764DC2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4D5"/>
    <w:rsid w:val="000229C1"/>
    <w:rsid w:val="00073DA1"/>
    <w:rsid w:val="00086E6E"/>
    <w:rsid w:val="000B6EC8"/>
    <w:rsid w:val="000E22BD"/>
    <w:rsid w:val="001741DE"/>
    <w:rsid w:val="001A2634"/>
    <w:rsid w:val="001C08AE"/>
    <w:rsid w:val="001E0280"/>
    <w:rsid w:val="001E16B0"/>
    <w:rsid w:val="002172D5"/>
    <w:rsid w:val="00227491"/>
    <w:rsid w:val="00302877"/>
    <w:rsid w:val="003374C8"/>
    <w:rsid w:val="00375B33"/>
    <w:rsid w:val="003E2BF2"/>
    <w:rsid w:val="0042481F"/>
    <w:rsid w:val="00424BF0"/>
    <w:rsid w:val="00480A34"/>
    <w:rsid w:val="004E5799"/>
    <w:rsid w:val="005F4121"/>
    <w:rsid w:val="00703CBF"/>
    <w:rsid w:val="0074271B"/>
    <w:rsid w:val="00764DC2"/>
    <w:rsid w:val="007E5C46"/>
    <w:rsid w:val="008069B6"/>
    <w:rsid w:val="00822AF9"/>
    <w:rsid w:val="008414D3"/>
    <w:rsid w:val="00895845"/>
    <w:rsid w:val="00896B51"/>
    <w:rsid w:val="008A7C08"/>
    <w:rsid w:val="008C1B13"/>
    <w:rsid w:val="00946AA9"/>
    <w:rsid w:val="00955941"/>
    <w:rsid w:val="009A3882"/>
    <w:rsid w:val="009F6210"/>
    <w:rsid w:val="00A100B8"/>
    <w:rsid w:val="00A356CD"/>
    <w:rsid w:val="00A75DFE"/>
    <w:rsid w:val="00B71A71"/>
    <w:rsid w:val="00B8462E"/>
    <w:rsid w:val="00BB285D"/>
    <w:rsid w:val="00C50F46"/>
    <w:rsid w:val="00C77B59"/>
    <w:rsid w:val="00CC5841"/>
    <w:rsid w:val="00CE60E2"/>
    <w:rsid w:val="00D92447"/>
    <w:rsid w:val="00DE2CAB"/>
    <w:rsid w:val="00E113AD"/>
    <w:rsid w:val="00E30109"/>
    <w:rsid w:val="00E5006B"/>
    <w:rsid w:val="00E5313E"/>
    <w:rsid w:val="00E536DC"/>
    <w:rsid w:val="00E807B2"/>
    <w:rsid w:val="00E90B7C"/>
    <w:rsid w:val="00EE161F"/>
    <w:rsid w:val="00F162F6"/>
    <w:rsid w:val="00F32669"/>
    <w:rsid w:val="00F57CAD"/>
    <w:rsid w:val="00FA5F2E"/>
    <w:rsid w:val="00FC24D5"/>
    <w:rsid w:val="00FC6CD5"/>
    <w:rsid w:val="00FE28F3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06B"/>
    <w:pPr>
      <w:keepNext/>
      <w:keepLines/>
      <w:spacing w:before="480" w:after="0"/>
      <w:jc w:val="center"/>
      <w:outlineLvl w:val="0"/>
    </w:pPr>
    <w:rPr>
      <w:rFonts w:ascii="Courier New" w:eastAsiaTheme="majorEastAsia" w:hAnsi="Courier New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75DFE"/>
    <w:pPr>
      <w:spacing w:before="100" w:beforeAutospacing="1" w:after="100" w:afterAutospacing="1" w:line="240" w:lineRule="auto"/>
      <w:jc w:val="center"/>
      <w:outlineLvl w:val="1"/>
    </w:pPr>
    <w:rPr>
      <w:rFonts w:ascii="Courier New" w:eastAsia="Times New Roman" w:hAnsi="Courier New" w:cs="Times New Roman"/>
      <w:b/>
      <w:bCs/>
      <w:color w:val="1F497D" w:themeColor="text2"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5DFE"/>
    <w:pPr>
      <w:keepNext/>
      <w:keepLines/>
      <w:spacing w:before="200" w:after="0"/>
      <w:outlineLvl w:val="2"/>
    </w:pPr>
    <w:rPr>
      <w:rFonts w:ascii="Courier New" w:eastAsiaTheme="majorEastAsia" w:hAnsi="Courier New" w:cstheme="majorBidi"/>
      <w:b/>
      <w:bCs/>
      <w:color w:val="1F497D" w:themeColor="text2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75D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24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DFE"/>
    <w:rPr>
      <w:rFonts w:ascii="Courier New" w:eastAsia="Times New Roman" w:hAnsi="Courier New" w:cs="Times New Roman"/>
      <w:b/>
      <w:bCs/>
      <w:color w:val="1F497D" w:themeColor="text2"/>
      <w:sz w:val="28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10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5006B"/>
    <w:rPr>
      <w:rFonts w:ascii="Courier New" w:eastAsiaTheme="majorEastAsia" w:hAnsi="Courier New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E30109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0109"/>
    <w:pPr>
      <w:spacing w:after="100"/>
    </w:pPr>
  </w:style>
  <w:style w:type="character" w:styleId="a6">
    <w:name w:val="Hyperlink"/>
    <w:basedOn w:val="a0"/>
    <w:uiPriority w:val="99"/>
    <w:unhideWhenUsed/>
    <w:rsid w:val="00E3010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0109"/>
  </w:style>
  <w:style w:type="paragraph" w:styleId="a9">
    <w:name w:val="footer"/>
    <w:basedOn w:val="a"/>
    <w:link w:val="aa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0109"/>
  </w:style>
  <w:style w:type="paragraph" w:styleId="21">
    <w:name w:val="toc 2"/>
    <w:basedOn w:val="a"/>
    <w:next w:val="a"/>
    <w:autoRedefine/>
    <w:uiPriority w:val="39"/>
    <w:unhideWhenUsed/>
    <w:rsid w:val="00E5006B"/>
    <w:pPr>
      <w:spacing w:after="100"/>
      <w:ind w:left="220"/>
    </w:pPr>
  </w:style>
  <w:style w:type="paragraph" w:styleId="ab">
    <w:name w:val="Normal (Web)"/>
    <w:basedOn w:val="a"/>
    <w:uiPriority w:val="99"/>
    <w:semiHidden/>
    <w:unhideWhenUsed/>
    <w:rsid w:val="00DE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_Аккорды над строкой песни"/>
    <w:basedOn w:val="a0"/>
    <w:uiPriority w:val="1"/>
    <w:qFormat/>
    <w:rsid w:val="00946AA9"/>
    <w:rPr>
      <w:rFonts w:ascii="Courier" w:hAnsi="Courier" w:cs="Courier"/>
      <w:b/>
      <w:color w:val="1F497D" w:themeColor="text2"/>
      <w:sz w:val="24"/>
      <w:szCs w:val="20"/>
    </w:rPr>
  </w:style>
  <w:style w:type="character" w:customStyle="1" w:styleId="30">
    <w:name w:val="Заголовок 3 Знак"/>
    <w:basedOn w:val="a0"/>
    <w:link w:val="3"/>
    <w:uiPriority w:val="9"/>
    <w:rsid w:val="00A75DFE"/>
    <w:rPr>
      <w:rFonts w:ascii="Courier New" w:eastAsiaTheme="majorEastAsia" w:hAnsi="Courier New" w:cstheme="majorBidi"/>
      <w:b/>
      <w:bCs/>
      <w:color w:val="1F497D" w:themeColor="text2"/>
      <w:sz w:val="28"/>
    </w:rPr>
  </w:style>
  <w:style w:type="character" w:customStyle="1" w:styleId="40">
    <w:name w:val="Заголовок 4 Знак"/>
    <w:basedOn w:val="a0"/>
    <w:link w:val="4"/>
    <w:uiPriority w:val="9"/>
    <w:rsid w:val="00A75D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A75DFE"/>
    <w:pPr>
      <w:spacing w:after="100"/>
      <w:ind w:left="440"/>
    </w:pPr>
  </w:style>
  <w:style w:type="paragraph" w:customStyle="1" w:styleId="ad">
    <w:name w:val="_строки песни"/>
    <w:basedOn w:val="a"/>
    <w:link w:val="ae"/>
    <w:qFormat/>
    <w:rsid w:val="0094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4"/>
      <w:szCs w:val="24"/>
      <w:lang w:eastAsia="ru-RU"/>
    </w:rPr>
  </w:style>
  <w:style w:type="character" w:customStyle="1" w:styleId="ae">
    <w:name w:val="_строки песни Знак"/>
    <w:basedOn w:val="a0"/>
    <w:link w:val="ad"/>
    <w:rsid w:val="00946AA9"/>
    <w:rPr>
      <w:rFonts w:ascii="Courier New" w:eastAsia="Times New Roman" w:hAnsi="Courier New" w:cs="Courier New"/>
      <w:bCs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0287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0287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0287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0287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0287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02877"/>
    <w:pPr>
      <w:spacing w:after="100"/>
      <w:ind w:left="176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06B"/>
    <w:pPr>
      <w:keepNext/>
      <w:keepLines/>
      <w:spacing w:before="480" w:after="0"/>
      <w:jc w:val="center"/>
      <w:outlineLvl w:val="0"/>
    </w:pPr>
    <w:rPr>
      <w:rFonts w:ascii="Courier New" w:eastAsiaTheme="majorEastAsia" w:hAnsi="Courier New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75DFE"/>
    <w:pPr>
      <w:spacing w:before="100" w:beforeAutospacing="1" w:after="100" w:afterAutospacing="1" w:line="240" w:lineRule="auto"/>
      <w:jc w:val="center"/>
      <w:outlineLvl w:val="1"/>
    </w:pPr>
    <w:rPr>
      <w:rFonts w:ascii="Courier New" w:eastAsia="Times New Roman" w:hAnsi="Courier New" w:cs="Times New Roman"/>
      <w:b/>
      <w:bCs/>
      <w:color w:val="1F497D" w:themeColor="text2"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5DFE"/>
    <w:pPr>
      <w:keepNext/>
      <w:keepLines/>
      <w:spacing w:before="200" w:after="0"/>
      <w:outlineLvl w:val="2"/>
    </w:pPr>
    <w:rPr>
      <w:rFonts w:ascii="Courier New" w:eastAsiaTheme="majorEastAsia" w:hAnsi="Courier New" w:cstheme="majorBidi"/>
      <w:b/>
      <w:bCs/>
      <w:color w:val="1F497D" w:themeColor="text2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75D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24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DFE"/>
    <w:rPr>
      <w:rFonts w:ascii="Courier New" w:eastAsia="Times New Roman" w:hAnsi="Courier New" w:cs="Times New Roman"/>
      <w:b/>
      <w:bCs/>
      <w:color w:val="1F497D" w:themeColor="text2"/>
      <w:sz w:val="28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10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5006B"/>
    <w:rPr>
      <w:rFonts w:ascii="Courier New" w:eastAsiaTheme="majorEastAsia" w:hAnsi="Courier New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E30109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0109"/>
    <w:pPr>
      <w:spacing w:after="100"/>
    </w:pPr>
  </w:style>
  <w:style w:type="character" w:styleId="a6">
    <w:name w:val="Hyperlink"/>
    <w:basedOn w:val="a0"/>
    <w:uiPriority w:val="99"/>
    <w:unhideWhenUsed/>
    <w:rsid w:val="00E3010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0109"/>
  </w:style>
  <w:style w:type="paragraph" w:styleId="a9">
    <w:name w:val="footer"/>
    <w:basedOn w:val="a"/>
    <w:link w:val="aa"/>
    <w:uiPriority w:val="99"/>
    <w:unhideWhenUsed/>
    <w:rsid w:val="00E30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0109"/>
  </w:style>
  <w:style w:type="paragraph" w:styleId="21">
    <w:name w:val="toc 2"/>
    <w:basedOn w:val="a"/>
    <w:next w:val="a"/>
    <w:autoRedefine/>
    <w:uiPriority w:val="39"/>
    <w:unhideWhenUsed/>
    <w:rsid w:val="00E5006B"/>
    <w:pPr>
      <w:spacing w:after="100"/>
      <w:ind w:left="220"/>
    </w:pPr>
  </w:style>
  <w:style w:type="paragraph" w:styleId="ab">
    <w:name w:val="Normal (Web)"/>
    <w:basedOn w:val="a"/>
    <w:uiPriority w:val="99"/>
    <w:semiHidden/>
    <w:unhideWhenUsed/>
    <w:rsid w:val="00DE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_Аккорды над строкой песни"/>
    <w:basedOn w:val="a0"/>
    <w:uiPriority w:val="1"/>
    <w:qFormat/>
    <w:rsid w:val="00946AA9"/>
    <w:rPr>
      <w:rFonts w:ascii="Courier" w:hAnsi="Courier" w:cs="Courier"/>
      <w:b/>
      <w:color w:val="1F497D" w:themeColor="text2"/>
      <w:sz w:val="24"/>
      <w:szCs w:val="20"/>
    </w:rPr>
  </w:style>
  <w:style w:type="character" w:customStyle="1" w:styleId="30">
    <w:name w:val="Заголовок 3 Знак"/>
    <w:basedOn w:val="a0"/>
    <w:link w:val="3"/>
    <w:uiPriority w:val="9"/>
    <w:rsid w:val="00A75DFE"/>
    <w:rPr>
      <w:rFonts w:ascii="Courier New" w:eastAsiaTheme="majorEastAsia" w:hAnsi="Courier New" w:cstheme="majorBidi"/>
      <w:b/>
      <w:bCs/>
      <w:color w:val="1F497D" w:themeColor="text2"/>
      <w:sz w:val="28"/>
    </w:rPr>
  </w:style>
  <w:style w:type="character" w:customStyle="1" w:styleId="40">
    <w:name w:val="Заголовок 4 Знак"/>
    <w:basedOn w:val="a0"/>
    <w:link w:val="4"/>
    <w:uiPriority w:val="9"/>
    <w:rsid w:val="00A75D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A75DFE"/>
    <w:pPr>
      <w:spacing w:after="100"/>
      <w:ind w:left="440"/>
    </w:pPr>
  </w:style>
  <w:style w:type="paragraph" w:customStyle="1" w:styleId="ad">
    <w:name w:val="_строки песни"/>
    <w:basedOn w:val="a"/>
    <w:link w:val="ae"/>
    <w:qFormat/>
    <w:rsid w:val="0094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4"/>
      <w:szCs w:val="24"/>
      <w:lang w:eastAsia="ru-RU"/>
    </w:rPr>
  </w:style>
  <w:style w:type="character" w:customStyle="1" w:styleId="ae">
    <w:name w:val="_строки песни Знак"/>
    <w:basedOn w:val="a0"/>
    <w:link w:val="ad"/>
    <w:rsid w:val="00946AA9"/>
    <w:rPr>
      <w:rFonts w:ascii="Courier New" w:eastAsia="Times New Roman" w:hAnsi="Courier New" w:cs="Courier New"/>
      <w:bCs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0287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0287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0287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0287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0287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02877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oll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42158-97DF-4B69-BA5B-04C5B2F4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140</Pages>
  <Words>27591</Words>
  <Characters>122785</Characters>
  <Application>Microsoft Office Word</Application>
  <DocSecurity>0</DocSecurity>
  <Lines>6821</Lines>
  <Paragraphs>6015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144361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Kovalevskiy Alexander A.</dc:creator>
  <cp:keywords/>
  <dc:description/>
  <cp:lastModifiedBy>Kovalevskiy Alexander A.</cp:lastModifiedBy>
  <cp:revision>42</cp:revision>
  <cp:lastPrinted>2012-03-26T11:52:00Z</cp:lastPrinted>
  <dcterms:created xsi:type="dcterms:W3CDTF">2012-03-06T09:35:00Z</dcterms:created>
  <dcterms:modified xsi:type="dcterms:W3CDTF">2012-08-27T06:31:00Z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1X3dP05J9CGdRtx6D2fxVraZ6igmpVmurpYTFvheVMYA</vt:lpwstr>
  </property>
  <property fmtid="{D5CDD505-2E9C-101B-9397-08002B2CF9AE}" pid="4" name="Google.Documents.RevisionId">
    <vt:lpwstr>11801029879097444032</vt:lpwstr>
  </property>
  <property fmtid="{D5CDD505-2E9C-101B-9397-08002B2CF9AE}" pid="5" name="Google.Documents.PreviousRevisionId">
    <vt:lpwstr>04150960260248092769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